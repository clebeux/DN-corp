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9D" w:rsidRDefault="0069479D">
      <w:pPr>
        <w:ind w:left="284" w:right="282"/>
        <w:jc w:val="center"/>
        <w:rPr>
          <w:color w:val="808080"/>
        </w:rPr>
      </w:pPr>
    </w:p>
    <w:p w:rsidR="0069479D" w:rsidRDefault="0069479D">
      <w:pPr>
        <w:ind w:left="284" w:right="282"/>
        <w:jc w:val="center"/>
        <w:rPr>
          <w:color w:val="808080"/>
        </w:rPr>
      </w:pPr>
    </w:p>
    <w:p w:rsidR="0069479D" w:rsidRDefault="0069479D">
      <w:pPr>
        <w:ind w:left="284" w:right="282"/>
        <w:jc w:val="center"/>
      </w:pPr>
    </w:p>
    <w:p w:rsidR="0069479D" w:rsidRDefault="0069479D">
      <w:pPr>
        <w:ind w:left="284" w:right="282"/>
        <w:jc w:val="center"/>
      </w:pPr>
    </w:p>
    <w:p w:rsidR="0069479D" w:rsidRDefault="0069479D">
      <w:pPr>
        <w:ind w:left="284" w:right="282"/>
        <w:jc w:val="center"/>
      </w:pPr>
    </w:p>
    <w:p w:rsidR="0069479D" w:rsidRDefault="0069479D">
      <w:pPr>
        <w:ind w:left="284" w:right="282"/>
        <w:jc w:val="center"/>
      </w:pPr>
    </w:p>
    <w:p w:rsidR="0069479D" w:rsidRDefault="0069479D">
      <w:pPr>
        <w:ind w:left="284" w:right="282"/>
        <w:jc w:val="center"/>
        <w:rPr>
          <w:color w:val="808080"/>
        </w:rPr>
      </w:pPr>
    </w:p>
    <w:p w:rsidR="0069479D" w:rsidRDefault="0069479D">
      <w:pPr>
        <w:ind w:left="284" w:right="282"/>
        <w:jc w:val="center"/>
        <w:rPr>
          <w:rFonts w:ascii="Trebuchet MS" w:hAnsi="Trebuchet MS"/>
          <w:b/>
          <w:color w:val="808080"/>
          <w:spacing w:val="20"/>
          <w:sz w:val="48"/>
        </w:rPr>
      </w:pPr>
      <w:r>
        <w:rPr>
          <w:rFonts w:ascii="Trebuchet MS" w:hAnsi="Trebuchet MS"/>
          <w:b/>
          <w:color w:val="808080"/>
          <w:spacing w:val="20"/>
          <w:sz w:val="48"/>
        </w:rPr>
        <w:t>Spécifications Fonctionnelles</w:t>
      </w:r>
    </w:p>
    <w:p w:rsidR="0069479D" w:rsidRDefault="0069479D">
      <w:pPr>
        <w:ind w:left="284" w:right="282"/>
        <w:jc w:val="center"/>
        <w:rPr>
          <w:rFonts w:ascii="Trebuchet MS" w:hAnsi="Trebuchet MS"/>
          <w:b/>
          <w:color w:val="808080"/>
          <w:spacing w:val="20"/>
          <w:sz w:val="48"/>
        </w:rPr>
      </w:pPr>
      <w:r>
        <w:rPr>
          <w:rFonts w:ascii="Trebuchet MS" w:hAnsi="Trebuchet MS"/>
          <w:b/>
          <w:color w:val="808080"/>
          <w:spacing w:val="20"/>
          <w:sz w:val="48"/>
        </w:rPr>
        <w:t>Détaillées</w:t>
      </w:r>
    </w:p>
    <w:p w:rsidR="0069479D" w:rsidRDefault="0069479D">
      <w:pPr>
        <w:ind w:left="284" w:right="282"/>
        <w:jc w:val="center"/>
        <w:rPr>
          <w:rFonts w:ascii="Trebuchet MS" w:hAnsi="Trebuchet MS"/>
          <w:b/>
          <w:color w:val="808080"/>
          <w:spacing w:val="20"/>
          <w:sz w:val="40"/>
        </w:rPr>
      </w:pPr>
    </w:p>
    <w:p w:rsidR="0069479D" w:rsidRDefault="0069479D"/>
    <w:p w:rsidR="0069479D" w:rsidRDefault="0069479D">
      <w:pPr>
        <w:ind w:left="284" w:right="282"/>
        <w:jc w:val="center"/>
        <w:rPr>
          <w:rFonts w:ascii="Trebuchet MS" w:hAnsi="Trebuchet MS"/>
          <w:b/>
          <w:color w:val="808080"/>
          <w:sz w:val="28"/>
        </w:rPr>
      </w:pPr>
    </w:p>
    <w:p w:rsidR="0069479D" w:rsidRDefault="00A76A4E" w:rsidP="00A76A4E">
      <w:pPr>
        <w:tabs>
          <w:tab w:val="left" w:pos="6510"/>
        </w:tabs>
        <w:ind w:left="284" w:right="282"/>
        <w:jc w:val="left"/>
        <w:rPr>
          <w:rFonts w:ascii="Trebuchet MS" w:hAnsi="Trebuchet MS"/>
          <w:b/>
          <w:color w:val="808080"/>
        </w:rPr>
      </w:pPr>
      <w:r>
        <w:rPr>
          <w:rFonts w:ascii="Trebuchet MS" w:hAnsi="Trebuchet MS"/>
          <w:b/>
          <w:color w:val="808080"/>
        </w:rPr>
        <w:tab/>
      </w:r>
    </w:p>
    <w:p w:rsidR="0069479D" w:rsidRDefault="0069479D">
      <w:pPr>
        <w:spacing w:after="0" w:line="0" w:lineRule="atLeast"/>
        <w:ind w:left="284" w:right="284"/>
        <w:jc w:val="center"/>
      </w:pPr>
      <w:r>
        <w:rPr>
          <w:rFonts w:ascii="Trebuchet MS" w:hAnsi="Trebuchet MS"/>
          <w:b/>
        </w:rPr>
        <w:br/>
      </w:r>
      <w:r>
        <w:rPr>
          <w:rFonts w:ascii="Trebuchet MS" w:hAnsi="Trebuchet MS"/>
          <w:b/>
        </w:rPr>
        <w:br/>
      </w:r>
    </w:p>
    <w:p w:rsidR="00A76A4E" w:rsidRDefault="00A76A4E">
      <w:pPr>
        <w:pBdr>
          <w:top w:val="single" w:sz="2" w:space="3" w:color="auto"/>
          <w:bottom w:val="single" w:sz="2" w:space="6" w:color="auto"/>
        </w:pBdr>
        <w:ind w:left="284" w:right="282"/>
        <w:jc w:val="center"/>
        <w:rPr>
          <w:rFonts w:ascii="Trebuchet MS" w:hAnsi="Trebuchet MS"/>
          <w:b/>
          <w:spacing w:val="20"/>
        </w:rPr>
      </w:pPr>
    </w:p>
    <w:p w:rsidR="0069479D" w:rsidRDefault="00A76A4E">
      <w:pPr>
        <w:pBdr>
          <w:top w:val="single" w:sz="2" w:space="3" w:color="auto"/>
          <w:bottom w:val="single" w:sz="2" w:space="6" w:color="auto"/>
        </w:pBdr>
        <w:ind w:left="284" w:right="282"/>
        <w:jc w:val="center"/>
      </w:pPr>
      <w:r w:rsidRPr="00A76A4E">
        <w:rPr>
          <w:rFonts w:ascii="Trebuchet MS" w:hAnsi="Trebuchet MS"/>
          <w:b/>
          <w:spacing w:val="20"/>
          <w:sz w:val="52"/>
        </w:rPr>
        <w:t xml:space="preserve">Gestion des </w:t>
      </w:r>
      <w:r w:rsidR="00246E4E">
        <w:rPr>
          <w:rFonts w:ascii="Trebuchet MS" w:hAnsi="Trebuchet MS"/>
          <w:b/>
          <w:spacing w:val="20"/>
          <w:sz w:val="52"/>
        </w:rPr>
        <w:t>personnels et des formations</w:t>
      </w:r>
      <w:r w:rsidR="0069479D">
        <w:br/>
      </w:r>
    </w:p>
    <w:p w:rsidR="0069479D" w:rsidRDefault="0069479D" w:rsidP="00A76A4E">
      <w:pPr>
        <w:pBdr>
          <w:top w:val="single" w:sz="2" w:space="3" w:color="auto"/>
          <w:bottom w:val="single" w:sz="2" w:space="6" w:color="auto"/>
        </w:pBdr>
        <w:ind w:left="284" w:right="282"/>
        <w:rPr>
          <w:rFonts w:ascii="Trebuchet MS" w:hAnsi="Trebuchet MS"/>
          <w:sz w:val="20"/>
        </w:rPr>
      </w:pPr>
    </w:p>
    <w:p w:rsidR="0069479D" w:rsidRDefault="0069479D"/>
    <w:p w:rsidR="0069479D" w:rsidRDefault="0069479D">
      <w:pPr>
        <w:pStyle w:val="Titre1"/>
        <w:rPr>
          <w:rFonts w:eastAsia="MS Mincho"/>
        </w:rPr>
        <w:sectPr w:rsidR="0069479D">
          <w:headerReference w:type="default" r:id="rId7"/>
          <w:type w:val="continuous"/>
          <w:pgSz w:w="11906" w:h="16838" w:code="9"/>
          <w:pgMar w:top="851" w:right="567" w:bottom="709" w:left="567" w:header="425" w:footer="198" w:gutter="0"/>
          <w:pgBorders>
            <w:left w:val="dotted" w:sz="12" w:space="4" w:color="FF0000"/>
            <w:bottom w:val="dotted" w:sz="12" w:space="1" w:color="FF0000"/>
          </w:pgBorders>
          <w:cols w:space="720"/>
          <w:titlePg/>
        </w:sectPr>
      </w:pPr>
      <w:bookmarkStart w:id="0" w:name="_Toc348341881"/>
      <w:bookmarkStart w:id="1" w:name="_Toc348517803"/>
      <w:bookmarkStart w:id="2" w:name="_Toc348341882"/>
      <w:bookmarkStart w:id="3" w:name="_Toc348517804"/>
      <w:bookmarkStart w:id="4" w:name="_Toc519408315"/>
      <w:bookmarkStart w:id="5" w:name="_Toc519425575"/>
      <w:bookmarkStart w:id="6" w:name="_Toc519425606"/>
      <w:bookmarkStart w:id="7" w:name="_Toc519427692"/>
      <w:bookmarkStart w:id="8" w:name="_Toc519427759"/>
      <w:bookmarkEnd w:id="0"/>
      <w:bookmarkEnd w:id="1"/>
      <w:bookmarkEnd w:id="2"/>
      <w:bookmarkEnd w:id="3"/>
    </w:p>
    <w:p w:rsidR="0069479D" w:rsidRDefault="0069479D">
      <w:pPr>
        <w:jc w:val="center"/>
        <w:rPr>
          <w:rFonts w:eastAsia="MS Mincho"/>
          <w:b/>
          <w:sz w:val="36"/>
        </w:rPr>
      </w:pPr>
      <w:r>
        <w:rPr>
          <w:rFonts w:eastAsia="MS Mincho"/>
          <w:b/>
          <w:sz w:val="36"/>
        </w:rPr>
        <w:lastRenderedPageBreak/>
        <w:t>SUIVI DU DOCUMENT</w:t>
      </w:r>
    </w:p>
    <w:p w:rsidR="0069479D" w:rsidRDefault="0069479D">
      <w:pPr>
        <w:jc w:val="center"/>
        <w:rPr>
          <w:rFonts w:eastAsia="MS Mincho"/>
          <w:b/>
          <w:sz w:val="36"/>
        </w:rPr>
      </w:pPr>
    </w:p>
    <w:p w:rsidR="00A76A4E" w:rsidRDefault="00A76A4E">
      <w:pPr>
        <w:jc w:val="center"/>
        <w:rPr>
          <w:rFonts w:eastAsia="MS Mincho"/>
          <w:b/>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FFFFFF"/>
        </w:tblBorders>
        <w:tblLayout w:type="fixed"/>
        <w:tblCellMar>
          <w:left w:w="70" w:type="dxa"/>
          <w:right w:w="70" w:type="dxa"/>
        </w:tblCellMar>
        <w:tblLook w:val="0000" w:firstRow="0" w:lastRow="0" w:firstColumn="0" w:lastColumn="0" w:noHBand="0" w:noVBand="0"/>
      </w:tblPr>
      <w:tblGrid>
        <w:gridCol w:w="1078"/>
        <w:gridCol w:w="1559"/>
        <w:gridCol w:w="2524"/>
        <w:gridCol w:w="4590"/>
      </w:tblGrid>
      <w:tr w:rsidR="0069479D">
        <w:trPr>
          <w:trHeight w:val="237"/>
          <w:jc w:val="center"/>
        </w:trPr>
        <w:tc>
          <w:tcPr>
            <w:tcW w:w="9751" w:type="dxa"/>
            <w:gridSpan w:val="4"/>
            <w:tcBorders>
              <w:bottom w:val="nil"/>
            </w:tcBorders>
          </w:tcPr>
          <w:p w:rsidR="0069479D" w:rsidRDefault="0069479D">
            <w:pPr>
              <w:pStyle w:val="Infodoc"/>
              <w:jc w:val="center"/>
              <w:rPr>
                <w:rFonts w:ascii="Palatino Linotype" w:hAnsi="Palatino Linotype"/>
              </w:rPr>
            </w:pPr>
            <w:r>
              <w:rPr>
                <w:rFonts w:ascii="Palatino Linotype" w:hAnsi="Palatino Linotype"/>
              </w:rPr>
              <w:t>Mises à jour</w:t>
            </w:r>
          </w:p>
        </w:tc>
      </w:tr>
      <w:tr w:rsidR="0069479D">
        <w:trPr>
          <w:cantSplit/>
          <w:trHeight w:val="53"/>
          <w:jc w:val="center"/>
        </w:trPr>
        <w:tc>
          <w:tcPr>
            <w:tcW w:w="1078" w:type="dxa"/>
            <w:tcBorders>
              <w:right w:val="single" w:sz="4" w:space="0" w:color="auto"/>
            </w:tcBorders>
            <w:vAlign w:val="center"/>
          </w:tcPr>
          <w:p w:rsidR="0069479D" w:rsidRDefault="0069479D">
            <w:pPr>
              <w:pStyle w:val="Infodoc"/>
              <w:jc w:val="center"/>
              <w:rPr>
                <w:rFonts w:ascii="Palatino Linotype" w:hAnsi="Palatino Linotype"/>
                <w:b w:val="0"/>
                <w:i/>
              </w:rPr>
            </w:pPr>
            <w:r>
              <w:rPr>
                <w:rFonts w:ascii="Palatino Linotype" w:hAnsi="Palatino Linotype"/>
                <w:b w:val="0"/>
                <w:i/>
              </w:rPr>
              <w:t>Version</w:t>
            </w:r>
          </w:p>
        </w:tc>
        <w:tc>
          <w:tcPr>
            <w:tcW w:w="1559" w:type="dxa"/>
            <w:tcBorders>
              <w:left w:val="single" w:sz="4" w:space="0" w:color="auto"/>
              <w:right w:val="single" w:sz="4" w:space="0" w:color="auto"/>
            </w:tcBorders>
            <w:vAlign w:val="center"/>
          </w:tcPr>
          <w:p w:rsidR="0069479D" w:rsidRDefault="0069479D">
            <w:pPr>
              <w:pStyle w:val="Infodoc"/>
              <w:jc w:val="center"/>
              <w:rPr>
                <w:rFonts w:ascii="Palatino Linotype" w:hAnsi="Palatino Linotype"/>
                <w:b w:val="0"/>
                <w:i/>
              </w:rPr>
            </w:pPr>
            <w:r>
              <w:rPr>
                <w:rFonts w:ascii="Palatino Linotype" w:hAnsi="Palatino Linotype"/>
                <w:b w:val="0"/>
                <w:i/>
              </w:rPr>
              <w:t>Date</w:t>
            </w:r>
          </w:p>
        </w:tc>
        <w:tc>
          <w:tcPr>
            <w:tcW w:w="2524" w:type="dxa"/>
            <w:tcBorders>
              <w:left w:val="single" w:sz="4" w:space="0" w:color="auto"/>
              <w:right w:val="single" w:sz="4" w:space="0" w:color="auto"/>
            </w:tcBorders>
            <w:vAlign w:val="center"/>
          </w:tcPr>
          <w:p w:rsidR="0069479D" w:rsidRDefault="0069479D">
            <w:pPr>
              <w:pStyle w:val="Infodoc"/>
              <w:jc w:val="center"/>
              <w:rPr>
                <w:rFonts w:ascii="Palatino Linotype" w:hAnsi="Palatino Linotype"/>
                <w:b w:val="0"/>
                <w:i/>
              </w:rPr>
            </w:pPr>
            <w:r>
              <w:rPr>
                <w:rFonts w:ascii="Palatino Linotype" w:hAnsi="Palatino Linotype"/>
                <w:b w:val="0"/>
                <w:i/>
              </w:rPr>
              <w:t>Auteurs</w:t>
            </w:r>
          </w:p>
        </w:tc>
        <w:tc>
          <w:tcPr>
            <w:tcW w:w="4590" w:type="dxa"/>
            <w:tcBorders>
              <w:left w:val="single" w:sz="4" w:space="0" w:color="auto"/>
            </w:tcBorders>
            <w:vAlign w:val="center"/>
          </w:tcPr>
          <w:p w:rsidR="0069479D" w:rsidRDefault="0069479D">
            <w:pPr>
              <w:pStyle w:val="Infodoc"/>
              <w:jc w:val="center"/>
              <w:rPr>
                <w:rFonts w:ascii="Palatino Linotype" w:hAnsi="Palatino Linotype"/>
                <w:b w:val="0"/>
                <w:i/>
              </w:rPr>
            </w:pPr>
            <w:r>
              <w:rPr>
                <w:rFonts w:ascii="Palatino Linotype" w:hAnsi="Palatino Linotype"/>
                <w:b w:val="0"/>
                <w:i/>
              </w:rPr>
              <w:t>Objet de la mise à jour</w:t>
            </w:r>
          </w:p>
        </w:tc>
      </w:tr>
      <w:tr w:rsidR="0069479D">
        <w:trPr>
          <w:cantSplit/>
          <w:trHeight w:val="50"/>
          <w:jc w:val="center"/>
        </w:trPr>
        <w:tc>
          <w:tcPr>
            <w:tcW w:w="1078" w:type="dxa"/>
            <w:tcBorders>
              <w:right w:val="single" w:sz="4" w:space="0" w:color="auto"/>
            </w:tcBorders>
          </w:tcPr>
          <w:p w:rsidR="0069479D" w:rsidRDefault="0069479D">
            <w:pPr>
              <w:ind w:left="69"/>
              <w:jc w:val="center"/>
              <w:rPr>
                <w:rFonts w:ascii="Palatino" w:hAnsi="Palatino"/>
              </w:rPr>
            </w:pPr>
            <w:r>
              <w:rPr>
                <w:rFonts w:ascii="Palatino" w:hAnsi="Palatino"/>
              </w:rPr>
              <w:t>1.0</w:t>
            </w:r>
          </w:p>
        </w:tc>
        <w:tc>
          <w:tcPr>
            <w:tcW w:w="1559" w:type="dxa"/>
            <w:tcBorders>
              <w:left w:val="single" w:sz="4" w:space="0" w:color="auto"/>
              <w:right w:val="single" w:sz="4" w:space="0" w:color="auto"/>
            </w:tcBorders>
          </w:tcPr>
          <w:p w:rsidR="0069479D" w:rsidRDefault="00246E4E" w:rsidP="00246E4E">
            <w:pPr>
              <w:ind w:left="72"/>
              <w:jc w:val="center"/>
              <w:rPr>
                <w:rFonts w:ascii="Palatino" w:hAnsi="Palatino"/>
              </w:rPr>
            </w:pPr>
            <w:r>
              <w:rPr>
                <w:rFonts w:ascii="Palatino" w:hAnsi="Palatino"/>
              </w:rPr>
              <w:t>16/01/2015</w:t>
            </w:r>
          </w:p>
        </w:tc>
        <w:tc>
          <w:tcPr>
            <w:tcW w:w="2524" w:type="dxa"/>
            <w:tcBorders>
              <w:left w:val="single" w:sz="4" w:space="0" w:color="auto"/>
              <w:right w:val="single" w:sz="4" w:space="0" w:color="auto"/>
            </w:tcBorders>
          </w:tcPr>
          <w:p w:rsidR="0069479D" w:rsidRDefault="00246E4E">
            <w:pPr>
              <w:ind w:left="72"/>
              <w:jc w:val="left"/>
              <w:rPr>
                <w:rFonts w:ascii="Palatino" w:hAnsi="Palatino"/>
              </w:rPr>
            </w:pPr>
            <w:r>
              <w:rPr>
                <w:rFonts w:ascii="Palatino" w:hAnsi="Palatino"/>
              </w:rPr>
              <w:t>Le Guen - Montfort</w:t>
            </w:r>
          </w:p>
        </w:tc>
        <w:tc>
          <w:tcPr>
            <w:tcW w:w="4590" w:type="dxa"/>
            <w:tcBorders>
              <w:left w:val="single" w:sz="4" w:space="0" w:color="auto"/>
            </w:tcBorders>
          </w:tcPr>
          <w:p w:rsidR="0069479D" w:rsidRDefault="0069479D">
            <w:pPr>
              <w:rPr>
                <w:rFonts w:ascii="Palatino" w:hAnsi="Palatino"/>
              </w:rPr>
            </w:pPr>
            <w:r>
              <w:rPr>
                <w:rFonts w:ascii="Palatino" w:hAnsi="Palatino"/>
              </w:rPr>
              <w:t>Version initiale</w:t>
            </w:r>
          </w:p>
        </w:tc>
      </w:tr>
      <w:tr w:rsidR="003D6B47" w:rsidTr="003D6B47">
        <w:tblPrEx>
          <w:tblLook w:val="04A0" w:firstRow="1" w:lastRow="0" w:firstColumn="1" w:lastColumn="0" w:noHBand="0" w:noVBand="1"/>
        </w:tblPrEx>
        <w:trPr>
          <w:cantSplit/>
          <w:trHeight w:val="50"/>
          <w:jc w:val="center"/>
          <w:ins w:id="9" w:author="ANNICK" w:date="2015-01-17T09:32:00Z"/>
        </w:trPr>
        <w:tc>
          <w:tcPr>
            <w:tcW w:w="1078" w:type="dxa"/>
            <w:tcBorders>
              <w:top w:val="single" w:sz="4" w:space="0" w:color="auto"/>
              <w:left w:val="single" w:sz="4" w:space="0" w:color="auto"/>
              <w:bottom w:val="single" w:sz="4" w:space="0" w:color="auto"/>
              <w:right w:val="single" w:sz="4" w:space="0" w:color="auto"/>
            </w:tcBorders>
            <w:hideMark/>
          </w:tcPr>
          <w:p w:rsidR="003D6B47" w:rsidRDefault="003D6B47">
            <w:pPr>
              <w:ind w:left="69"/>
              <w:jc w:val="center"/>
              <w:rPr>
                <w:ins w:id="10" w:author="ANNICK" w:date="2015-01-17T09:32:00Z"/>
                <w:rFonts w:ascii="Palatino" w:hAnsi="Palatino"/>
              </w:rPr>
            </w:pPr>
            <w:ins w:id="11" w:author="ANNICK" w:date="2015-01-17T09:32:00Z">
              <w:r>
                <w:rPr>
                  <w:rFonts w:ascii="Palatino" w:hAnsi="Palatino"/>
                </w:rPr>
                <w:t>2.0</w:t>
              </w:r>
            </w:ins>
          </w:p>
        </w:tc>
        <w:tc>
          <w:tcPr>
            <w:tcW w:w="1559" w:type="dxa"/>
            <w:tcBorders>
              <w:top w:val="single" w:sz="4" w:space="0" w:color="auto"/>
              <w:left w:val="single" w:sz="4" w:space="0" w:color="auto"/>
              <w:bottom w:val="single" w:sz="4" w:space="0" w:color="auto"/>
              <w:right w:val="single" w:sz="4" w:space="0" w:color="auto"/>
            </w:tcBorders>
            <w:hideMark/>
          </w:tcPr>
          <w:p w:rsidR="003D6B47" w:rsidRDefault="003D6B47">
            <w:pPr>
              <w:ind w:left="72"/>
              <w:jc w:val="center"/>
              <w:rPr>
                <w:ins w:id="12" w:author="ANNICK" w:date="2015-01-17T09:32:00Z"/>
                <w:rFonts w:ascii="Palatino" w:hAnsi="Palatino"/>
              </w:rPr>
            </w:pPr>
            <w:ins w:id="13" w:author="ANNICK" w:date="2015-01-17T09:32:00Z">
              <w:r>
                <w:rPr>
                  <w:rFonts w:ascii="Palatino" w:hAnsi="Palatino"/>
                </w:rPr>
                <w:t>17/01/2015</w:t>
              </w:r>
            </w:ins>
          </w:p>
        </w:tc>
        <w:tc>
          <w:tcPr>
            <w:tcW w:w="2524" w:type="dxa"/>
            <w:tcBorders>
              <w:top w:val="single" w:sz="4" w:space="0" w:color="auto"/>
              <w:left w:val="single" w:sz="4" w:space="0" w:color="auto"/>
              <w:bottom w:val="single" w:sz="4" w:space="0" w:color="auto"/>
              <w:right w:val="single" w:sz="4" w:space="0" w:color="auto"/>
            </w:tcBorders>
            <w:hideMark/>
          </w:tcPr>
          <w:p w:rsidR="003D6B47" w:rsidRDefault="003A5944">
            <w:pPr>
              <w:ind w:left="72"/>
              <w:jc w:val="left"/>
              <w:rPr>
                <w:ins w:id="14" w:author="ANNICK" w:date="2015-01-17T09:32:00Z"/>
                <w:rFonts w:ascii="Palatino" w:hAnsi="Palatino"/>
              </w:rPr>
            </w:pPr>
            <w:ins w:id="15" w:author="PHILIPPE MONTFORT" w:date="2015-01-20T09:14:00Z">
              <w:r>
                <w:rPr>
                  <w:rFonts w:ascii="Palatino" w:hAnsi="Palatino"/>
                </w:rPr>
                <w:t>Le Guen - Montfort</w:t>
              </w:r>
            </w:ins>
            <w:ins w:id="16" w:author="ANNICK" w:date="2015-01-17T09:32:00Z">
              <w:del w:id="17" w:author="PHILIPPE MONTFORT" w:date="2015-01-20T09:14:00Z">
                <w:r w:rsidR="003D6B47" w:rsidDel="003A5944">
                  <w:rPr>
                    <w:rFonts w:ascii="Palatino" w:hAnsi="Palatino"/>
                  </w:rPr>
                  <w:delText>Montfort</w:delText>
                </w:r>
              </w:del>
            </w:ins>
          </w:p>
        </w:tc>
        <w:tc>
          <w:tcPr>
            <w:tcW w:w="4590" w:type="dxa"/>
            <w:tcBorders>
              <w:top w:val="single" w:sz="4" w:space="0" w:color="auto"/>
              <w:left w:val="single" w:sz="4" w:space="0" w:color="auto"/>
              <w:bottom w:val="single" w:sz="4" w:space="0" w:color="auto"/>
              <w:right w:val="single" w:sz="4" w:space="0" w:color="auto"/>
            </w:tcBorders>
            <w:hideMark/>
          </w:tcPr>
          <w:p w:rsidR="003D6B47" w:rsidRDefault="003D6B47">
            <w:pPr>
              <w:rPr>
                <w:ins w:id="18" w:author="ANNICK" w:date="2015-01-17T09:32:00Z"/>
                <w:rFonts w:ascii="Palatino" w:hAnsi="Palatino"/>
              </w:rPr>
            </w:pPr>
            <w:ins w:id="19" w:author="ANNICK" w:date="2015-01-17T09:32:00Z">
              <w:r>
                <w:rPr>
                  <w:rFonts w:ascii="Palatino" w:hAnsi="Palatino"/>
                </w:rPr>
                <w:t>Prise en compte 1 seule demande de formation à la fois</w:t>
              </w:r>
            </w:ins>
          </w:p>
        </w:tc>
      </w:tr>
      <w:tr w:rsidR="003A5944" w:rsidTr="007675F1">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ins w:id="20" w:author="PHILIPPE MONTFORT" w:date="2015-01-20T09:14:00Z">
              <w:r>
                <w:rPr>
                  <w:rFonts w:ascii="Palatino" w:hAnsi="Palatino"/>
                </w:rPr>
                <w:t>3.0</w:t>
              </w:r>
            </w:ins>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ins w:id="21" w:author="PHILIPPE MONTFORT" w:date="2015-01-20T09:14:00Z">
              <w:r>
                <w:rPr>
                  <w:rFonts w:ascii="Palatino" w:hAnsi="Palatino"/>
                </w:rPr>
                <w:t>20/01/2015</w:t>
              </w:r>
            </w:ins>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ins w:id="22" w:author="PHILIPPE MONTFORT" w:date="2015-01-20T09:14:00Z">
              <w:r>
                <w:rPr>
                  <w:rFonts w:ascii="Palatino" w:hAnsi="Palatino"/>
                </w:rPr>
                <w:t>Le Guen - Montfort</w:t>
              </w:r>
            </w:ins>
          </w:p>
        </w:tc>
        <w:tc>
          <w:tcPr>
            <w:tcW w:w="4590" w:type="dxa"/>
            <w:tcBorders>
              <w:left w:val="single" w:sz="4" w:space="0" w:color="auto"/>
            </w:tcBorders>
          </w:tcPr>
          <w:p w:rsidR="003A5944" w:rsidRDefault="003A5944" w:rsidP="003A5944">
            <w:pPr>
              <w:rPr>
                <w:rFonts w:ascii="Palatino" w:hAnsi="Palatino"/>
              </w:rPr>
            </w:pPr>
            <w:ins w:id="23" w:author="PHILIPPE MONTFORT" w:date="2015-01-20T09:14:00Z">
              <w:r>
                <w:rPr>
                  <w:rFonts w:ascii="Palatino" w:hAnsi="Palatino"/>
                </w:rPr>
                <w:t>Ecran inscription/désinscription</w:t>
              </w:r>
            </w:ins>
          </w:p>
        </w:tc>
      </w:tr>
      <w:tr w:rsidR="00E03EC3" w:rsidTr="00D13FBA">
        <w:trPr>
          <w:cantSplit/>
          <w:trHeight w:val="50"/>
          <w:jc w:val="center"/>
          <w:ins w:id="24" w:author="Annick MONTFORT" w:date="2018-01-09T14:05:00Z"/>
        </w:trPr>
        <w:tc>
          <w:tcPr>
            <w:tcW w:w="1078" w:type="dxa"/>
            <w:tcBorders>
              <w:right w:val="single" w:sz="4" w:space="0" w:color="auto"/>
            </w:tcBorders>
          </w:tcPr>
          <w:p w:rsidR="00E03EC3" w:rsidRDefault="00E03EC3" w:rsidP="00D13FBA">
            <w:pPr>
              <w:ind w:left="69"/>
              <w:jc w:val="center"/>
              <w:rPr>
                <w:ins w:id="25" w:author="Annick MONTFORT" w:date="2018-01-09T14:05:00Z"/>
                <w:rFonts w:ascii="Palatino" w:hAnsi="Palatino"/>
              </w:rPr>
            </w:pPr>
            <w:ins w:id="26" w:author="Annick MONTFORT" w:date="2018-01-09T14:05:00Z">
              <w:r>
                <w:rPr>
                  <w:rFonts w:ascii="Palatino" w:hAnsi="Palatino"/>
                </w:rPr>
                <w:t>3.0</w:t>
              </w:r>
              <w:r>
                <w:rPr>
                  <w:rFonts w:ascii="Palatino" w:hAnsi="Palatino"/>
                </w:rPr>
                <w:t xml:space="preserve"> Li</w:t>
              </w:r>
            </w:ins>
          </w:p>
        </w:tc>
        <w:tc>
          <w:tcPr>
            <w:tcW w:w="1559" w:type="dxa"/>
            <w:tcBorders>
              <w:left w:val="single" w:sz="4" w:space="0" w:color="auto"/>
              <w:right w:val="single" w:sz="4" w:space="0" w:color="auto"/>
            </w:tcBorders>
          </w:tcPr>
          <w:p w:rsidR="00E03EC3" w:rsidRDefault="00E03EC3" w:rsidP="00D13FBA">
            <w:pPr>
              <w:ind w:left="72"/>
              <w:jc w:val="center"/>
              <w:rPr>
                <w:ins w:id="27" w:author="Annick MONTFORT" w:date="2018-01-09T14:05:00Z"/>
                <w:rFonts w:ascii="Palatino" w:hAnsi="Palatino"/>
              </w:rPr>
            </w:pPr>
            <w:ins w:id="28" w:author="Annick MONTFORT" w:date="2018-01-09T14:05:00Z">
              <w:r>
                <w:rPr>
                  <w:rFonts w:ascii="Palatino" w:hAnsi="Palatino"/>
                </w:rPr>
                <w:t>09</w:t>
              </w:r>
              <w:r>
                <w:rPr>
                  <w:rFonts w:ascii="Palatino" w:hAnsi="Palatino"/>
                </w:rPr>
                <w:t>/01/201</w:t>
              </w:r>
              <w:r>
                <w:rPr>
                  <w:rFonts w:ascii="Palatino" w:hAnsi="Palatino"/>
                </w:rPr>
                <w:t>8</w:t>
              </w:r>
            </w:ins>
          </w:p>
        </w:tc>
        <w:tc>
          <w:tcPr>
            <w:tcW w:w="2524" w:type="dxa"/>
            <w:tcBorders>
              <w:left w:val="single" w:sz="4" w:space="0" w:color="auto"/>
              <w:right w:val="single" w:sz="4" w:space="0" w:color="auto"/>
            </w:tcBorders>
          </w:tcPr>
          <w:p w:rsidR="00E03EC3" w:rsidRDefault="00E03EC3" w:rsidP="00D13FBA">
            <w:pPr>
              <w:ind w:left="72"/>
              <w:jc w:val="left"/>
              <w:rPr>
                <w:ins w:id="29" w:author="Annick MONTFORT" w:date="2018-01-09T14:05:00Z"/>
                <w:rFonts w:ascii="Palatino" w:hAnsi="Palatino"/>
              </w:rPr>
            </w:pPr>
            <w:ins w:id="30" w:author="Annick MONTFORT" w:date="2018-01-09T14:05:00Z">
              <w:r>
                <w:rPr>
                  <w:rFonts w:ascii="Palatino" w:hAnsi="Palatino"/>
                </w:rPr>
                <w:t>Le Guen - Montfort</w:t>
              </w:r>
            </w:ins>
          </w:p>
        </w:tc>
        <w:tc>
          <w:tcPr>
            <w:tcW w:w="4590" w:type="dxa"/>
            <w:tcBorders>
              <w:left w:val="single" w:sz="4" w:space="0" w:color="auto"/>
            </w:tcBorders>
          </w:tcPr>
          <w:p w:rsidR="00E03EC3" w:rsidRDefault="00E03EC3" w:rsidP="00D13FBA">
            <w:pPr>
              <w:rPr>
                <w:ins w:id="31" w:author="Annick MONTFORT" w:date="2018-01-09T14:05:00Z"/>
                <w:rFonts w:ascii="Palatino" w:hAnsi="Palatino"/>
              </w:rPr>
            </w:pPr>
            <w:ins w:id="32" w:author="Annick MONTFORT" w:date="2018-01-09T14:05:00Z">
              <w:r>
                <w:rPr>
                  <w:rFonts w:ascii="Palatino" w:hAnsi="Palatino"/>
                </w:rPr>
                <w:t>Simplification des IHM</w:t>
              </w:r>
            </w:ins>
          </w:p>
        </w:tc>
      </w:tr>
      <w:tr w:rsidR="003A5944">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p>
        </w:tc>
        <w:tc>
          <w:tcPr>
            <w:tcW w:w="4590" w:type="dxa"/>
            <w:tcBorders>
              <w:left w:val="single" w:sz="4" w:space="0" w:color="auto"/>
            </w:tcBorders>
          </w:tcPr>
          <w:p w:rsidR="003A5944" w:rsidRDefault="003A5944" w:rsidP="003A5944">
            <w:pPr>
              <w:rPr>
                <w:rFonts w:ascii="Palatino" w:hAnsi="Palatino"/>
              </w:rPr>
            </w:pPr>
          </w:p>
        </w:tc>
      </w:tr>
      <w:tr w:rsidR="003A5944">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p>
        </w:tc>
        <w:tc>
          <w:tcPr>
            <w:tcW w:w="4590" w:type="dxa"/>
            <w:tcBorders>
              <w:left w:val="single" w:sz="4" w:space="0" w:color="auto"/>
            </w:tcBorders>
          </w:tcPr>
          <w:p w:rsidR="003A5944" w:rsidRDefault="003A5944" w:rsidP="003A5944">
            <w:pPr>
              <w:rPr>
                <w:rFonts w:ascii="Palatino" w:hAnsi="Palatino"/>
              </w:rPr>
            </w:pPr>
          </w:p>
        </w:tc>
      </w:tr>
      <w:tr w:rsidR="003A5944">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p>
        </w:tc>
        <w:tc>
          <w:tcPr>
            <w:tcW w:w="4590" w:type="dxa"/>
            <w:tcBorders>
              <w:left w:val="single" w:sz="4" w:space="0" w:color="auto"/>
            </w:tcBorders>
          </w:tcPr>
          <w:p w:rsidR="003A5944" w:rsidRDefault="003A5944" w:rsidP="003A5944">
            <w:pPr>
              <w:rPr>
                <w:rFonts w:ascii="Palatino" w:hAnsi="Palatino"/>
              </w:rPr>
            </w:pPr>
          </w:p>
        </w:tc>
      </w:tr>
      <w:tr w:rsidR="003A5944">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p>
        </w:tc>
        <w:tc>
          <w:tcPr>
            <w:tcW w:w="4590" w:type="dxa"/>
            <w:tcBorders>
              <w:left w:val="single" w:sz="4" w:space="0" w:color="auto"/>
            </w:tcBorders>
          </w:tcPr>
          <w:p w:rsidR="003A5944" w:rsidRDefault="003A5944" w:rsidP="003A5944">
            <w:pPr>
              <w:rPr>
                <w:rFonts w:ascii="Palatino" w:hAnsi="Palatino"/>
              </w:rPr>
            </w:pPr>
          </w:p>
        </w:tc>
      </w:tr>
      <w:tr w:rsidR="003A5944">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p>
        </w:tc>
        <w:tc>
          <w:tcPr>
            <w:tcW w:w="4590" w:type="dxa"/>
            <w:tcBorders>
              <w:left w:val="single" w:sz="4" w:space="0" w:color="auto"/>
            </w:tcBorders>
          </w:tcPr>
          <w:p w:rsidR="003A5944" w:rsidRDefault="003A5944" w:rsidP="003A5944">
            <w:pPr>
              <w:rPr>
                <w:rFonts w:ascii="Palatino" w:hAnsi="Palatino"/>
              </w:rPr>
            </w:pPr>
          </w:p>
        </w:tc>
      </w:tr>
      <w:tr w:rsidR="003A5944">
        <w:trPr>
          <w:cantSplit/>
          <w:trHeight w:val="50"/>
          <w:jc w:val="center"/>
        </w:trPr>
        <w:tc>
          <w:tcPr>
            <w:tcW w:w="1078" w:type="dxa"/>
            <w:tcBorders>
              <w:right w:val="single" w:sz="4" w:space="0" w:color="auto"/>
            </w:tcBorders>
          </w:tcPr>
          <w:p w:rsidR="003A5944" w:rsidRDefault="003A5944" w:rsidP="003A5944">
            <w:pPr>
              <w:ind w:left="69"/>
              <w:jc w:val="center"/>
              <w:rPr>
                <w:rFonts w:ascii="Palatino" w:hAnsi="Palatino"/>
              </w:rPr>
            </w:pPr>
          </w:p>
        </w:tc>
        <w:tc>
          <w:tcPr>
            <w:tcW w:w="1559" w:type="dxa"/>
            <w:tcBorders>
              <w:left w:val="single" w:sz="4" w:space="0" w:color="auto"/>
              <w:right w:val="single" w:sz="4" w:space="0" w:color="auto"/>
            </w:tcBorders>
          </w:tcPr>
          <w:p w:rsidR="003A5944" w:rsidRDefault="003A5944" w:rsidP="003A5944">
            <w:pPr>
              <w:ind w:left="72"/>
              <w:jc w:val="center"/>
              <w:rPr>
                <w:rFonts w:ascii="Palatino" w:hAnsi="Palatino"/>
              </w:rPr>
            </w:pPr>
          </w:p>
        </w:tc>
        <w:tc>
          <w:tcPr>
            <w:tcW w:w="2524" w:type="dxa"/>
            <w:tcBorders>
              <w:left w:val="single" w:sz="4" w:space="0" w:color="auto"/>
              <w:right w:val="single" w:sz="4" w:space="0" w:color="auto"/>
            </w:tcBorders>
          </w:tcPr>
          <w:p w:rsidR="003A5944" w:rsidRDefault="003A5944" w:rsidP="003A5944">
            <w:pPr>
              <w:ind w:left="72"/>
              <w:jc w:val="left"/>
              <w:rPr>
                <w:rFonts w:ascii="Palatino" w:hAnsi="Palatino"/>
              </w:rPr>
            </w:pPr>
          </w:p>
        </w:tc>
        <w:tc>
          <w:tcPr>
            <w:tcW w:w="4590" w:type="dxa"/>
            <w:tcBorders>
              <w:left w:val="single" w:sz="4" w:space="0" w:color="auto"/>
            </w:tcBorders>
          </w:tcPr>
          <w:p w:rsidR="003A5944" w:rsidRDefault="003A5944" w:rsidP="003A5944">
            <w:pPr>
              <w:numPr>
                <w:ilvl w:val="0"/>
                <w:numId w:val="36"/>
              </w:numPr>
              <w:rPr>
                <w:rFonts w:ascii="Palatino" w:hAnsi="Palatino"/>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81"/>
        <w:gridCol w:w="425"/>
        <w:gridCol w:w="4678"/>
        <w:gridCol w:w="425"/>
      </w:tblGrid>
      <w:tr w:rsidR="0069479D">
        <w:trPr>
          <w:cantSplit/>
        </w:trPr>
        <w:tc>
          <w:tcPr>
            <w:tcW w:w="9709" w:type="dxa"/>
            <w:gridSpan w:val="4"/>
          </w:tcPr>
          <w:p w:rsidR="0069479D" w:rsidRDefault="0069479D">
            <w:pPr>
              <w:pStyle w:val="Infodoc"/>
              <w:framePr w:hSpace="141" w:wrap="notBeside" w:vAnchor="text" w:hAnchor="margin" w:xAlign="center" w:y="432"/>
              <w:jc w:val="center"/>
              <w:rPr>
                <w:rFonts w:ascii="Palatino Linotype" w:hAnsi="Palatino Linotype"/>
              </w:rPr>
            </w:pPr>
            <w:r>
              <w:rPr>
                <w:rFonts w:ascii="Palatino Linotype" w:hAnsi="Palatino Linotype"/>
              </w:rPr>
              <w:t>Liste de diffusion</w:t>
            </w:r>
          </w:p>
        </w:tc>
      </w:tr>
      <w:tr w:rsidR="0069479D">
        <w:tc>
          <w:tcPr>
            <w:tcW w:w="4181" w:type="dxa"/>
          </w:tcPr>
          <w:p w:rsidR="0069479D" w:rsidRDefault="00A76A4E">
            <w:pPr>
              <w:pStyle w:val="Infodoc"/>
              <w:framePr w:hSpace="141" w:wrap="notBeside" w:vAnchor="text" w:hAnchor="margin" w:xAlign="center" w:y="432"/>
              <w:rPr>
                <w:b w:val="0"/>
                <w:lang w:val="fr-BE"/>
              </w:rPr>
            </w:pPr>
            <w:r>
              <w:rPr>
                <w:rFonts w:ascii="Palatino Linotype" w:hAnsi="Palatino Linotype"/>
              </w:rPr>
              <w:t>ESTRAN SIO</w:t>
            </w:r>
          </w:p>
        </w:tc>
        <w:tc>
          <w:tcPr>
            <w:tcW w:w="425" w:type="dxa"/>
          </w:tcPr>
          <w:p w:rsidR="0069479D" w:rsidRDefault="0069479D">
            <w:pPr>
              <w:framePr w:hSpace="141" w:wrap="notBeside" w:vAnchor="text" w:hAnchor="margin" w:xAlign="center" w:y="432"/>
              <w:rPr>
                <w:i/>
                <w:lang w:val="fr-BE"/>
              </w:rPr>
            </w:pPr>
          </w:p>
        </w:tc>
        <w:tc>
          <w:tcPr>
            <w:tcW w:w="4678" w:type="dxa"/>
          </w:tcPr>
          <w:p w:rsidR="0069479D" w:rsidRDefault="00246E4E">
            <w:pPr>
              <w:pStyle w:val="Infodoc"/>
              <w:framePr w:hSpace="141" w:wrap="notBeside" w:vAnchor="text" w:hAnchor="margin" w:xAlign="center" w:y="432"/>
              <w:rPr>
                <w:b w:val="0"/>
                <w:lang w:val="fr-BE"/>
              </w:rPr>
            </w:pPr>
            <w:r>
              <w:rPr>
                <w:rFonts w:ascii="Palatino Linotype" w:hAnsi="Palatino Linotype"/>
              </w:rPr>
              <w:t xml:space="preserve">SDIS29 </w:t>
            </w:r>
            <w:r w:rsidR="0069479D">
              <w:rPr>
                <w:rFonts w:ascii="Palatino Linotype" w:hAnsi="Palatino Linotype"/>
              </w:rPr>
              <w:t>:</w:t>
            </w:r>
          </w:p>
        </w:tc>
        <w:tc>
          <w:tcPr>
            <w:tcW w:w="425" w:type="dxa"/>
          </w:tcPr>
          <w:p w:rsidR="0069479D" w:rsidRDefault="0069479D">
            <w:pPr>
              <w:framePr w:hSpace="141" w:wrap="notBeside" w:vAnchor="text" w:hAnchor="margin" w:xAlign="center" w:y="432"/>
              <w:rPr>
                <w:i/>
                <w:lang w:val="fr-BE"/>
              </w:rPr>
            </w:pPr>
          </w:p>
        </w:tc>
      </w:tr>
      <w:tr w:rsidR="0069479D">
        <w:tc>
          <w:tcPr>
            <w:tcW w:w="4181" w:type="dxa"/>
          </w:tcPr>
          <w:p w:rsidR="0069479D" w:rsidRDefault="00A76A4E">
            <w:pPr>
              <w:framePr w:hSpace="141" w:wrap="notBeside" w:vAnchor="text" w:hAnchor="margin" w:xAlign="center" w:y="432"/>
              <w:ind w:left="72"/>
              <w:jc w:val="left"/>
              <w:rPr>
                <w:rFonts w:ascii="Palatino" w:hAnsi="Palatino"/>
              </w:rPr>
            </w:pPr>
            <w:r>
              <w:rPr>
                <w:rFonts w:ascii="Palatino" w:hAnsi="Palatino"/>
              </w:rPr>
              <w:t>Etudiants SIO1 / SLAM</w:t>
            </w:r>
          </w:p>
        </w:tc>
        <w:tc>
          <w:tcPr>
            <w:tcW w:w="425" w:type="dxa"/>
          </w:tcPr>
          <w:p w:rsidR="0069479D" w:rsidRDefault="00A76A4E">
            <w:pPr>
              <w:framePr w:hSpace="141" w:wrap="notBeside" w:vAnchor="text" w:hAnchor="margin" w:xAlign="center" w:y="432"/>
              <w:jc w:val="center"/>
              <w:rPr>
                <w:i/>
                <w:lang w:val="fr-BE"/>
              </w:rPr>
            </w:pPr>
            <w:r>
              <w:rPr>
                <w:i/>
                <w:lang w:val="fr-BE"/>
              </w:rPr>
              <w:t>A</w:t>
            </w:r>
          </w:p>
        </w:tc>
        <w:tc>
          <w:tcPr>
            <w:tcW w:w="4678" w:type="dxa"/>
          </w:tcPr>
          <w:p w:rsidR="0069479D" w:rsidRDefault="0069479D" w:rsidP="00246E4E">
            <w:pPr>
              <w:framePr w:hSpace="141" w:wrap="notBeside" w:vAnchor="text" w:hAnchor="margin" w:xAlign="center" w:y="432"/>
              <w:ind w:left="72"/>
              <w:jc w:val="left"/>
              <w:rPr>
                <w:rFonts w:ascii="Palatino" w:hAnsi="Palatino"/>
              </w:rPr>
            </w:pPr>
            <w:r>
              <w:rPr>
                <w:rFonts w:ascii="Palatino" w:hAnsi="Palatino"/>
              </w:rPr>
              <w:t xml:space="preserve">Équipe projet </w:t>
            </w:r>
            <w:r w:rsidR="00246E4E">
              <w:rPr>
                <w:rFonts w:ascii="Palatino" w:hAnsi="Palatino"/>
              </w:rPr>
              <w:t>SDIS29</w:t>
            </w:r>
          </w:p>
        </w:tc>
        <w:tc>
          <w:tcPr>
            <w:tcW w:w="425" w:type="dxa"/>
          </w:tcPr>
          <w:p w:rsidR="0069479D" w:rsidRDefault="0069479D">
            <w:pPr>
              <w:framePr w:hSpace="141" w:wrap="notBeside" w:vAnchor="text" w:hAnchor="margin" w:xAlign="center" w:y="432"/>
              <w:jc w:val="center"/>
              <w:rPr>
                <w:i/>
                <w:lang w:val="en-GB"/>
              </w:rPr>
            </w:pPr>
            <w:r>
              <w:rPr>
                <w:i/>
                <w:lang w:val="en-GB"/>
              </w:rPr>
              <w:t>A</w:t>
            </w:r>
          </w:p>
        </w:tc>
      </w:tr>
      <w:tr w:rsidR="0069479D">
        <w:trPr>
          <w:trHeight w:val="269"/>
        </w:trPr>
        <w:tc>
          <w:tcPr>
            <w:tcW w:w="4181" w:type="dxa"/>
          </w:tcPr>
          <w:p w:rsidR="0069479D" w:rsidRDefault="0069479D">
            <w:pPr>
              <w:framePr w:hSpace="141" w:wrap="notBeside" w:vAnchor="text" w:hAnchor="margin" w:xAlign="center" w:y="432"/>
              <w:ind w:left="72"/>
              <w:jc w:val="left"/>
              <w:rPr>
                <w:rFonts w:ascii="Palatino" w:hAnsi="Palatino"/>
              </w:rPr>
            </w:pPr>
          </w:p>
        </w:tc>
        <w:tc>
          <w:tcPr>
            <w:tcW w:w="425" w:type="dxa"/>
          </w:tcPr>
          <w:p w:rsidR="0069479D" w:rsidRDefault="0069479D">
            <w:pPr>
              <w:framePr w:hSpace="141" w:wrap="notBeside" w:vAnchor="text" w:hAnchor="margin" w:xAlign="center" w:y="432"/>
              <w:jc w:val="center"/>
              <w:rPr>
                <w:i/>
              </w:rPr>
            </w:pPr>
          </w:p>
        </w:tc>
        <w:tc>
          <w:tcPr>
            <w:tcW w:w="4678" w:type="dxa"/>
          </w:tcPr>
          <w:p w:rsidR="0069479D" w:rsidRDefault="0069479D">
            <w:pPr>
              <w:framePr w:hSpace="141" w:wrap="notBeside" w:vAnchor="text" w:hAnchor="margin" w:xAlign="center" w:y="432"/>
              <w:ind w:left="72"/>
              <w:jc w:val="left"/>
              <w:rPr>
                <w:rFonts w:ascii="Palatino" w:hAnsi="Palatino"/>
              </w:rPr>
            </w:pPr>
          </w:p>
        </w:tc>
        <w:tc>
          <w:tcPr>
            <w:tcW w:w="425" w:type="dxa"/>
          </w:tcPr>
          <w:p w:rsidR="0069479D" w:rsidRDefault="0069479D">
            <w:pPr>
              <w:framePr w:hSpace="141" w:wrap="notBeside" w:vAnchor="text" w:hAnchor="margin" w:xAlign="center" w:y="432"/>
              <w:jc w:val="center"/>
              <w:rPr>
                <w:i/>
              </w:rPr>
            </w:pPr>
          </w:p>
        </w:tc>
      </w:tr>
    </w:tbl>
    <w:p w:rsidR="00A76A4E" w:rsidRDefault="00A76A4E">
      <w:pPr>
        <w:jc w:val="center"/>
        <w:rPr>
          <w:rFonts w:eastAsia="MS Mincho"/>
          <w:b/>
          <w:sz w:val="24"/>
        </w:rPr>
      </w:pPr>
    </w:p>
    <w:p w:rsidR="0069479D" w:rsidRDefault="0069479D">
      <w:pPr>
        <w:jc w:val="center"/>
        <w:rPr>
          <w:i/>
        </w:rPr>
      </w:pPr>
      <w:r>
        <w:rPr>
          <w:b/>
          <w:i/>
          <w:sz w:val="20"/>
        </w:rPr>
        <w:t>A</w:t>
      </w:r>
      <w:r>
        <w:rPr>
          <w:i/>
          <w:sz w:val="20"/>
        </w:rPr>
        <w:t xml:space="preserve"> = Application, </w:t>
      </w:r>
      <w:r>
        <w:rPr>
          <w:b/>
          <w:i/>
          <w:sz w:val="20"/>
        </w:rPr>
        <w:t>O</w:t>
      </w:r>
      <w:r>
        <w:rPr>
          <w:i/>
          <w:sz w:val="20"/>
        </w:rPr>
        <w:t xml:space="preserve"> = Observations, </w:t>
      </w:r>
      <w:r>
        <w:rPr>
          <w:b/>
          <w:i/>
          <w:sz w:val="20"/>
        </w:rPr>
        <w:t>I</w:t>
      </w:r>
      <w:r>
        <w:rPr>
          <w:i/>
          <w:sz w:val="20"/>
        </w:rPr>
        <w:t xml:space="preserve"> = Information – diffusion, </w:t>
      </w:r>
      <w:r>
        <w:rPr>
          <w:b/>
          <w:i/>
          <w:sz w:val="20"/>
        </w:rPr>
        <w:t>V</w:t>
      </w:r>
      <w:r>
        <w:rPr>
          <w:i/>
          <w:sz w:val="20"/>
        </w:rPr>
        <w:t> = Validation</w:t>
      </w:r>
    </w:p>
    <w:p w:rsidR="0069479D" w:rsidRDefault="0069479D">
      <w:pPr>
        <w:jc w:val="center"/>
        <w:rPr>
          <w:rFonts w:eastAsia="MS Mincho"/>
          <w:b/>
          <w:sz w:val="36"/>
        </w:rPr>
      </w:pPr>
      <w:r>
        <w:rPr>
          <w:rFonts w:eastAsia="MS Mincho"/>
          <w:b/>
          <w:sz w:val="36"/>
        </w:rPr>
        <w:br w:type="page"/>
      </w:r>
      <w:r>
        <w:rPr>
          <w:rFonts w:eastAsia="MS Mincho"/>
          <w:b/>
          <w:sz w:val="36"/>
        </w:rPr>
        <w:lastRenderedPageBreak/>
        <w:t>SOMMAIRE</w:t>
      </w:r>
    </w:p>
    <w:p w:rsidR="003A5944" w:rsidRDefault="00207198">
      <w:pPr>
        <w:pStyle w:val="TM1"/>
        <w:rPr>
          <w:ins w:id="33" w:author="PHILIPPE MONTFORT" w:date="2015-01-20T09:18:00Z"/>
          <w:rFonts w:asciiTheme="minorHAnsi" w:eastAsiaTheme="minorEastAsia" w:hAnsiTheme="minorHAnsi" w:cstheme="minorBidi"/>
          <w:b w:val="0"/>
          <w:caps w:val="0"/>
          <w:noProof/>
          <w:szCs w:val="22"/>
          <w:u w:val="none"/>
        </w:rPr>
      </w:pPr>
      <w:r>
        <w:rPr>
          <w:rFonts w:eastAsia="MS Mincho"/>
          <w:lang w:val="en-GB"/>
        </w:rPr>
        <w:fldChar w:fldCharType="begin"/>
      </w:r>
      <w:r w:rsidR="0069479D">
        <w:rPr>
          <w:rFonts w:eastAsia="MS Mincho"/>
        </w:rPr>
        <w:instrText xml:space="preserve"> TOC \o "1-4" \h \z </w:instrText>
      </w:r>
      <w:r>
        <w:rPr>
          <w:rFonts w:eastAsia="MS Mincho"/>
          <w:lang w:val="en-GB"/>
        </w:rPr>
        <w:fldChar w:fldCharType="separate"/>
      </w:r>
      <w:ins w:id="34" w:author="PHILIPPE MONTFORT" w:date="2015-01-20T09:18:00Z">
        <w:r w:rsidR="003A5944" w:rsidRPr="00EC3579">
          <w:rPr>
            <w:rStyle w:val="Lienhypertexte"/>
            <w:noProof/>
          </w:rPr>
          <w:fldChar w:fldCharType="begin"/>
        </w:r>
        <w:r w:rsidR="003A5944" w:rsidRPr="00EC3579">
          <w:rPr>
            <w:rStyle w:val="Lienhypertexte"/>
            <w:noProof/>
          </w:rPr>
          <w:instrText xml:space="preserve"> </w:instrText>
        </w:r>
        <w:r w:rsidR="003A5944">
          <w:rPr>
            <w:noProof/>
          </w:rPr>
          <w:instrText>HYPERLINK \l "_Toc409508813"</w:instrText>
        </w:r>
        <w:r w:rsidR="003A5944" w:rsidRPr="00EC3579">
          <w:rPr>
            <w:rStyle w:val="Lienhypertexte"/>
            <w:noProof/>
          </w:rPr>
          <w:instrText xml:space="preserve"> </w:instrText>
        </w:r>
        <w:r w:rsidR="003A5944" w:rsidRPr="00EC3579">
          <w:rPr>
            <w:rStyle w:val="Lienhypertexte"/>
            <w:noProof/>
          </w:rPr>
          <w:fldChar w:fldCharType="separate"/>
        </w:r>
        <w:r w:rsidR="003A5944" w:rsidRPr="00EC3579">
          <w:rPr>
            <w:rStyle w:val="Lienhypertexte"/>
            <w:rFonts w:eastAsia="MS Mincho"/>
            <w:noProof/>
          </w:rPr>
          <w:t>1</w:t>
        </w:r>
        <w:r w:rsidR="003A5944">
          <w:rPr>
            <w:rFonts w:asciiTheme="minorHAnsi" w:eastAsiaTheme="minorEastAsia" w:hAnsiTheme="minorHAnsi" w:cstheme="minorBidi"/>
            <w:b w:val="0"/>
            <w:caps w:val="0"/>
            <w:noProof/>
            <w:szCs w:val="22"/>
            <w:u w:val="none"/>
          </w:rPr>
          <w:tab/>
        </w:r>
        <w:r w:rsidR="003A5944" w:rsidRPr="00EC3579">
          <w:rPr>
            <w:rStyle w:val="Lienhypertexte"/>
            <w:rFonts w:eastAsia="MS Mincho"/>
            <w:noProof/>
          </w:rPr>
          <w:t>Introduction</w:t>
        </w:r>
        <w:r w:rsidR="003A5944">
          <w:rPr>
            <w:noProof/>
            <w:webHidden/>
          </w:rPr>
          <w:tab/>
        </w:r>
        <w:r w:rsidR="003A5944">
          <w:rPr>
            <w:noProof/>
            <w:webHidden/>
          </w:rPr>
          <w:fldChar w:fldCharType="begin"/>
        </w:r>
        <w:r w:rsidR="003A5944">
          <w:rPr>
            <w:noProof/>
            <w:webHidden/>
          </w:rPr>
          <w:instrText xml:space="preserve"> PAGEREF _Toc409508813 \h </w:instrText>
        </w:r>
      </w:ins>
      <w:r w:rsidR="003A5944">
        <w:rPr>
          <w:noProof/>
          <w:webHidden/>
        </w:rPr>
      </w:r>
      <w:r w:rsidR="003A5944">
        <w:rPr>
          <w:noProof/>
          <w:webHidden/>
        </w:rPr>
        <w:fldChar w:fldCharType="separate"/>
      </w:r>
      <w:ins w:id="35" w:author="PHILIPPE MONTFORT" w:date="2015-01-20T09:18:00Z">
        <w:r w:rsidR="003A5944">
          <w:rPr>
            <w:noProof/>
            <w:webHidden/>
          </w:rPr>
          <w:t>5</w:t>
        </w:r>
        <w:r w:rsidR="003A5944">
          <w:rPr>
            <w:noProof/>
            <w:webHidden/>
          </w:rPr>
          <w:fldChar w:fldCharType="end"/>
        </w:r>
        <w:r w:rsidR="003A5944" w:rsidRPr="00EC3579">
          <w:rPr>
            <w:rStyle w:val="Lienhypertexte"/>
            <w:noProof/>
          </w:rPr>
          <w:fldChar w:fldCharType="end"/>
        </w:r>
      </w:ins>
    </w:p>
    <w:p w:rsidR="003A5944" w:rsidRDefault="003A5944">
      <w:pPr>
        <w:pStyle w:val="TM2"/>
        <w:tabs>
          <w:tab w:val="left" w:pos="495"/>
          <w:tab w:val="right" w:leader="dot" w:pos="10478"/>
        </w:tabs>
        <w:rPr>
          <w:ins w:id="36" w:author="PHILIPPE MONTFORT" w:date="2015-01-20T09:18:00Z"/>
          <w:rFonts w:asciiTheme="minorHAnsi" w:eastAsiaTheme="minorEastAsia" w:hAnsiTheme="minorHAnsi" w:cstheme="minorBidi"/>
          <w:b w:val="0"/>
          <w:smallCaps w:val="0"/>
          <w:noProof/>
          <w:szCs w:val="22"/>
        </w:rPr>
      </w:pPr>
      <w:ins w:id="37"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"_Toc409508814"</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1.1</w:t>
        </w:r>
        <w:r>
          <w:rPr>
            <w:rFonts w:asciiTheme="minorHAnsi" w:eastAsiaTheme="minorEastAsia" w:hAnsiTheme="minorHAnsi" w:cstheme="minorBidi"/>
            <w:b w:val="0"/>
            <w:smallCaps w:val="0"/>
            <w:noProof/>
            <w:szCs w:val="22"/>
          </w:rPr>
          <w:tab/>
        </w:r>
        <w:r w:rsidRPr="00EC3579">
          <w:rPr>
            <w:rStyle w:val="Lienhypertexte"/>
            <w:noProof/>
          </w:rPr>
          <w:t>Objet du document</w:t>
        </w:r>
        <w:r>
          <w:rPr>
            <w:noProof/>
            <w:webHidden/>
          </w:rPr>
          <w:tab/>
        </w:r>
        <w:r>
          <w:rPr>
            <w:noProof/>
            <w:webHidden/>
          </w:rPr>
          <w:fldChar w:fldCharType="begin"/>
        </w:r>
        <w:r>
          <w:rPr>
            <w:noProof/>
            <w:webHidden/>
          </w:rPr>
          <w:instrText xml:space="preserve"> PAGEREF _Toc409508814 \h </w:instrText>
        </w:r>
      </w:ins>
      <w:r>
        <w:rPr>
          <w:noProof/>
          <w:webHidden/>
        </w:rPr>
      </w:r>
      <w:r>
        <w:rPr>
          <w:noProof/>
          <w:webHidden/>
        </w:rPr>
        <w:fldChar w:fldCharType="separate"/>
      </w:r>
      <w:ins w:id="38" w:author="PHILIPPE MONTFORT" w:date="2015-01-20T09:18:00Z">
        <w:r>
          <w:rPr>
            <w:noProof/>
            <w:webHidden/>
          </w:rPr>
          <w:t>5</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39" w:author="PHILIPPE MONTFORT" w:date="2015-01-20T09:18:00Z"/>
          <w:rFonts w:asciiTheme="minorHAnsi" w:eastAsiaTheme="minorEastAsia" w:hAnsiTheme="minorHAnsi" w:cstheme="minorBidi"/>
          <w:b w:val="0"/>
          <w:smallCaps w:val="0"/>
          <w:noProof/>
          <w:szCs w:val="22"/>
        </w:rPr>
      </w:pPr>
      <w:ins w:id="40"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"_Toc409508815"</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1.2</w:t>
        </w:r>
        <w:r>
          <w:rPr>
            <w:rFonts w:asciiTheme="minorHAnsi" w:eastAsiaTheme="minorEastAsia" w:hAnsiTheme="minorHAnsi" w:cstheme="minorBidi"/>
            <w:b w:val="0"/>
            <w:smallCaps w:val="0"/>
            <w:noProof/>
            <w:szCs w:val="22"/>
          </w:rPr>
          <w:tab/>
        </w:r>
        <w:r w:rsidRPr="00EC3579">
          <w:rPr>
            <w:rStyle w:val="Lienhypertexte"/>
            <w:noProof/>
          </w:rPr>
          <w:t>Domaine d’application</w:t>
        </w:r>
        <w:r>
          <w:rPr>
            <w:noProof/>
            <w:webHidden/>
          </w:rPr>
          <w:tab/>
        </w:r>
        <w:r>
          <w:rPr>
            <w:noProof/>
            <w:webHidden/>
          </w:rPr>
          <w:fldChar w:fldCharType="begin"/>
        </w:r>
        <w:r>
          <w:rPr>
            <w:noProof/>
            <w:webHidden/>
          </w:rPr>
          <w:instrText xml:space="preserve"> PAGEREF _Toc409508815 \h </w:instrText>
        </w:r>
      </w:ins>
      <w:r>
        <w:rPr>
          <w:noProof/>
          <w:webHidden/>
        </w:rPr>
      </w:r>
      <w:r>
        <w:rPr>
          <w:noProof/>
          <w:webHidden/>
        </w:rPr>
        <w:fldChar w:fldCharType="separate"/>
      </w:r>
      <w:ins w:id="41" w:author="PHILIPPE MONTFORT" w:date="2015-01-20T09:18:00Z">
        <w:r>
          <w:rPr>
            <w:noProof/>
            <w:webHidden/>
          </w:rPr>
          <w:t>5</w:t>
        </w:r>
        <w:r>
          <w:rPr>
            <w:noProof/>
            <w:webHidden/>
          </w:rPr>
          <w:fldChar w:fldCharType="end"/>
        </w:r>
        <w:r w:rsidRPr="00EC3579">
          <w:rPr>
            <w:rStyle w:val="Lienhypertexte"/>
            <w:noProof/>
          </w:rPr>
          <w:fldChar w:fldCharType="end"/>
        </w:r>
      </w:ins>
    </w:p>
    <w:p w:rsidR="003A5944" w:rsidRDefault="003A5944">
      <w:pPr>
        <w:pStyle w:val="TM1"/>
        <w:rPr>
          <w:ins w:id="42" w:author="PHILIPPE MONTFORT" w:date="2015-01-20T09:18:00Z"/>
          <w:rFonts w:asciiTheme="minorHAnsi" w:eastAsiaTheme="minorEastAsia" w:hAnsiTheme="minorHAnsi" w:cstheme="minorBidi"/>
          <w:b w:val="0"/>
          <w:caps w:val="0"/>
          <w:noProof/>
          <w:szCs w:val="22"/>
          <w:u w:val="none"/>
        </w:rPr>
      </w:pPr>
      <w:ins w:id="43"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"_Toc409508816"</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2</w:t>
        </w:r>
        <w:r>
          <w:rPr>
            <w:rFonts w:asciiTheme="minorHAnsi" w:eastAsiaTheme="minorEastAsia" w:hAnsiTheme="minorHAnsi" w:cstheme="minorBidi"/>
            <w:b w:val="0"/>
            <w:caps w:val="0"/>
            <w:noProof/>
            <w:szCs w:val="22"/>
            <w:u w:val="none"/>
          </w:rPr>
          <w:tab/>
        </w:r>
        <w:r w:rsidRPr="00EC3579">
          <w:rPr>
            <w:rStyle w:val="Lienhypertexte"/>
            <w:rFonts w:eastAsia="MS Mincho"/>
            <w:noProof/>
          </w:rPr>
          <w:t>Cadre du projet</w:t>
        </w:r>
        <w:r>
          <w:rPr>
            <w:noProof/>
            <w:webHidden/>
          </w:rPr>
          <w:tab/>
        </w:r>
        <w:r>
          <w:rPr>
            <w:noProof/>
            <w:webHidden/>
          </w:rPr>
          <w:fldChar w:fldCharType="begin"/>
        </w:r>
        <w:r>
          <w:rPr>
            <w:noProof/>
            <w:webHidden/>
          </w:rPr>
          <w:instrText xml:space="preserve"> PAGEREF _Toc409508816 \h </w:instrText>
        </w:r>
      </w:ins>
      <w:r>
        <w:rPr>
          <w:noProof/>
          <w:webHidden/>
        </w:rPr>
      </w:r>
      <w:r>
        <w:rPr>
          <w:noProof/>
          <w:webHidden/>
        </w:rPr>
        <w:fldChar w:fldCharType="separate"/>
      </w:r>
      <w:ins w:id="44" w:author="PHILIPPE MONTFORT" w:date="2015-01-20T09:18:00Z">
        <w:r>
          <w:rPr>
            <w:noProof/>
            <w:webHidden/>
          </w:rPr>
          <w:t>6</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45" w:author="PHILIPPE MONTFORT" w:date="2015-01-20T09:18:00Z"/>
          <w:rFonts w:asciiTheme="minorHAnsi" w:eastAsiaTheme="minorEastAsia" w:hAnsiTheme="minorHAnsi" w:cstheme="minorBidi"/>
          <w:b w:val="0"/>
          <w:smallCaps w:val="0"/>
          <w:noProof/>
          <w:szCs w:val="22"/>
        </w:rPr>
      </w:pPr>
      <w:ins w:id="46"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"_Toc409508817"</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2.1</w:t>
        </w:r>
        <w:r>
          <w:rPr>
            <w:rFonts w:asciiTheme="minorHAnsi" w:eastAsiaTheme="minorEastAsia" w:hAnsiTheme="minorHAnsi" w:cstheme="minorBidi"/>
            <w:b w:val="0"/>
            <w:smallCaps w:val="0"/>
            <w:noProof/>
            <w:szCs w:val="22"/>
          </w:rPr>
          <w:tab/>
        </w:r>
        <w:r w:rsidRPr="00EC3579">
          <w:rPr>
            <w:rStyle w:val="Lienhypertexte"/>
            <w:noProof/>
          </w:rPr>
          <w:t>Enjeux et Objectifs</w:t>
        </w:r>
        <w:r>
          <w:rPr>
            <w:noProof/>
            <w:webHidden/>
          </w:rPr>
          <w:tab/>
        </w:r>
        <w:r>
          <w:rPr>
            <w:noProof/>
            <w:webHidden/>
          </w:rPr>
          <w:fldChar w:fldCharType="begin"/>
        </w:r>
        <w:r>
          <w:rPr>
            <w:noProof/>
            <w:webHidden/>
          </w:rPr>
          <w:instrText xml:space="preserve"> PAGEREF _Toc409508817 \h </w:instrText>
        </w:r>
      </w:ins>
      <w:r>
        <w:rPr>
          <w:noProof/>
          <w:webHidden/>
        </w:rPr>
      </w:r>
      <w:r>
        <w:rPr>
          <w:noProof/>
          <w:webHidden/>
        </w:rPr>
        <w:fldChar w:fldCharType="separate"/>
      </w:r>
      <w:ins w:id="47" w:author="PHILIPPE MONTFORT" w:date="2015-01-20T09:18:00Z">
        <w:r>
          <w:rPr>
            <w:noProof/>
            <w:webHidden/>
          </w:rPr>
          <w:t>6</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48" w:author="PHILIPPE MONTFORT" w:date="2015-01-20T09:18:00Z"/>
          <w:rFonts w:asciiTheme="minorHAnsi" w:eastAsiaTheme="minorEastAsia" w:hAnsiTheme="minorHAnsi" w:cstheme="minorBidi"/>
          <w:b w:val="0"/>
          <w:smallCaps w:val="0"/>
          <w:noProof/>
          <w:szCs w:val="22"/>
        </w:rPr>
      </w:pPr>
      <w:ins w:id="49"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"_Toc409508818"</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2.2</w:t>
        </w:r>
        <w:r>
          <w:rPr>
            <w:rFonts w:asciiTheme="minorHAnsi" w:eastAsiaTheme="minorEastAsia" w:hAnsiTheme="minorHAnsi" w:cstheme="minorBidi"/>
            <w:b w:val="0"/>
            <w:smallCaps w:val="0"/>
            <w:noProof/>
            <w:szCs w:val="22"/>
          </w:rPr>
          <w:tab/>
        </w:r>
        <w:r w:rsidRPr="00EC3579">
          <w:rPr>
            <w:rStyle w:val="Lienhypertexte"/>
            <w:noProof/>
          </w:rPr>
          <w:t>Périmètre fonctionnel</w:t>
        </w:r>
        <w:r>
          <w:rPr>
            <w:noProof/>
            <w:webHidden/>
          </w:rPr>
          <w:tab/>
        </w:r>
        <w:r>
          <w:rPr>
            <w:noProof/>
            <w:webHidden/>
          </w:rPr>
          <w:fldChar w:fldCharType="begin"/>
        </w:r>
        <w:r>
          <w:rPr>
            <w:noProof/>
            <w:webHidden/>
          </w:rPr>
          <w:instrText xml:space="preserve"> PAGEREF _Toc409508818 \h </w:instrText>
        </w:r>
      </w:ins>
      <w:r>
        <w:rPr>
          <w:noProof/>
          <w:webHidden/>
        </w:rPr>
      </w:r>
      <w:r>
        <w:rPr>
          <w:noProof/>
          <w:webHidden/>
        </w:rPr>
        <w:fldChar w:fldCharType="separate"/>
      </w:r>
      <w:ins w:id="50" w:author="PHILIPPE MONTFORT" w:date="2015-01-20T09:18:00Z">
        <w:r>
          <w:rPr>
            <w:noProof/>
            <w:webHidden/>
          </w:rPr>
          <w:t>6</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51" w:author="PHILIPPE MONTFORT" w:date="2015-01-20T09:18:00Z"/>
          <w:rFonts w:asciiTheme="minorHAnsi" w:eastAsiaTheme="minorEastAsia" w:hAnsiTheme="minorHAnsi" w:cstheme="minorBidi"/>
          <w:b w:val="0"/>
          <w:smallCaps w:val="0"/>
          <w:noProof/>
          <w:szCs w:val="22"/>
        </w:rPr>
      </w:pPr>
      <w:ins w:id="52"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"_Toc409508819"</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2.3</w:t>
        </w:r>
        <w:r>
          <w:rPr>
            <w:rFonts w:asciiTheme="minorHAnsi" w:eastAsiaTheme="minorEastAsia" w:hAnsiTheme="minorHAnsi" w:cstheme="minorBidi"/>
            <w:b w:val="0"/>
            <w:smallCaps w:val="0"/>
            <w:noProof/>
            <w:szCs w:val="22"/>
          </w:rPr>
          <w:tab/>
        </w:r>
        <w:r w:rsidRPr="00EC3579">
          <w:rPr>
            <w:rStyle w:val="Lienhypertexte"/>
            <w:noProof/>
          </w:rPr>
          <w:t>Cadre technique</w:t>
        </w:r>
        <w:r>
          <w:rPr>
            <w:noProof/>
            <w:webHidden/>
          </w:rPr>
          <w:tab/>
        </w:r>
        <w:r>
          <w:rPr>
            <w:noProof/>
            <w:webHidden/>
          </w:rPr>
          <w:fldChar w:fldCharType="begin"/>
        </w:r>
        <w:r>
          <w:rPr>
            <w:noProof/>
            <w:webHidden/>
          </w:rPr>
          <w:instrText xml:space="preserve"> PAGEREF _Toc409508819 \h </w:instrText>
        </w:r>
      </w:ins>
      <w:r>
        <w:rPr>
          <w:noProof/>
          <w:webHidden/>
        </w:rPr>
      </w:r>
      <w:r>
        <w:rPr>
          <w:noProof/>
          <w:webHidden/>
        </w:rPr>
        <w:fldChar w:fldCharType="separate"/>
      </w:r>
      <w:ins w:id="53" w:author="PHILIPPE MONTFORT" w:date="2015-01-20T09:18:00Z">
        <w:r>
          <w:rPr>
            <w:noProof/>
            <w:webHidden/>
          </w:rPr>
          <w:t>6</w:t>
        </w:r>
        <w:r>
          <w:rPr>
            <w:noProof/>
            <w:webHidden/>
          </w:rPr>
          <w:fldChar w:fldCharType="end"/>
        </w:r>
        <w:r w:rsidRPr="00EC3579">
          <w:rPr>
            <w:rStyle w:val="Lienhypertexte"/>
            <w:noProof/>
          </w:rPr>
          <w:fldChar w:fldCharType="end"/>
        </w:r>
      </w:ins>
    </w:p>
    <w:p w:rsidR="003A5944" w:rsidRDefault="003A5944">
      <w:pPr>
        <w:pStyle w:val="TM1"/>
        <w:rPr>
          <w:ins w:id="54" w:author="PHILIPPE MONTFORT" w:date="2015-01-20T09:18:00Z"/>
          <w:rFonts w:asciiTheme="minorHAnsi" w:eastAsiaTheme="minorEastAsia" w:hAnsiTheme="minorHAnsi" w:cstheme="minorBidi"/>
          <w:b w:val="0"/>
          <w:caps w:val="0"/>
          <w:noProof/>
          <w:szCs w:val="22"/>
          <w:u w:val="none"/>
        </w:rPr>
      </w:pPr>
      <w:ins w:id="55"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"_Toc409508820"</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3</w:t>
        </w:r>
        <w:r>
          <w:rPr>
            <w:rFonts w:asciiTheme="minorHAnsi" w:eastAsiaTheme="minorEastAsia" w:hAnsiTheme="minorHAnsi" w:cstheme="minorBidi"/>
            <w:b w:val="0"/>
            <w:caps w:val="0"/>
            <w:noProof/>
            <w:szCs w:val="22"/>
            <w:u w:val="none"/>
          </w:rPr>
          <w:tab/>
        </w:r>
        <w:r w:rsidRPr="00EC3579">
          <w:rPr>
            <w:rStyle w:val="Lienhypertexte"/>
            <w:rFonts w:eastAsia="MS Mincho"/>
            <w:noProof/>
          </w:rPr>
          <w:t>Glossaire</w:t>
        </w:r>
        <w:r>
          <w:rPr>
            <w:noProof/>
            <w:webHidden/>
          </w:rPr>
          <w:tab/>
        </w:r>
        <w:r>
          <w:rPr>
            <w:noProof/>
            <w:webHidden/>
          </w:rPr>
          <w:fldChar w:fldCharType="begin"/>
        </w:r>
        <w:r>
          <w:rPr>
            <w:noProof/>
            <w:webHidden/>
          </w:rPr>
          <w:instrText xml:space="preserve"> PAGEREF _Toc409508820 \h </w:instrText>
        </w:r>
      </w:ins>
      <w:r>
        <w:rPr>
          <w:noProof/>
          <w:webHidden/>
        </w:rPr>
      </w:r>
      <w:r>
        <w:rPr>
          <w:noProof/>
          <w:webHidden/>
        </w:rPr>
        <w:fldChar w:fldCharType="separate"/>
      </w:r>
      <w:ins w:id="56" w:author="PHILIPPE MONTFORT" w:date="2015-01-20T09:18:00Z">
        <w:r>
          <w:rPr>
            <w:noProof/>
            <w:webHidden/>
          </w:rPr>
          <w:t>7</w:t>
        </w:r>
        <w:r>
          <w:rPr>
            <w:noProof/>
            <w:webHidden/>
          </w:rPr>
          <w:fldChar w:fldCharType="end"/>
        </w:r>
        <w:r w:rsidRPr="00EC3579">
          <w:rPr>
            <w:rStyle w:val="Lienhypertexte"/>
            <w:noProof/>
          </w:rPr>
          <w:fldChar w:fldCharType="end"/>
        </w:r>
      </w:ins>
    </w:p>
    <w:p w:rsidR="003A5944" w:rsidRDefault="003A5944">
      <w:pPr>
        <w:pStyle w:val="TM1"/>
        <w:rPr>
          <w:ins w:id="57" w:author="PHILIPPE MONTFORT" w:date="2015-01-20T09:18:00Z"/>
          <w:rFonts w:asciiTheme="minorHAnsi" w:eastAsiaTheme="minorEastAsia" w:hAnsiTheme="minorHAnsi" w:cstheme="minorBidi"/>
          <w:b w:val="0"/>
          <w:caps w:val="0"/>
          <w:noProof/>
          <w:szCs w:val="22"/>
          <w:u w:val="none"/>
        </w:rPr>
      </w:pPr>
      <w:ins w:id="58"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"_Toc409508821"</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4</w:t>
        </w:r>
        <w:r>
          <w:rPr>
            <w:rFonts w:asciiTheme="minorHAnsi" w:eastAsiaTheme="minorEastAsia" w:hAnsiTheme="minorHAnsi" w:cstheme="minorBidi"/>
            <w:b w:val="0"/>
            <w:caps w:val="0"/>
            <w:noProof/>
            <w:szCs w:val="22"/>
            <w:u w:val="none"/>
          </w:rPr>
          <w:tab/>
        </w:r>
        <w:r w:rsidRPr="00EC3579">
          <w:rPr>
            <w:rStyle w:val="Lienhypertexte"/>
            <w:rFonts w:eastAsia="MS Mincho"/>
            <w:noProof/>
          </w:rPr>
          <w:t>Description générale</w:t>
        </w:r>
        <w:r>
          <w:rPr>
            <w:noProof/>
            <w:webHidden/>
          </w:rPr>
          <w:tab/>
        </w:r>
        <w:r>
          <w:rPr>
            <w:noProof/>
            <w:webHidden/>
          </w:rPr>
          <w:fldChar w:fldCharType="begin"/>
        </w:r>
        <w:r>
          <w:rPr>
            <w:noProof/>
            <w:webHidden/>
          </w:rPr>
          <w:instrText xml:space="preserve"> PAGEREF _Toc409508821 \h </w:instrText>
        </w:r>
      </w:ins>
      <w:r>
        <w:rPr>
          <w:noProof/>
          <w:webHidden/>
        </w:rPr>
      </w:r>
      <w:r>
        <w:rPr>
          <w:noProof/>
          <w:webHidden/>
        </w:rPr>
        <w:fldChar w:fldCharType="separate"/>
      </w:r>
      <w:ins w:id="59" w:author="PHILIPPE MONTFORT" w:date="2015-01-20T09:18:00Z">
        <w:r>
          <w:rPr>
            <w:noProof/>
            <w:webHidden/>
          </w:rPr>
          <w:t>8</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60" w:author="PHILIPPE MONTFORT" w:date="2015-01-20T09:18:00Z"/>
          <w:rFonts w:asciiTheme="minorHAnsi" w:eastAsiaTheme="minorEastAsia" w:hAnsiTheme="minorHAnsi" w:cstheme="minorBidi"/>
          <w:b w:val="0"/>
          <w:smallCaps w:val="0"/>
          <w:noProof/>
          <w:szCs w:val="22"/>
        </w:rPr>
      </w:pPr>
      <w:ins w:id="61"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"_Toc409508822"</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4.1</w:t>
        </w:r>
        <w:r>
          <w:rPr>
            <w:rFonts w:asciiTheme="minorHAnsi" w:eastAsiaTheme="minorEastAsia" w:hAnsiTheme="minorHAnsi" w:cstheme="minorBidi"/>
            <w:b w:val="0"/>
            <w:smallCaps w:val="0"/>
            <w:noProof/>
            <w:szCs w:val="22"/>
          </w:rPr>
          <w:tab/>
        </w:r>
        <w:r w:rsidRPr="00EC3579">
          <w:rPr>
            <w:rStyle w:val="Lienhypertexte"/>
            <w:noProof/>
          </w:rPr>
          <w:t>Architecture générale</w:t>
        </w:r>
        <w:r>
          <w:rPr>
            <w:noProof/>
            <w:webHidden/>
          </w:rPr>
          <w:tab/>
        </w:r>
        <w:r>
          <w:rPr>
            <w:noProof/>
            <w:webHidden/>
          </w:rPr>
          <w:fldChar w:fldCharType="begin"/>
        </w:r>
        <w:r>
          <w:rPr>
            <w:noProof/>
            <w:webHidden/>
          </w:rPr>
          <w:instrText xml:space="preserve"> PAGEREF _Toc409508822 \h </w:instrText>
        </w:r>
      </w:ins>
      <w:r>
        <w:rPr>
          <w:noProof/>
          <w:webHidden/>
        </w:rPr>
      </w:r>
      <w:r>
        <w:rPr>
          <w:noProof/>
          <w:webHidden/>
        </w:rPr>
        <w:fldChar w:fldCharType="separate"/>
      </w:r>
      <w:ins w:id="62" w:author="PHILIPPE MONTFORT" w:date="2015-01-20T09:18:00Z">
        <w:r>
          <w:rPr>
            <w:noProof/>
            <w:webHidden/>
          </w:rPr>
          <w:t>8</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63" w:author="PHILIPPE MONTFORT" w:date="2015-01-20T09:18:00Z"/>
          <w:rFonts w:asciiTheme="minorHAnsi" w:eastAsiaTheme="minorEastAsia" w:hAnsiTheme="minorHAnsi" w:cstheme="minorBidi"/>
          <w:b w:val="0"/>
          <w:smallCaps w:val="0"/>
          <w:noProof/>
          <w:szCs w:val="22"/>
        </w:rPr>
      </w:pPr>
      <w:ins w:id="64"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"_Toc409508823"</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4.2</w:t>
        </w:r>
        <w:r>
          <w:rPr>
            <w:rFonts w:asciiTheme="minorHAnsi" w:eastAsiaTheme="minorEastAsia" w:hAnsiTheme="minorHAnsi" w:cstheme="minorBidi"/>
            <w:b w:val="0"/>
            <w:smallCaps w:val="0"/>
            <w:noProof/>
            <w:szCs w:val="22"/>
          </w:rPr>
          <w:tab/>
        </w:r>
        <w:r w:rsidRPr="00EC3579">
          <w:rPr>
            <w:rStyle w:val="Lienhypertexte"/>
            <w:noProof/>
          </w:rPr>
          <w:t>Diagramme des cas d’utilisation</w:t>
        </w:r>
        <w:r>
          <w:rPr>
            <w:noProof/>
            <w:webHidden/>
          </w:rPr>
          <w:tab/>
        </w:r>
        <w:r>
          <w:rPr>
            <w:noProof/>
            <w:webHidden/>
          </w:rPr>
          <w:fldChar w:fldCharType="begin"/>
        </w:r>
        <w:r>
          <w:rPr>
            <w:noProof/>
            <w:webHidden/>
          </w:rPr>
          <w:instrText xml:space="preserve"> PAGEREF _Toc409508823 \h </w:instrText>
        </w:r>
      </w:ins>
      <w:r>
        <w:rPr>
          <w:noProof/>
          <w:webHidden/>
        </w:rPr>
      </w:r>
      <w:r>
        <w:rPr>
          <w:noProof/>
          <w:webHidden/>
        </w:rPr>
        <w:fldChar w:fldCharType="separate"/>
      </w:r>
      <w:ins w:id="65" w:author="PHILIPPE MONTFORT" w:date="2015-01-20T09:18:00Z">
        <w:r>
          <w:rPr>
            <w:noProof/>
            <w:webHidden/>
          </w:rPr>
          <w:t>9</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66" w:author="PHILIPPE MONTFORT" w:date="2015-01-20T09:18:00Z"/>
          <w:rFonts w:asciiTheme="minorHAnsi" w:eastAsiaTheme="minorEastAsia" w:hAnsiTheme="minorHAnsi" w:cstheme="minorBidi"/>
          <w:b w:val="0"/>
          <w:smallCaps w:val="0"/>
          <w:noProof/>
          <w:szCs w:val="22"/>
        </w:rPr>
      </w:pPr>
      <w:ins w:id="67"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"_Toc409508824"</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4.3</w:t>
        </w:r>
        <w:r>
          <w:rPr>
            <w:rFonts w:asciiTheme="minorHAnsi" w:eastAsiaTheme="minorEastAsia" w:hAnsiTheme="minorHAnsi" w:cstheme="minorBidi"/>
            <w:b w:val="0"/>
            <w:smallCaps w:val="0"/>
            <w:noProof/>
            <w:szCs w:val="22"/>
          </w:rPr>
          <w:tab/>
        </w:r>
        <w:r w:rsidRPr="00EC3579">
          <w:rPr>
            <w:rStyle w:val="Lienhypertexte"/>
            <w:noProof/>
          </w:rPr>
          <w:t>Les principes d’ergonomie de l’application</w:t>
        </w:r>
        <w:r>
          <w:rPr>
            <w:noProof/>
            <w:webHidden/>
          </w:rPr>
          <w:tab/>
        </w:r>
        <w:r>
          <w:rPr>
            <w:noProof/>
            <w:webHidden/>
          </w:rPr>
          <w:fldChar w:fldCharType="begin"/>
        </w:r>
        <w:r>
          <w:rPr>
            <w:noProof/>
            <w:webHidden/>
          </w:rPr>
          <w:instrText xml:space="preserve"> PAGEREF _Toc409508824 \h </w:instrText>
        </w:r>
      </w:ins>
      <w:r>
        <w:rPr>
          <w:noProof/>
          <w:webHidden/>
        </w:rPr>
      </w:r>
      <w:r>
        <w:rPr>
          <w:noProof/>
          <w:webHidden/>
        </w:rPr>
        <w:fldChar w:fldCharType="separate"/>
      </w:r>
      <w:ins w:id="68" w:author="PHILIPPE MONTFORT" w:date="2015-01-20T09:18:00Z">
        <w:r>
          <w:rPr>
            <w:noProof/>
            <w:webHidden/>
          </w:rPr>
          <w:t>9</w:t>
        </w:r>
        <w:r>
          <w:rPr>
            <w:noProof/>
            <w:webHidden/>
          </w:rPr>
          <w:fldChar w:fldCharType="end"/>
        </w:r>
        <w:r w:rsidRPr="00EC3579">
          <w:rPr>
            <w:rStyle w:val="Lienhypertexte"/>
            <w:noProof/>
          </w:rPr>
          <w:fldChar w:fldCharType="end"/>
        </w:r>
      </w:ins>
    </w:p>
    <w:p w:rsidR="003A5944" w:rsidRDefault="003A5944">
      <w:pPr>
        <w:pStyle w:val="TM1"/>
        <w:rPr>
          <w:ins w:id="69" w:author="PHILIPPE MONTFORT" w:date="2015-01-20T09:18:00Z"/>
          <w:rFonts w:asciiTheme="minorHAnsi" w:eastAsiaTheme="minorEastAsia" w:hAnsiTheme="minorHAnsi" w:cstheme="minorBidi"/>
          <w:b w:val="0"/>
          <w:caps w:val="0"/>
          <w:noProof/>
          <w:szCs w:val="22"/>
          <w:u w:val="none"/>
        </w:rPr>
      </w:pPr>
      <w:ins w:id="70"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"_Toc409508825"</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5</w:t>
        </w:r>
        <w:r>
          <w:rPr>
            <w:rFonts w:asciiTheme="minorHAnsi" w:eastAsiaTheme="minorEastAsia" w:hAnsiTheme="minorHAnsi" w:cstheme="minorBidi"/>
            <w:b w:val="0"/>
            <w:caps w:val="0"/>
            <w:noProof/>
            <w:szCs w:val="22"/>
            <w:u w:val="none"/>
          </w:rPr>
          <w:tab/>
        </w:r>
        <w:r w:rsidRPr="00EC3579">
          <w:rPr>
            <w:rStyle w:val="Lienhypertexte"/>
            <w:rFonts w:eastAsia="MS Mincho"/>
            <w:noProof/>
          </w:rPr>
          <w:t>PF1 : Consulter une fiche personnel</w:t>
        </w:r>
        <w:r>
          <w:rPr>
            <w:noProof/>
            <w:webHidden/>
          </w:rPr>
          <w:tab/>
        </w:r>
        <w:r>
          <w:rPr>
            <w:noProof/>
            <w:webHidden/>
          </w:rPr>
          <w:fldChar w:fldCharType="begin"/>
        </w:r>
        <w:r>
          <w:rPr>
            <w:noProof/>
            <w:webHidden/>
          </w:rPr>
          <w:instrText xml:space="preserve"> PAGEREF _Toc409508825 \h </w:instrText>
        </w:r>
      </w:ins>
      <w:r>
        <w:rPr>
          <w:noProof/>
          <w:webHidden/>
        </w:rPr>
      </w:r>
      <w:r>
        <w:rPr>
          <w:noProof/>
          <w:webHidden/>
        </w:rPr>
        <w:fldChar w:fldCharType="separate"/>
      </w:r>
      <w:ins w:id="71" w:author="PHILIPPE MONTFORT" w:date="2015-01-20T09:18:00Z">
        <w:r>
          <w:rPr>
            <w:noProof/>
            <w:webHidden/>
          </w:rPr>
          <w:t>11</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72" w:author="PHILIPPE MONTFORT" w:date="2015-01-20T09:18:00Z"/>
          <w:rFonts w:asciiTheme="minorHAnsi" w:eastAsiaTheme="minorEastAsia" w:hAnsiTheme="minorHAnsi" w:cstheme="minorBidi"/>
          <w:b w:val="0"/>
          <w:smallCaps w:val="0"/>
          <w:noProof/>
          <w:szCs w:val="22"/>
        </w:rPr>
      </w:pPr>
      <w:ins w:id="73"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"_Toc409508826"</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5.1</w:t>
        </w:r>
        <w:r>
          <w:rPr>
            <w:rFonts w:asciiTheme="minorHAnsi" w:eastAsiaTheme="minorEastAsia" w:hAnsiTheme="minorHAnsi" w:cstheme="minorBidi"/>
            <w:b w:val="0"/>
            <w:smallCaps w:val="0"/>
            <w:noProof/>
            <w:szCs w:val="22"/>
          </w:rPr>
          <w:tab/>
        </w:r>
        <w:r w:rsidRPr="00EC3579">
          <w:rPr>
            <w:rStyle w:val="Lienhypertexte"/>
            <w:noProof/>
          </w:rPr>
          <w:t>PF1 Consulter une fiche personnel</w:t>
        </w:r>
        <w:r>
          <w:rPr>
            <w:noProof/>
            <w:webHidden/>
          </w:rPr>
          <w:tab/>
        </w:r>
        <w:r>
          <w:rPr>
            <w:noProof/>
            <w:webHidden/>
          </w:rPr>
          <w:fldChar w:fldCharType="begin"/>
        </w:r>
        <w:r>
          <w:rPr>
            <w:noProof/>
            <w:webHidden/>
          </w:rPr>
          <w:instrText xml:space="preserve"> PAGEREF _Toc409508826 \h </w:instrText>
        </w:r>
      </w:ins>
      <w:r>
        <w:rPr>
          <w:noProof/>
          <w:webHidden/>
        </w:rPr>
      </w:r>
      <w:r>
        <w:rPr>
          <w:noProof/>
          <w:webHidden/>
        </w:rPr>
        <w:fldChar w:fldCharType="separate"/>
      </w:r>
      <w:ins w:id="74" w:author="PHILIPPE MONTFORT" w:date="2015-01-20T09:18:00Z">
        <w:r>
          <w:rPr>
            <w:noProof/>
            <w:webHidden/>
          </w:rPr>
          <w:t>11</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75" w:author="PHILIPPE MONTFORT" w:date="2015-01-20T09:18:00Z"/>
          <w:rFonts w:asciiTheme="minorHAnsi" w:eastAsiaTheme="minorEastAsia" w:hAnsiTheme="minorHAnsi" w:cstheme="minorBidi"/>
          <w:smallCaps w:val="0"/>
          <w:noProof/>
          <w:szCs w:val="22"/>
        </w:rPr>
      </w:pPr>
      <w:ins w:id="76"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"_Toc409508827"</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5.1.1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_Toc409508827 \h </w:instrText>
        </w:r>
      </w:ins>
      <w:r>
        <w:rPr>
          <w:noProof/>
          <w:webHidden/>
        </w:rPr>
      </w:r>
      <w:r>
        <w:rPr>
          <w:noProof/>
          <w:webHidden/>
        </w:rPr>
        <w:fldChar w:fldCharType="separate"/>
      </w:r>
      <w:ins w:id="77" w:author="PHILIPPE MONTFORT" w:date="2015-01-20T09:18:00Z">
        <w:r>
          <w:rPr>
            <w:noProof/>
            <w:webHidden/>
          </w:rPr>
          <w:t>11</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78" w:author="PHILIPPE MONTFORT" w:date="2015-01-20T09:18:00Z"/>
          <w:rFonts w:asciiTheme="minorHAnsi" w:eastAsiaTheme="minorEastAsia" w:hAnsiTheme="minorHAnsi" w:cstheme="minorBidi"/>
          <w:smallCaps w:val="0"/>
          <w:noProof/>
          <w:szCs w:val="22"/>
        </w:rPr>
      </w:pPr>
      <w:ins w:id="79"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"_Toc409508828"</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5.1.2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_Toc409508828 \h </w:instrText>
        </w:r>
      </w:ins>
      <w:r>
        <w:rPr>
          <w:noProof/>
          <w:webHidden/>
        </w:rPr>
      </w:r>
      <w:r>
        <w:rPr>
          <w:noProof/>
          <w:webHidden/>
        </w:rPr>
        <w:fldChar w:fldCharType="separate"/>
      </w:r>
      <w:ins w:id="80" w:author="PHILIPPE MONTFORT" w:date="2015-01-20T09:18:00Z">
        <w:r>
          <w:rPr>
            <w:noProof/>
            <w:webHidden/>
          </w:rPr>
          <w:t>11</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81" w:author="PHILIPPE MONTFORT" w:date="2015-01-20T09:18:00Z"/>
          <w:rFonts w:asciiTheme="minorHAnsi" w:eastAsiaTheme="minorEastAsia" w:hAnsiTheme="minorHAnsi" w:cstheme="minorBidi"/>
          <w:smallCaps w:val="0"/>
          <w:noProof/>
          <w:szCs w:val="22"/>
        </w:rPr>
      </w:pPr>
      <w:ins w:id="82"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"_Toc409508829"</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5.1.3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_Toc409508829 \h </w:instrText>
        </w:r>
      </w:ins>
      <w:r>
        <w:rPr>
          <w:noProof/>
          <w:webHidden/>
        </w:rPr>
      </w:r>
      <w:r>
        <w:rPr>
          <w:noProof/>
          <w:webHidden/>
        </w:rPr>
        <w:fldChar w:fldCharType="separate"/>
      </w:r>
      <w:ins w:id="83" w:author="PHILIPPE MONTFORT" w:date="2015-01-20T09:18:00Z">
        <w:r>
          <w:rPr>
            <w:noProof/>
            <w:webHidden/>
          </w:rPr>
          <w:t>12</w:t>
        </w:r>
        <w:r>
          <w:rPr>
            <w:noProof/>
            <w:webHidden/>
          </w:rPr>
          <w:fldChar w:fldCharType="end"/>
        </w:r>
        <w:r w:rsidRPr="00EC3579">
          <w:rPr>
            <w:rStyle w:val="Lienhypertexte"/>
            <w:noProof/>
          </w:rPr>
          <w:fldChar w:fldCharType="end"/>
        </w:r>
      </w:ins>
    </w:p>
    <w:p w:rsidR="003A5944" w:rsidRDefault="003A5944">
      <w:pPr>
        <w:pStyle w:val="TM1"/>
        <w:rPr>
          <w:ins w:id="84" w:author="PHILIPPE MONTFORT" w:date="2015-01-20T09:18:00Z"/>
          <w:rFonts w:asciiTheme="minorHAnsi" w:eastAsiaTheme="minorEastAsia" w:hAnsiTheme="minorHAnsi" w:cstheme="minorBidi"/>
          <w:b w:val="0"/>
          <w:caps w:val="0"/>
          <w:noProof/>
          <w:szCs w:val="22"/>
          <w:u w:val="none"/>
        </w:rPr>
      </w:pPr>
      <w:ins w:id="85"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"_Toc409508830"</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6</w:t>
        </w:r>
        <w:r>
          <w:rPr>
            <w:rFonts w:asciiTheme="minorHAnsi" w:eastAsiaTheme="minorEastAsia" w:hAnsiTheme="minorHAnsi" w:cstheme="minorBidi"/>
            <w:b w:val="0"/>
            <w:caps w:val="0"/>
            <w:noProof/>
            <w:szCs w:val="22"/>
            <w:u w:val="none"/>
          </w:rPr>
          <w:tab/>
        </w:r>
        <w:r w:rsidRPr="00EC3579">
          <w:rPr>
            <w:rStyle w:val="Lienhypertexte"/>
            <w:rFonts w:eastAsia="MS Mincho"/>
            <w:noProof/>
          </w:rPr>
          <w:t>PF2 : Modifier ses moyens de communication</w:t>
        </w:r>
        <w:r>
          <w:rPr>
            <w:noProof/>
            <w:webHidden/>
          </w:rPr>
          <w:tab/>
        </w:r>
        <w:r>
          <w:rPr>
            <w:noProof/>
            <w:webHidden/>
          </w:rPr>
          <w:fldChar w:fldCharType="begin"/>
        </w:r>
        <w:r>
          <w:rPr>
            <w:noProof/>
            <w:webHidden/>
          </w:rPr>
          <w:instrText xml:space="preserve"> PAGEREF _Toc409508830 \h </w:instrText>
        </w:r>
      </w:ins>
      <w:r>
        <w:rPr>
          <w:noProof/>
          <w:webHidden/>
        </w:rPr>
      </w:r>
      <w:r>
        <w:rPr>
          <w:noProof/>
          <w:webHidden/>
        </w:rPr>
        <w:fldChar w:fldCharType="separate"/>
      </w:r>
      <w:ins w:id="86" w:author="PHILIPPE MONTFORT" w:date="2015-01-20T09:18:00Z">
        <w:r>
          <w:rPr>
            <w:noProof/>
            <w:webHidden/>
          </w:rPr>
          <w:t>13</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87" w:author="PHILIPPE MONTFORT" w:date="2015-01-20T09:18:00Z"/>
          <w:rFonts w:asciiTheme="minorHAnsi" w:eastAsiaTheme="minorEastAsia" w:hAnsiTheme="minorHAnsi" w:cstheme="minorBidi"/>
          <w:b w:val="0"/>
          <w:smallCaps w:val="0"/>
          <w:noProof/>
          <w:szCs w:val="22"/>
        </w:rPr>
      </w:pPr>
      <w:ins w:id="88"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"_Toc409508831"</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6.1</w:t>
        </w:r>
        <w:r>
          <w:rPr>
            <w:rFonts w:asciiTheme="minorHAnsi" w:eastAsiaTheme="minorEastAsia" w:hAnsiTheme="minorHAnsi" w:cstheme="minorBidi"/>
            <w:b w:val="0"/>
            <w:smallCaps w:val="0"/>
            <w:noProof/>
            <w:szCs w:val="22"/>
          </w:rPr>
          <w:tab/>
        </w:r>
        <w:r w:rsidRPr="00EC3579">
          <w:rPr>
            <w:rStyle w:val="Lienhypertexte"/>
            <w:noProof/>
          </w:rPr>
          <w:t>PF2 Modifier ses moyens de communication</w:t>
        </w:r>
        <w:r>
          <w:rPr>
            <w:noProof/>
            <w:webHidden/>
          </w:rPr>
          <w:tab/>
        </w:r>
        <w:r>
          <w:rPr>
            <w:noProof/>
            <w:webHidden/>
          </w:rPr>
          <w:fldChar w:fldCharType="begin"/>
        </w:r>
        <w:r>
          <w:rPr>
            <w:noProof/>
            <w:webHidden/>
          </w:rPr>
          <w:instrText xml:space="preserve"> PAGEREF _Toc409508831 \h </w:instrText>
        </w:r>
      </w:ins>
      <w:r>
        <w:rPr>
          <w:noProof/>
          <w:webHidden/>
        </w:rPr>
      </w:r>
      <w:r>
        <w:rPr>
          <w:noProof/>
          <w:webHidden/>
        </w:rPr>
        <w:fldChar w:fldCharType="separate"/>
      </w:r>
      <w:ins w:id="89" w:author="PHILIPPE MONTFORT" w:date="2015-01-20T09:18:00Z">
        <w:r>
          <w:rPr>
            <w:noProof/>
            <w:webHidden/>
          </w:rPr>
          <w:t>13</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90" w:author="PHILIPPE MONTFORT" w:date="2015-01-20T09:18:00Z"/>
          <w:rFonts w:asciiTheme="minorHAnsi" w:eastAsiaTheme="minorEastAsia" w:hAnsiTheme="minorHAnsi" w:cstheme="minorBidi"/>
          <w:smallCaps w:val="0"/>
          <w:noProof/>
          <w:szCs w:val="22"/>
        </w:rPr>
      </w:pPr>
      <w:ins w:id="91"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"_Toc409508832"</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6.1.1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_Toc409508832 \h </w:instrText>
        </w:r>
      </w:ins>
      <w:r>
        <w:rPr>
          <w:noProof/>
          <w:webHidden/>
        </w:rPr>
      </w:r>
      <w:r>
        <w:rPr>
          <w:noProof/>
          <w:webHidden/>
        </w:rPr>
        <w:fldChar w:fldCharType="separate"/>
      </w:r>
      <w:ins w:id="92" w:author="PHILIPPE MONTFORT" w:date="2015-01-20T09:18:00Z">
        <w:r>
          <w:rPr>
            <w:noProof/>
            <w:webHidden/>
          </w:rPr>
          <w:t>13</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93" w:author="PHILIPPE MONTFORT" w:date="2015-01-20T09:18:00Z"/>
          <w:rFonts w:asciiTheme="minorHAnsi" w:eastAsiaTheme="minorEastAsia" w:hAnsiTheme="minorHAnsi" w:cstheme="minorBidi"/>
          <w:smallCaps w:val="0"/>
          <w:noProof/>
          <w:szCs w:val="22"/>
        </w:rPr>
      </w:pPr>
      <w:ins w:id="94"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"_Toc409508833"</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6.1.1</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_Toc409508833 \h </w:instrText>
        </w:r>
      </w:ins>
      <w:r>
        <w:rPr>
          <w:noProof/>
          <w:webHidden/>
        </w:rPr>
      </w:r>
      <w:r>
        <w:rPr>
          <w:noProof/>
          <w:webHidden/>
        </w:rPr>
        <w:fldChar w:fldCharType="separate"/>
      </w:r>
      <w:ins w:id="95" w:author="PHILIPPE MONTFORT" w:date="2015-01-20T09:18:00Z">
        <w:r>
          <w:rPr>
            <w:noProof/>
            <w:webHidden/>
          </w:rPr>
          <w:t>13</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96" w:author="PHILIPPE MONTFORT" w:date="2015-01-20T09:18:00Z"/>
          <w:rFonts w:asciiTheme="minorHAnsi" w:eastAsiaTheme="minorEastAsia" w:hAnsiTheme="minorHAnsi" w:cstheme="minorBidi"/>
          <w:smallCaps w:val="0"/>
          <w:noProof/>
          <w:szCs w:val="22"/>
        </w:rPr>
      </w:pPr>
      <w:ins w:id="97"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"_Toc409508834"</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6.1.2</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_Toc409508834 \h </w:instrText>
        </w:r>
      </w:ins>
      <w:r>
        <w:rPr>
          <w:noProof/>
          <w:webHidden/>
        </w:rPr>
      </w:r>
      <w:r>
        <w:rPr>
          <w:noProof/>
          <w:webHidden/>
        </w:rPr>
        <w:fldChar w:fldCharType="separate"/>
      </w:r>
      <w:ins w:id="98" w:author="PHILIPPE MONTFORT" w:date="2015-01-20T09:18:00Z">
        <w:r>
          <w:rPr>
            <w:noProof/>
            <w:webHidden/>
          </w:rPr>
          <w:t>13</w:t>
        </w:r>
        <w:r>
          <w:rPr>
            <w:noProof/>
            <w:webHidden/>
          </w:rPr>
          <w:fldChar w:fldCharType="end"/>
        </w:r>
        <w:r w:rsidRPr="00EC3579">
          <w:rPr>
            <w:rStyle w:val="Lienhypertexte"/>
            <w:noProof/>
          </w:rPr>
          <w:fldChar w:fldCharType="end"/>
        </w:r>
      </w:ins>
    </w:p>
    <w:p w:rsidR="003A5944" w:rsidRDefault="003A5944">
      <w:pPr>
        <w:pStyle w:val="TM1"/>
        <w:rPr>
          <w:ins w:id="99" w:author="PHILIPPE MONTFORT" w:date="2015-01-20T09:18:00Z"/>
          <w:rFonts w:asciiTheme="minorHAnsi" w:eastAsiaTheme="minorEastAsia" w:hAnsiTheme="minorHAnsi" w:cstheme="minorBidi"/>
          <w:b w:val="0"/>
          <w:caps w:val="0"/>
          <w:noProof/>
          <w:szCs w:val="22"/>
          <w:u w:val="none"/>
        </w:rPr>
      </w:pPr>
      <w:ins w:id="100"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"_Toc409508835"</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7</w:t>
        </w:r>
        <w:r>
          <w:rPr>
            <w:rFonts w:asciiTheme="minorHAnsi" w:eastAsiaTheme="minorEastAsia" w:hAnsiTheme="minorHAnsi" w:cstheme="minorBidi"/>
            <w:b w:val="0"/>
            <w:caps w:val="0"/>
            <w:noProof/>
            <w:szCs w:val="22"/>
            <w:u w:val="none"/>
          </w:rPr>
          <w:tab/>
        </w:r>
        <w:r w:rsidRPr="00EC3579">
          <w:rPr>
            <w:rStyle w:val="Lienhypertexte"/>
            <w:rFonts w:eastAsia="MS Mincho"/>
            <w:noProof/>
          </w:rPr>
          <w:t xml:space="preserve">PF3 : </w:t>
        </w:r>
        <w:r w:rsidRPr="00EC3579">
          <w:rPr>
            <w:rStyle w:val="Lienhypertexte"/>
            <w:noProof/>
          </w:rPr>
          <w:t>Consulter sa fiche Formation Annuelle</w:t>
        </w:r>
        <w:r>
          <w:rPr>
            <w:noProof/>
            <w:webHidden/>
          </w:rPr>
          <w:tab/>
        </w:r>
        <w:r>
          <w:rPr>
            <w:noProof/>
            <w:webHidden/>
          </w:rPr>
          <w:fldChar w:fldCharType="begin"/>
        </w:r>
        <w:r>
          <w:rPr>
            <w:noProof/>
            <w:webHidden/>
          </w:rPr>
          <w:instrText xml:space="preserve"> PAGEREF _Toc409508835 \h </w:instrText>
        </w:r>
      </w:ins>
      <w:r>
        <w:rPr>
          <w:noProof/>
          <w:webHidden/>
        </w:rPr>
      </w:r>
      <w:r>
        <w:rPr>
          <w:noProof/>
          <w:webHidden/>
        </w:rPr>
        <w:fldChar w:fldCharType="separate"/>
      </w:r>
      <w:ins w:id="101" w:author="PHILIPPE MONTFORT" w:date="2015-01-20T09:18:00Z">
        <w:r>
          <w:rPr>
            <w:noProof/>
            <w:webHidden/>
          </w:rPr>
          <w:t>14</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102" w:author="PHILIPPE MONTFORT" w:date="2015-01-20T09:18:00Z"/>
          <w:rFonts w:asciiTheme="minorHAnsi" w:eastAsiaTheme="minorEastAsia" w:hAnsiTheme="minorHAnsi" w:cstheme="minorBidi"/>
          <w:b w:val="0"/>
          <w:smallCaps w:val="0"/>
          <w:noProof/>
          <w:szCs w:val="22"/>
        </w:rPr>
      </w:pPr>
      <w:ins w:id="103"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"_Toc409508836"</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7.1</w:t>
        </w:r>
        <w:r>
          <w:rPr>
            <w:rFonts w:asciiTheme="minorHAnsi" w:eastAsiaTheme="minorEastAsia" w:hAnsiTheme="minorHAnsi" w:cstheme="minorBidi"/>
            <w:b w:val="0"/>
            <w:smallCaps w:val="0"/>
            <w:noProof/>
            <w:szCs w:val="22"/>
          </w:rPr>
          <w:tab/>
        </w:r>
        <w:r w:rsidRPr="00EC3579">
          <w:rPr>
            <w:rStyle w:val="Lienhypertexte"/>
            <w:noProof/>
          </w:rPr>
          <w:t>PF3 Consulter sa fiche Formation Annuelle</w:t>
        </w:r>
        <w:r>
          <w:rPr>
            <w:noProof/>
            <w:webHidden/>
          </w:rPr>
          <w:tab/>
        </w:r>
        <w:r>
          <w:rPr>
            <w:noProof/>
            <w:webHidden/>
          </w:rPr>
          <w:fldChar w:fldCharType="begin"/>
        </w:r>
        <w:r>
          <w:rPr>
            <w:noProof/>
            <w:webHidden/>
          </w:rPr>
          <w:instrText xml:space="preserve"> PAGEREF _Toc409508836 \h </w:instrText>
        </w:r>
      </w:ins>
      <w:r>
        <w:rPr>
          <w:noProof/>
          <w:webHidden/>
        </w:rPr>
      </w:r>
      <w:r>
        <w:rPr>
          <w:noProof/>
          <w:webHidden/>
        </w:rPr>
        <w:fldChar w:fldCharType="separate"/>
      </w:r>
      <w:ins w:id="104" w:author="PHILIPPE MONTFORT" w:date="2015-01-20T09:18:00Z">
        <w:r>
          <w:rPr>
            <w:noProof/>
            <w:webHidden/>
          </w:rPr>
          <w:t>14</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05" w:author="PHILIPPE MONTFORT" w:date="2015-01-20T09:18:00Z"/>
          <w:rFonts w:asciiTheme="minorHAnsi" w:eastAsiaTheme="minorEastAsia" w:hAnsiTheme="minorHAnsi" w:cstheme="minorBidi"/>
          <w:smallCaps w:val="0"/>
          <w:noProof/>
          <w:szCs w:val="22"/>
        </w:rPr>
      </w:pPr>
      <w:ins w:id="106"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"_Toc409508837"</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7.1.1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_Toc409508837 \h </w:instrText>
        </w:r>
      </w:ins>
      <w:r>
        <w:rPr>
          <w:noProof/>
          <w:webHidden/>
        </w:rPr>
      </w:r>
      <w:r>
        <w:rPr>
          <w:noProof/>
          <w:webHidden/>
        </w:rPr>
        <w:fldChar w:fldCharType="separate"/>
      </w:r>
      <w:ins w:id="107" w:author="PHILIPPE MONTFORT" w:date="2015-01-20T09:18:00Z">
        <w:r>
          <w:rPr>
            <w:noProof/>
            <w:webHidden/>
          </w:rPr>
          <w:t>14</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08" w:author="PHILIPPE MONTFORT" w:date="2015-01-20T09:18:00Z"/>
          <w:rFonts w:asciiTheme="minorHAnsi" w:eastAsiaTheme="minorEastAsia" w:hAnsiTheme="minorHAnsi" w:cstheme="minorBidi"/>
          <w:smallCaps w:val="0"/>
          <w:noProof/>
          <w:szCs w:val="22"/>
        </w:rPr>
      </w:pPr>
      <w:ins w:id="109"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"_Toc409508838"</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7.1.2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_Toc409508838 \h </w:instrText>
        </w:r>
      </w:ins>
      <w:r>
        <w:rPr>
          <w:noProof/>
          <w:webHidden/>
        </w:rPr>
      </w:r>
      <w:r>
        <w:rPr>
          <w:noProof/>
          <w:webHidden/>
        </w:rPr>
        <w:fldChar w:fldCharType="separate"/>
      </w:r>
      <w:ins w:id="110" w:author="PHILIPPE MONTFORT" w:date="2015-01-20T09:18:00Z">
        <w:r>
          <w:rPr>
            <w:noProof/>
            <w:webHidden/>
          </w:rPr>
          <w:t>14</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11" w:author="PHILIPPE MONTFORT" w:date="2015-01-20T09:18:00Z"/>
          <w:rFonts w:asciiTheme="minorHAnsi" w:eastAsiaTheme="minorEastAsia" w:hAnsiTheme="minorHAnsi" w:cstheme="minorBidi"/>
          <w:smallCaps w:val="0"/>
          <w:noProof/>
          <w:szCs w:val="22"/>
        </w:rPr>
      </w:pPr>
      <w:ins w:id="112"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"_Toc409508839"</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7.1.3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_Toc409508839 \h </w:instrText>
        </w:r>
      </w:ins>
      <w:r>
        <w:rPr>
          <w:noProof/>
          <w:webHidden/>
        </w:rPr>
      </w:r>
      <w:r>
        <w:rPr>
          <w:noProof/>
          <w:webHidden/>
        </w:rPr>
        <w:fldChar w:fldCharType="separate"/>
      </w:r>
      <w:ins w:id="113" w:author="PHILIPPE MONTFORT" w:date="2015-01-20T09:18:00Z">
        <w:r>
          <w:rPr>
            <w:noProof/>
            <w:webHidden/>
          </w:rPr>
          <w:t>15</w:t>
        </w:r>
        <w:r>
          <w:rPr>
            <w:noProof/>
            <w:webHidden/>
          </w:rPr>
          <w:fldChar w:fldCharType="end"/>
        </w:r>
        <w:r w:rsidRPr="00EC3579">
          <w:rPr>
            <w:rStyle w:val="Lienhypertexte"/>
            <w:noProof/>
          </w:rPr>
          <w:fldChar w:fldCharType="end"/>
        </w:r>
      </w:ins>
    </w:p>
    <w:p w:rsidR="003A5944" w:rsidRDefault="003A5944">
      <w:pPr>
        <w:pStyle w:val="TM1"/>
        <w:rPr>
          <w:ins w:id="114" w:author="PHILIPPE MONTFORT" w:date="2015-01-20T09:18:00Z"/>
          <w:rFonts w:asciiTheme="minorHAnsi" w:eastAsiaTheme="minorEastAsia" w:hAnsiTheme="minorHAnsi" w:cstheme="minorBidi"/>
          <w:b w:val="0"/>
          <w:caps w:val="0"/>
          <w:noProof/>
          <w:szCs w:val="22"/>
          <w:u w:val="none"/>
        </w:rPr>
      </w:pPr>
      <w:ins w:id="115"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"_Toc409508840"</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w:t>
        </w:r>
        <w:r>
          <w:rPr>
            <w:rFonts w:asciiTheme="minorHAnsi" w:eastAsiaTheme="minorEastAsia" w:hAnsiTheme="minorHAnsi" w:cstheme="minorBidi"/>
            <w:b w:val="0"/>
            <w:caps w:val="0"/>
            <w:noProof/>
            <w:szCs w:val="22"/>
            <w:u w:val="none"/>
          </w:rPr>
          <w:tab/>
        </w:r>
        <w:r w:rsidRPr="00EC3579">
          <w:rPr>
            <w:rStyle w:val="Lienhypertexte"/>
            <w:rFonts w:eastAsia="MS Mincho"/>
            <w:noProof/>
          </w:rPr>
          <w:t xml:space="preserve">PF4 : </w:t>
        </w:r>
        <w:r w:rsidRPr="00EC3579">
          <w:rPr>
            <w:rStyle w:val="Lienhypertexte"/>
            <w:noProof/>
          </w:rPr>
          <w:t>Enregistrer les fiches Personnel</w:t>
        </w:r>
        <w:r>
          <w:rPr>
            <w:noProof/>
            <w:webHidden/>
          </w:rPr>
          <w:tab/>
        </w:r>
        <w:r>
          <w:rPr>
            <w:noProof/>
            <w:webHidden/>
          </w:rPr>
          <w:fldChar w:fldCharType="begin"/>
        </w:r>
        <w:r>
          <w:rPr>
            <w:noProof/>
            <w:webHidden/>
          </w:rPr>
          <w:instrText xml:space="preserve"> PAGEREF _Toc409508840 \h </w:instrText>
        </w:r>
      </w:ins>
      <w:r>
        <w:rPr>
          <w:noProof/>
          <w:webHidden/>
        </w:rPr>
      </w:r>
      <w:r>
        <w:rPr>
          <w:noProof/>
          <w:webHidden/>
        </w:rPr>
        <w:fldChar w:fldCharType="separate"/>
      </w:r>
      <w:ins w:id="116" w:author="PHILIPPE MONTFORT" w:date="2015-01-20T09:18:00Z">
        <w:r>
          <w:rPr>
            <w:noProof/>
            <w:webHidden/>
          </w:rPr>
          <w:t>16</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117" w:author="PHILIPPE MONTFORT" w:date="2015-01-20T09:18:00Z"/>
          <w:rFonts w:asciiTheme="minorHAnsi" w:eastAsiaTheme="minorEastAsia" w:hAnsiTheme="minorHAnsi" w:cstheme="minorBidi"/>
          <w:b w:val="0"/>
          <w:smallCaps w:val="0"/>
          <w:noProof/>
          <w:szCs w:val="22"/>
        </w:rPr>
      </w:pPr>
      <w:ins w:id="118"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"_Toc409508841"</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8.1</w:t>
        </w:r>
        <w:r>
          <w:rPr>
            <w:rFonts w:asciiTheme="minorHAnsi" w:eastAsiaTheme="minorEastAsia" w:hAnsiTheme="minorHAnsi" w:cstheme="minorBidi"/>
            <w:b w:val="0"/>
            <w:smallCaps w:val="0"/>
            <w:noProof/>
            <w:szCs w:val="22"/>
          </w:rPr>
          <w:tab/>
        </w:r>
        <w:r w:rsidRPr="00EC3579">
          <w:rPr>
            <w:rStyle w:val="Lienhypertexte"/>
            <w:noProof/>
          </w:rPr>
          <w:t>PF41 Liste des fiches Personnel</w:t>
        </w:r>
        <w:r>
          <w:rPr>
            <w:noProof/>
            <w:webHidden/>
          </w:rPr>
          <w:tab/>
        </w:r>
        <w:r>
          <w:rPr>
            <w:noProof/>
            <w:webHidden/>
          </w:rPr>
          <w:fldChar w:fldCharType="begin"/>
        </w:r>
        <w:r>
          <w:rPr>
            <w:noProof/>
            <w:webHidden/>
          </w:rPr>
          <w:instrText xml:space="preserve"> PAGEREF _Toc409508841 \h </w:instrText>
        </w:r>
      </w:ins>
      <w:r>
        <w:rPr>
          <w:noProof/>
          <w:webHidden/>
        </w:rPr>
      </w:r>
      <w:r>
        <w:rPr>
          <w:noProof/>
          <w:webHidden/>
        </w:rPr>
        <w:fldChar w:fldCharType="separate"/>
      </w:r>
      <w:ins w:id="119" w:author="PHILIPPE MONTFORT" w:date="2015-01-20T09:18:00Z">
        <w:r>
          <w:rPr>
            <w:noProof/>
            <w:webHidden/>
          </w:rPr>
          <w:t>16</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20" w:author="PHILIPPE MONTFORT" w:date="2015-01-20T09:18:00Z"/>
          <w:rFonts w:asciiTheme="minorHAnsi" w:eastAsiaTheme="minorEastAsia" w:hAnsiTheme="minorHAnsi" w:cstheme="minorBidi"/>
          <w:smallCaps w:val="0"/>
          <w:noProof/>
          <w:szCs w:val="22"/>
        </w:rPr>
      </w:pPr>
      <w:ins w:id="121"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"_Toc409508842"</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_Toc409508842 \h </w:instrText>
        </w:r>
      </w:ins>
      <w:r>
        <w:rPr>
          <w:noProof/>
          <w:webHidden/>
        </w:rPr>
      </w:r>
      <w:r>
        <w:rPr>
          <w:noProof/>
          <w:webHidden/>
        </w:rPr>
        <w:fldChar w:fldCharType="separate"/>
      </w:r>
      <w:ins w:id="122" w:author="PHILIPPE MONTFORT" w:date="2015-01-20T09:18:00Z">
        <w:r>
          <w:rPr>
            <w:noProof/>
            <w:webHidden/>
          </w:rPr>
          <w:t>16</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23" w:author="PHILIPPE MONTFORT" w:date="2015-01-20T09:18:00Z"/>
          <w:rFonts w:asciiTheme="minorHAnsi" w:eastAsiaTheme="minorEastAsia" w:hAnsiTheme="minorHAnsi" w:cstheme="minorBidi"/>
          <w:smallCaps w:val="0"/>
          <w:noProof/>
          <w:szCs w:val="22"/>
        </w:rPr>
      </w:pPr>
      <w:ins w:id="124"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"_Toc409508843"</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8.1.2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_Toc409508843 \h </w:instrText>
        </w:r>
      </w:ins>
      <w:r>
        <w:rPr>
          <w:noProof/>
          <w:webHidden/>
        </w:rPr>
      </w:r>
      <w:r>
        <w:rPr>
          <w:noProof/>
          <w:webHidden/>
        </w:rPr>
        <w:fldChar w:fldCharType="separate"/>
      </w:r>
      <w:ins w:id="125" w:author="PHILIPPE MONTFORT" w:date="2015-01-20T09:18:00Z">
        <w:r>
          <w:rPr>
            <w:noProof/>
            <w:webHidden/>
          </w:rPr>
          <w:t>16</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26" w:author="PHILIPPE MONTFORT" w:date="2015-01-20T09:18:00Z"/>
          <w:rFonts w:asciiTheme="minorHAnsi" w:eastAsiaTheme="minorEastAsia" w:hAnsiTheme="minorHAnsi" w:cstheme="minorBidi"/>
          <w:smallCaps w:val="0"/>
          <w:noProof/>
          <w:szCs w:val="22"/>
        </w:rPr>
      </w:pPr>
      <w:ins w:id="127"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"_Toc409508844"</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8.1.3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_Toc409508844 \h </w:instrText>
        </w:r>
      </w:ins>
      <w:r>
        <w:rPr>
          <w:noProof/>
          <w:webHidden/>
        </w:rPr>
      </w:r>
      <w:r>
        <w:rPr>
          <w:noProof/>
          <w:webHidden/>
        </w:rPr>
        <w:fldChar w:fldCharType="separate"/>
      </w:r>
      <w:ins w:id="128" w:author="PHILIPPE MONTFORT" w:date="2015-01-20T09:18:00Z">
        <w:r>
          <w:rPr>
            <w:noProof/>
            <w:webHidden/>
          </w:rPr>
          <w:t>16</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129" w:author="PHILIPPE MONTFORT" w:date="2015-01-20T09:18:00Z"/>
          <w:rFonts w:asciiTheme="minorHAnsi" w:eastAsiaTheme="minorEastAsia" w:hAnsiTheme="minorHAnsi" w:cstheme="minorBidi"/>
          <w:b w:val="0"/>
          <w:smallCaps w:val="0"/>
          <w:noProof/>
          <w:szCs w:val="22"/>
        </w:rPr>
      </w:pPr>
      <w:ins w:id="130"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"_Toc409508845"</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8.2</w:t>
        </w:r>
        <w:r>
          <w:rPr>
            <w:rFonts w:asciiTheme="minorHAnsi" w:eastAsiaTheme="minorEastAsia" w:hAnsiTheme="minorHAnsi" w:cstheme="minorBidi"/>
            <w:b w:val="0"/>
            <w:smallCaps w:val="0"/>
            <w:noProof/>
            <w:szCs w:val="22"/>
          </w:rPr>
          <w:tab/>
        </w:r>
        <w:r w:rsidRPr="00EC3579">
          <w:rPr>
            <w:rStyle w:val="Lienhypertexte"/>
            <w:noProof/>
          </w:rPr>
          <w:t>PF42 Saisie de la fiche Personnel</w:t>
        </w:r>
        <w:r>
          <w:rPr>
            <w:noProof/>
            <w:webHidden/>
          </w:rPr>
          <w:tab/>
        </w:r>
        <w:r>
          <w:rPr>
            <w:noProof/>
            <w:webHidden/>
          </w:rPr>
          <w:fldChar w:fldCharType="begin"/>
        </w:r>
        <w:r>
          <w:rPr>
            <w:noProof/>
            <w:webHidden/>
          </w:rPr>
          <w:instrText xml:space="preserve"> PAGEREF _Toc409508845 \h </w:instrText>
        </w:r>
      </w:ins>
      <w:r>
        <w:rPr>
          <w:noProof/>
          <w:webHidden/>
        </w:rPr>
      </w:r>
      <w:r>
        <w:rPr>
          <w:noProof/>
          <w:webHidden/>
        </w:rPr>
        <w:fldChar w:fldCharType="separate"/>
      </w:r>
      <w:ins w:id="131" w:author="PHILIPPE MONTFORT" w:date="2015-01-20T09:18:00Z">
        <w:r>
          <w:rPr>
            <w:noProof/>
            <w:webHidden/>
          </w:rPr>
          <w:t>17</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32" w:author="PHILIPPE MONTFORT" w:date="2015-01-20T09:18:00Z"/>
          <w:rFonts w:asciiTheme="minorHAnsi" w:eastAsiaTheme="minorEastAsia" w:hAnsiTheme="minorHAnsi" w:cstheme="minorBidi"/>
          <w:smallCaps w:val="0"/>
          <w:noProof/>
          <w:szCs w:val="22"/>
        </w:rPr>
      </w:pPr>
      <w:ins w:id="133"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"_Toc409508846"</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8.2.1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_Toc409508846 \h </w:instrText>
        </w:r>
      </w:ins>
      <w:r>
        <w:rPr>
          <w:noProof/>
          <w:webHidden/>
        </w:rPr>
      </w:r>
      <w:r>
        <w:rPr>
          <w:noProof/>
          <w:webHidden/>
        </w:rPr>
        <w:fldChar w:fldCharType="separate"/>
      </w:r>
      <w:ins w:id="134" w:author="PHILIPPE MONTFORT" w:date="2015-01-20T09:18:00Z">
        <w:r>
          <w:rPr>
            <w:noProof/>
            <w:webHidden/>
          </w:rPr>
          <w:t>17</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35" w:author="PHILIPPE MONTFORT" w:date="2015-01-20T09:18:00Z"/>
          <w:rFonts w:asciiTheme="minorHAnsi" w:eastAsiaTheme="minorEastAsia" w:hAnsiTheme="minorHAnsi" w:cstheme="minorBidi"/>
          <w:smallCaps w:val="0"/>
          <w:noProof/>
          <w:szCs w:val="22"/>
        </w:rPr>
      </w:pPr>
      <w:ins w:id="136"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"_Toc409508847"</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8.2.2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_Toc409508847 \h </w:instrText>
        </w:r>
      </w:ins>
      <w:r>
        <w:rPr>
          <w:noProof/>
          <w:webHidden/>
        </w:rPr>
      </w:r>
      <w:r>
        <w:rPr>
          <w:noProof/>
          <w:webHidden/>
        </w:rPr>
        <w:fldChar w:fldCharType="separate"/>
      </w:r>
      <w:ins w:id="137" w:author="PHILIPPE MONTFORT" w:date="2015-01-20T09:18:00Z">
        <w:r>
          <w:rPr>
            <w:noProof/>
            <w:webHidden/>
          </w:rPr>
          <w:t>17</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38" w:author="PHILIPPE MONTFORT" w:date="2015-01-20T09:18:00Z"/>
          <w:rFonts w:asciiTheme="minorHAnsi" w:eastAsiaTheme="minorEastAsia" w:hAnsiTheme="minorHAnsi" w:cstheme="minorBidi"/>
          <w:smallCaps w:val="0"/>
          <w:noProof/>
          <w:szCs w:val="22"/>
        </w:rPr>
      </w:pPr>
      <w:ins w:id="139"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"_Toc409508848"</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8.2.3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_Toc409508848 \h </w:instrText>
        </w:r>
      </w:ins>
      <w:r>
        <w:rPr>
          <w:noProof/>
          <w:webHidden/>
        </w:rPr>
      </w:r>
      <w:r>
        <w:rPr>
          <w:noProof/>
          <w:webHidden/>
        </w:rPr>
        <w:fldChar w:fldCharType="separate"/>
      </w:r>
      <w:ins w:id="140" w:author="PHILIPPE MONTFORT" w:date="2015-01-20T09:18:00Z">
        <w:r>
          <w:rPr>
            <w:noProof/>
            <w:webHidden/>
          </w:rPr>
          <w:t>18</w:t>
        </w:r>
        <w:r>
          <w:rPr>
            <w:noProof/>
            <w:webHidden/>
          </w:rPr>
          <w:fldChar w:fldCharType="end"/>
        </w:r>
        <w:r w:rsidRPr="00EC3579">
          <w:rPr>
            <w:rStyle w:val="Lienhypertexte"/>
            <w:noProof/>
          </w:rPr>
          <w:fldChar w:fldCharType="end"/>
        </w:r>
      </w:ins>
    </w:p>
    <w:p w:rsidR="003A5944" w:rsidRDefault="003A5944">
      <w:pPr>
        <w:pStyle w:val="TM1"/>
        <w:rPr>
          <w:ins w:id="141" w:author="PHILIPPE MONTFORT" w:date="2015-01-20T09:18:00Z"/>
          <w:rFonts w:asciiTheme="minorHAnsi" w:eastAsiaTheme="minorEastAsia" w:hAnsiTheme="minorHAnsi" w:cstheme="minorBidi"/>
          <w:b w:val="0"/>
          <w:caps w:val="0"/>
          <w:noProof/>
          <w:szCs w:val="22"/>
          <w:u w:val="none"/>
        </w:rPr>
      </w:pPr>
      <w:ins w:id="142"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"_Toc409508849"</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9</w:t>
        </w:r>
        <w:r>
          <w:rPr>
            <w:rFonts w:asciiTheme="minorHAnsi" w:eastAsiaTheme="minorEastAsia" w:hAnsiTheme="minorHAnsi" w:cstheme="minorBidi"/>
            <w:b w:val="0"/>
            <w:caps w:val="0"/>
            <w:noProof/>
            <w:szCs w:val="22"/>
            <w:u w:val="none"/>
          </w:rPr>
          <w:tab/>
        </w:r>
        <w:r w:rsidRPr="00EC3579">
          <w:rPr>
            <w:rStyle w:val="Lienhypertexte"/>
            <w:rFonts w:eastAsia="MS Mincho"/>
            <w:noProof/>
          </w:rPr>
          <w:t xml:space="preserve">PF5 : </w:t>
        </w:r>
        <w:r w:rsidRPr="00EC3579">
          <w:rPr>
            <w:rStyle w:val="Lienhypertexte"/>
            <w:noProof/>
          </w:rPr>
          <w:t>Gestion des inscriptions aux formations</w:t>
        </w:r>
        <w:r>
          <w:rPr>
            <w:noProof/>
            <w:webHidden/>
          </w:rPr>
          <w:tab/>
        </w:r>
        <w:r>
          <w:rPr>
            <w:noProof/>
            <w:webHidden/>
          </w:rPr>
          <w:fldChar w:fldCharType="begin"/>
        </w:r>
        <w:r>
          <w:rPr>
            <w:noProof/>
            <w:webHidden/>
          </w:rPr>
          <w:instrText xml:space="preserve"> PAGEREF _Toc409508849 \h </w:instrText>
        </w:r>
      </w:ins>
      <w:r>
        <w:rPr>
          <w:noProof/>
          <w:webHidden/>
        </w:rPr>
      </w:r>
      <w:r>
        <w:rPr>
          <w:noProof/>
          <w:webHidden/>
        </w:rPr>
        <w:fldChar w:fldCharType="separate"/>
      </w:r>
      <w:ins w:id="143" w:author="PHILIPPE MONTFORT" w:date="2015-01-20T09:18:00Z">
        <w:r>
          <w:rPr>
            <w:noProof/>
            <w:webHidden/>
          </w:rPr>
          <w:t>19</w:t>
        </w:r>
        <w:r>
          <w:rPr>
            <w:noProof/>
            <w:webHidden/>
          </w:rPr>
          <w:fldChar w:fldCharType="end"/>
        </w:r>
        <w:r w:rsidRPr="00EC3579">
          <w:rPr>
            <w:rStyle w:val="Lienhypertexte"/>
            <w:noProof/>
          </w:rPr>
          <w:fldChar w:fldCharType="end"/>
        </w:r>
      </w:ins>
    </w:p>
    <w:p w:rsidR="003A5944" w:rsidRDefault="003A5944">
      <w:pPr>
        <w:pStyle w:val="TM2"/>
        <w:tabs>
          <w:tab w:val="left" w:pos="495"/>
          <w:tab w:val="right" w:leader="dot" w:pos="10478"/>
        </w:tabs>
        <w:rPr>
          <w:ins w:id="144" w:author="PHILIPPE MONTFORT" w:date="2015-01-20T09:18:00Z"/>
          <w:rFonts w:asciiTheme="minorHAnsi" w:eastAsiaTheme="minorEastAsia" w:hAnsiTheme="minorHAnsi" w:cstheme="minorBidi"/>
          <w:b w:val="0"/>
          <w:smallCaps w:val="0"/>
          <w:noProof/>
          <w:szCs w:val="22"/>
        </w:rPr>
      </w:pPr>
      <w:ins w:id="145"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"_Toc409508850"</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9.1</w:t>
        </w:r>
        <w:r>
          <w:rPr>
            <w:rFonts w:asciiTheme="minorHAnsi" w:eastAsiaTheme="minorEastAsia" w:hAnsiTheme="minorHAnsi" w:cstheme="minorBidi"/>
            <w:b w:val="0"/>
            <w:smallCaps w:val="0"/>
            <w:noProof/>
            <w:szCs w:val="22"/>
          </w:rPr>
          <w:tab/>
        </w:r>
        <w:r w:rsidRPr="00EC3579">
          <w:rPr>
            <w:rStyle w:val="Lienhypertexte"/>
            <w:noProof/>
          </w:rPr>
          <w:t>PF5 Gestion des inscriptions aux formations</w:t>
        </w:r>
        <w:r>
          <w:rPr>
            <w:noProof/>
            <w:webHidden/>
          </w:rPr>
          <w:tab/>
        </w:r>
        <w:r>
          <w:rPr>
            <w:noProof/>
            <w:webHidden/>
          </w:rPr>
          <w:fldChar w:fldCharType="begin"/>
        </w:r>
        <w:r>
          <w:rPr>
            <w:noProof/>
            <w:webHidden/>
          </w:rPr>
          <w:instrText xml:space="preserve"> PAGEREF _Toc409508850 \h </w:instrText>
        </w:r>
      </w:ins>
      <w:r>
        <w:rPr>
          <w:noProof/>
          <w:webHidden/>
        </w:rPr>
      </w:r>
      <w:r>
        <w:rPr>
          <w:noProof/>
          <w:webHidden/>
        </w:rPr>
        <w:fldChar w:fldCharType="separate"/>
      </w:r>
      <w:ins w:id="146" w:author="PHILIPPE MONTFORT" w:date="2015-01-20T09:18:00Z">
        <w:r>
          <w:rPr>
            <w:noProof/>
            <w:webHidden/>
          </w:rPr>
          <w:t>19</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47" w:author="PHILIPPE MONTFORT" w:date="2015-01-20T09:18:00Z"/>
          <w:rFonts w:asciiTheme="minorHAnsi" w:eastAsiaTheme="minorEastAsia" w:hAnsiTheme="minorHAnsi" w:cstheme="minorBidi"/>
          <w:smallCaps w:val="0"/>
          <w:noProof/>
          <w:szCs w:val="22"/>
        </w:rPr>
      </w:pPr>
      <w:ins w:id="148"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"_Toc409508851"</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9.1.1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_Toc409508851 \h </w:instrText>
        </w:r>
      </w:ins>
      <w:r>
        <w:rPr>
          <w:noProof/>
          <w:webHidden/>
        </w:rPr>
      </w:r>
      <w:r>
        <w:rPr>
          <w:noProof/>
          <w:webHidden/>
        </w:rPr>
        <w:fldChar w:fldCharType="separate"/>
      </w:r>
      <w:ins w:id="149" w:author="PHILIPPE MONTFORT" w:date="2015-01-20T09:18:00Z">
        <w:r>
          <w:rPr>
            <w:noProof/>
            <w:webHidden/>
          </w:rPr>
          <w:t>19</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50" w:author="PHILIPPE MONTFORT" w:date="2015-01-20T09:18:00Z"/>
          <w:rFonts w:asciiTheme="minorHAnsi" w:eastAsiaTheme="minorEastAsia" w:hAnsiTheme="minorHAnsi" w:cstheme="minorBidi"/>
          <w:smallCaps w:val="0"/>
          <w:noProof/>
          <w:szCs w:val="22"/>
        </w:rPr>
      </w:pPr>
      <w:ins w:id="151"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"_Toc409508852"</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9.1.2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_Toc409508852 \h </w:instrText>
        </w:r>
      </w:ins>
      <w:r>
        <w:rPr>
          <w:noProof/>
          <w:webHidden/>
        </w:rPr>
      </w:r>
      <w:r>
        <w:rPr>
          <w:noProof/>
          <w:webHidden/>
        </w:rPr>
        <w:fldChar w:fldCharType="separate"/>
      </w:r>
      <w:ins w:id="152" w:author="PHILIPPE MONTFORT" w:date="2015-01-20T09:18:00Z">
        <w:r>
          <w:rPr>
            <w:noProof/>
            <w:webHidden/>
          </w:rPr>
          <w:t>19</w:t>
        </w:r>
        <w:r>
          <w:rPr>
            <w:noProof/>
            <w:webHidden/>
          </w:rPr>
          <w:fldChar w:fldCharType="end"/>
        </w:r>
        <w:r w:rsidRPr="00EC3579">
          <w:rPr>
            <w:rStyle w:val="Lienhypertexte"/>
            <w:noProof/>
          </w:rPr>
          <w:fldChar w:fldCharType="end"/>
        </w:r>
      </w:ins>
    </w:p>
    <w:p w:rsidR="003A5944" w:rsidRDefault="003A5944">
      <w:pPr>
        <w:pStyle w:val="TM3"/>
        <w:tabs>
          <w:tab w:val="left" w:pos="660"/>
          <w:tab w:val="right" w:leader="dot" w:pos="10478"/>
        </w:tabs>
        <w:rPr>
          <w:ins w:id="153" w:author="PHILIPPE MONTFORT" w:date="2015-01-20T09:18:00Z"/>
          <w:rFonts w:asciiTheme="minorHAnsi" w:eastAsiaTheme="minorEastAsia" w:hAnsiTheme="minorHAnsi" w:cstheme="minorBidi"/>
          <w:smallCaps w:val="0"/>
          <w:noProof/>
          <w:szCs w:val="22"/>
        </w:rPr>
      </w:pPr>
      <w:ins w:id="154"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"_Toc409508853"</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9.1.3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_Toc409508853 \h </w:instrText>
        </w:r>
      </w:ins>
      <w:r>
        <w:rPr>
          <w:noProof/>
          <w:webHidden/>
        </w:rPr>
      </w:r>
      <w:r>
        <w:rPr>
          <w:noProof/>
          <w:webHidden/>
        </w:rPr>
        <w:fldChar w:fldCharType="separate"/>
      </w:r>
      <w:ins w:id="155" w:author="PHILIPPE MONTFORT" w:date="2015-01-20T09:18:00Z">
        <w:r>
          <w:rPr>
            <w:noProof/>
            <w:webHidden/>
          </w:rPr>
          <w:t>20</w:t>
        </w:r>
        <w:r>
          <w:rPr>
            <w:noProof/>
            <w:webHidden/>
          </w:rPr>
          <w:fldChar w:fldCharType="end"/>
        </w:r>
        <w:r w:rsidRPr="00EC3579">
          <w:rPr>
            <w:rStyle w:val="Lienhypertexte"/>
            <w:noProof/>
          </w:rPr>
          <w:fldChar w:fldCharType="end"/>
        </w:r>
      </w:ins>
    </w:p>
    <w:p w:rsidR="003A5944" w:rsidRDefault="003A5944">
      <w:pPr>
        <w:pStyle w:val="TM1"/>
        <w:rPr>
          <w:ins w:id="156" w:author="PHILIPPE MONTFORT" w:date="2015-01-20T09:18:00Z"/>
          <w:rFonts w:asciiTheme="minorHAnsi" w:eastAsiaTheme="minorEastAsia" w:hAnsiTheme="minorHAnsi" w:cstheme="minorBidi"/>
          <w:b w:val="0"/>
          <w:caps w:val="0"/>
          <w:noProof/>
          <w:szCs w:val="22"/>
          <w:u w:val="none"/>
        </w:rPr>
      </w:pPr>
      <w:ins w:id="157" w:author="PHILIPPE MONTFORT" w:date="2015-01-20T09:18:00Z">
        <w:r w:rsidRPr="00EC3579">
          <w:rPr>
            <w:rStyle w:val="Lienhypertexte"/>
            <w:noProof/>
          </w:rPr>
          <w:lastRenderedPageBreak/>
          <w:fldChar w:fldCharType="begin"/>
        </w:r>
        <w:r w:rsidRPr="00EC3579">
          <w:rPr>
            <w:rStyle w:val="Lienhypertexte"/>
            <w:noProof/>
          </w:rPr>
          <w:instrText xml:space="preserve"> </w:instrText>
        </w:r>
        <w:r>
          <w:rPr>
            <w:noProof/>
          </w:rPr>
          <w:instrText>HYPERLINK \l "_Toc409508854"</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10</w:t>
        </w:r>
        <w:r>
          <w:rPr>
            <w:rFonts w:asciiTheme="minorHAnsi" w:eastAsiaTheme="minorEastAsia" w:hAnsiTheme="minorHAnsi" w:cstheme="minorBidi"/>
            <w:b w:val="0"/>
            <w:caps w:val="0"/>
            <w:noProof/>
            <w:szCs w:val="22"/>
            <w:u w:val="none"/>
          </w:rPr>
          <w:tab/>
        </w:r>
        <w:r w:rsidRPr="00EC3579">
          <w:rPr>
            <w:rStyle w:val="Lienhypertexte"/>
            <w:rFonts w:eastAsia="MS Mincho"/>
            <w:noProof/>
          </w:rPr>
          <w:t xml:space="preserve">PF6 : </w:t>
        </w:r>
        <w:r w:rsidRPr="00EC3579">
          <w:rPr>
            <w:rStyle w:val="Lienhypertexte"/>
            <w:noProof/>
          </w:rPr>
          <w:t>Valider la formation d’un sapeur pompier</w:t>
        </w:r>
        <w:r>
          <w:rPr>
            <w:noProof/>
            <w:webHidden/>
          </w:rPr>
          <w:tab/>
        </w:r>
        <w:r>
          <w:rPr>
            <w:noProof/>
            <w:webHidden/>
          </w:rPr>
          <w:fldChar w:fldCharType="begin"/>
        </w:r>
        <w:r>
          <w:rPr>
            <w:noProof/>
            <w:webHidden/>
          </w:rPr>
          <w:instrText xml:space="preserve"> PAGEREF _Toc409508854 \h </w:instrText>
        </w:r>
      </w:ins>
      <w:r>
        <w:rPr>
          <w:noProof/>
          <w:webHidden/>
        </w:rPr>
      </w:r>
      <w:r>
        <w:rPr>
          <w:noProof/>
          <w:webHidden/>
        </w:rPr>
        <w:fldChar w:fldCharType="separate"/>
      </w:r>
      <w:ins w:id="158" w:author="PHILIPPE MONTFORT" w:date="2015-01-20T09:18:00Z">
        <w:r>
          <w:rPr>
            <w:noProof/>
            <w:webHidden/>
          </w:rPr>
          <w:t>21</w:t>
        </w:r>
        <w:r>
          <w:rPr>
            <w:noProof/>
            <w:webHidden/>
          </w:rPr>
          <w:fldChar w:fldCharType="end"/>
        </w:r>
        <w:r w:rsidRPr="00EC3579">
          <w:rPr>
            <w:rStyle w:val="Lienhypertexte"/>
            <w:noProof/>
          </w:rPr>
          <w:fldChar w:fldCharType="end"/>
        </w:r>
      </w:ins>
    </w:p>
    <w:p w:rsidR="003A5944" w:rsidRDefault="003A5944">
      <w:pPr>
        <w:pStyle w:val="TM2"/>
        <w:tabs>
          <w:tab w:val="left" w:pos="605"/>
          <w:tab w:val="right" w:leader="dot" w:pos="10478"/>
        </w:tabs>
        <w:rPr>
          <w:ins w:id="159" w:author="PHILIPPE MONTFORT" w:date="2015-01-20T09:18:00Z"/>
          <w:rFonts w:asciiTheme="minorHAnsi" w:eastAsiaTheme="minorEastAsia" w:hAnsiTheme="minorHAnsi" w:cstheme="minorBidi"/>
          <w:b w:val="0"/>
          <w:smallCaps w:val="0"/>
          <w:noProof/>
          <w:szCs w:val="22"/>
        </w:rPr>
      </w:pPr>
      <w:ins w:id="160"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"_Toc409508855"</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10.1</w:t>
        </w:r>
        <w:r>
          <w:rPr>
            <w:rFonts w:asciiTheme="minorHAnsi" w:eastAsiaTheme="minorEastAsia" w:hAnsiTheme="minorHAnsi" w:cstheme="minorBidi"/>
            <w:b w:val="0"/>
            <w:smallCaps w:val="0"/>
            <w:noProof/>
            <w:szCs w:val="22"/>
          </w:rPr>
          <w:tab/>
        </w:r>
        <w:r w:rsidRPr="00EC3579">
          <w:rPr>
            <w:rStyle w:val="Lienhypertexte"/>
            <w:noProof/>
          </w:rPr>
          <w:t>PF6 Valider la formation d’un sapeur pompier</w:t>
        </w:r>
        <w:r>
          <w:rPr>
            <w:noProof/>
            <w:webHidden/>
          </w:rPr>
          <w:tab/>
        </w:r>
        <w:r>
          <w:rPr>
            <w:noProof/>
            <w:webHidden/>
          </w:rPr>
          <w:fldChar w:fldCharType="begin"/>
        </w:r>
        <w:r>
          <w:rPr>
            <w:noProof/>
            <w:webHidden/>
          </w:rPr>
          <w:instrText xml:space="preserve"> PAGEREF _Toc409508855 \h </w:instrText>
        </w:r>
      </w:ins>
      <w:r>
        <w:rPr>
          <w:noProof/>
          <w:webHidden/>
        </w:rPr>
      </w:r>
      <w:r>
        <w:rPr>
          <w:noProof/>
          <w:webHidden/>
        </w:rPr>
        <w:fldChar w:fldCharType="separate"/>
      </w:r>
      <w:ins w:id="161" w:author="PHILIPPE MONTFORT" w:date="2015-01-20T09:18:00Z">
        <w:r>
          <w:rPr>
            <w:noProof/>
            <w:webHidden/>
          </w:rPr>
          <w:t>21</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62" w:author="PHILIPPE MONTFORT" w:date="2015-01-20T09:18:00Z"/>
          <w:rFonts w:asciiTheme="minorHAnsi" w:eastAsiaTheme="minorEastAsia" w:hAnsiTheme="minorHAnsi" w:cstheme="minorBidi"/>
          <w:smallCaps w:val="0"/>
          <w:noProof/>
          <w:szCs w:val="22"/>
        </w:rPr>
      </w:pPr>
      <w:ins w:id="163"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"_Toc409508856"</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10.1.1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_Toc409508856 \h </w:instrText>
        </w:r>
      </w:ins>
      <w:r>
        <w:rPr>
          <w:noProof/>
          <w:webHidden/>
        </w:rPr>
      </w:r>
      <w:r>
        <w:rPr>
          <w:noProof/>
          <w:webHidden/>
        </w:rPr>
        <w:fldChar w:fldCharType="separate"/>
      </w:r>
      <w:ins w:id="164" w:author="PHILIPPE MONTFORT" w:date="2015-01-20T09:18:00Z">
        <w:r>
          <w:rPr>
            <w:noProof/>
            <w:webHidden/>
          </w:rPr>
          <w:t>21</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65" w:author="PHILIPPE MONTFORT" w:date="2015-01-20T09:18:00Z"/>
          <w:rFonts w:asciiTheme="minorHAnsi" w:eastAsiaTheme="minorEastAsia" w:hAnsiTheme="minorHAnsi" w:cstheme="minorBidi"/>
          <w:smallCaps w:val="0"/>
          <w:noProof/>
          <w:szCs w:val="22"/>
        </w:rPr>
      </w:pPr>
      <w:ins w:id="166"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"_Toc409508857"</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10.1.1</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_Toc409508857 \h </w:instrText>
        </w:r>
      </w:ins>
      <w:r>
        <w:rPr>
          <w:noProof/>
          <w:webHidden/>
        </w:rPr>
      </w:r>
      <w:r>
        <w:rPr>
          <w:noProof/>
          <w:webHidden/>
        </w:rPr>
        <w:fldChar w:fldCharType="separate"/>
      </w:r>
      <w:ins w:id="167" w:author="PHILIPPE MONTFORT" w:date="2015-01-20T09:18:00Z">
        <w:r>
          <w:rPr>
            <w:noProof/>
            <w:webHidden/>
          </w:rPr>
          <w:t>21</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68" w:author="PHILIPPE MONTFORT" w:date="2015-01-20T09:18:00Z"/>
          <w:rFonts w:asciiTheme="minorHAnsi" w:eastAsiaTheme="minorEastAsia" w:hAnsiTheme="minorHAnsi" w:cstheme="minorBidi"/>
          <w:smallCaps w:val="0"/>
          <w:noProof/>
          <w:szCs w:val="22"/>
        </w:rPr>
      </w:pPr>
      <w:ins w:id="169"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"_Toc409508858"</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10.1.2</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_Toc409508858 \h </w:instrText>
        </w:r>
      </w:ins>
      <w:r>
        <w:rPr>
          <w:noProof/>
          <w:webHidden/>
        </w:rPr>
      </w:r>
      <w:r>
        <w:rPr>
          <w:noProof/>
          <w:webHidden/>
        </w:rPr>
        <w:fldChar w:fldCharType="separate"/>
      </w:r>
      <w:ins w:id="170" w:author="PHILIPPE MONTFORT" w:date="2015-01-20T09:18:00Z">
        <w:r>
          <w:rPr>
            <w:noProof/>
            <w:webHidden/>
          </w:rPr>
          <w:t>22</w:t>
        </w:r>
        <w:r>
          <w:rPr>
            <w:noProof/>
            <w:webHidden/>
          </w:rPr>
          <w:fldChar w:fldCharType="end"/>
        </w:r>
        <w:r w:rsidRPr="00EC3579">
          <w:rPr>
            <w:rStyle w:val="Lienhypertexte"/>
            <w:noProof/>
          </w:rPr>
          <w:fldChar w:fldCharType="end"/>
        </w:r>
      </w:ins>
    </w:p>
    <w:p w:rsidR="003A5944" w:rsidRDefault="003A5944">
      <w:pPr>
        <w:pStyle w:val="TM1"/>
        <w:rPr>
          <w:ins w:id="171" w:author="PHILIPPE MONTFORT" w:date="2015-01-20T09:18:00Z"/>
          <w:rFonts w:asciiTheme="minorHAnsi" w:eastAsiaTheme="minorEastAsia" w:hAnsiTheme="minorHAnsi" w:cstheme="minorBidi"/>
          <w:b w:val="0"/>
          <w:caps w:val="0"/>
          <w:noProof/>
          <w:szCs w:val="22"/>
          <w:u w:val="none"/>
        </w:rPr>
      </w:pPr>
      <w:ins w:id="172"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"_Toc409508859"</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11</w:t>
        </w:r>
        <w:r>
          <w:rPr>
            <w:rFonts w:asciiTheme="minorHAnsi" w:eastAsiaTheme="minorEastAsia" w:hAnsiTheme="minorHAnsi" w:cstheme="minorBidi"/>
            <w:b w:val="0"/>
            <w:caps w:val="0"/>
            <w:noProof/>
            <w:szCs w:val="22"/>
            <w:u w:val="none"/>
          </w:rPr>
          <w:tab/>
        </w:r>
        <w:r w:rsidRPr="00EC3579">
          <w:rPr>
            <w:rStyle w:val="Lienhypertexte"/>
            <w:rFonts w:eastAsia="MS Mincho"/>
            <w:noProof/>
          </w:rPr>
          <w:t xml:space="preserve">PF7 : </w:t>
        </w:r>
        <w:r w:rsidRPr="00EC3579">
          <w:rPr>
            <w:rStyle w:val="Lienhypertexte"/>
            <w:noProof/>
          </w:rPr>
          <w:t>Catalogue des formations</w:t>
        </w:r>
        <w:r>
          <w:rPr>
            <w:noProof/>
            <w:webHidden/>
          </w:rPr>
          <w:tab/>
        </w:r>
        <w:r>
          <w:rPr>
            <w:noProof/>
            <w:webHidden/>
          </w:rPr>
          <w:fldChar w:fldCharType="begin"/>
        </w:r>
        <w:r>
          <w:rPr>
            <w:noProof/>
            <w:webHidden/>
          </w:rPr>
          <w:instrText xml:space="preserve"> PAGEREF _Toc409508859 \h </w:instrText>
        </w:r>
      </w:ins>
      <w:r>
        <w:rPr>
          <w:noProof/>
          <w:webHidden/>
        </w:rPr>
      </w:r>
      <w:r>
        <w:rPr>
          <w:noProof/>
          <w:webHidden/>
        </w:rPr>
        <w:fldChar w:fldCharType="separate"/>
      </w:r>
      <w:ins w:id="173" w:author="PHILIPPE MONTFORT" w:date="2015-01-20T09:18:00Z">
        <w:r>
          <w:rPr>
            <w:noProof/>
            <w:webHidden/>
          </w:rPr>
          <w:t>23</w:t>
        </w:r>
        <w:r>
          <w:rPr>
            <w:noProof/>
            <w:webHidden/>
          </w:rPr>
          <w:fldChar w:fldCharType="end"/>
        </w:r>
        <w:r w:rsidRPr="00EC3579">
          <w:rPr>
            <w:rStyle w:val="Lienhypertexte"/>
            <w:noProof/>
          </w:rPr>
          <w:fldChar w:fldCharType="end"/>
        </w:r>
      </w:ins>
    </w:p>
    <w:p w:rsidR="003A5944" w:rsidRDefault="003A5944">
      <w:pPr>
        <w:pStyle w:val="TM2"/>
        <w:tabs>
          <w:tab w:val="left" w:pos="605"/>
          <w:tab w:val="right" w:leader="dot" w:pos="10478"/>
        </w:tabs>
        <w:rPr>
          <w:ins w:id="174" w:author="PHILIPPE MONTFORT" w:date="2015-01-20T09:18:00Z"/>
          <w:rFonts w:asciiTheme="minorHAnsi" w:eastAsiaTheme="minorEastAsia" w:hAnsiTheme="minorHAnsi" w:cstheme="minorBidi"/>
          <w:b w:val="0"/>
          <w:smallCaps w:val="0"/>
          <w:noProof/>
          <w:szCs w:val="22"/>
        </w:rPr>
      </w:pPr>
      <w:ins w:id="175"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"_Toc409508860"</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11.1</w:t>
        </w:r>
        <w:r>
          <w:rPr>
            <w:rFonts w:asciiTheme="minorHAnsi" w:eastAsiaTheme="minorEastAsia" w:hAnsiTheme="minorHAnsi" w:cstheme="minorBidi"/>
            <w:b w:val="0"/>
            <w:smallCaps w:val="0"/>
            <w:noProof/>
            <w:szCs w:val="22"/>
          </w:rPr>
          <w:tab/>
        </w:r>
        <w:r w:rsidRPr="00EC3579">
          <w:rPr>
            <w:rStyle w:val="Lienhypertexte"/>
            <w:noProof/>
          </w:rPr>
          <w:t>PF71 Catalogue des formations</w:t>
        </w:r>
        <w:r>
          <w:rPr>
            <w:noProof/>
            <w:webHidden/>
          </w:rPr>
          <w:tab/>
        </w:r>
        <w:r>
          <w:rPr>
            <w:noProof/>
            <w:webHidden/>
          </w:rPr>
          <w:fldChar w:fldCharType="begin"/>
        </w:r>
        <w:r>
          <w:rPr>
            <w:noProof/>
            <w:webHidden/>
          </w:rPr>
          <w:instrText xml:space="preserve"> PAGEREF _Toc409508860 \h </w:instrText>
        </w:r>
      </w:ins>
      <w:r>
        <w:rPr>
          <w:noProof/>
          <w:webHidden/>
        </w:rPr>
      </w:r>
      <w:r>
        <w:rPr>
          <w:noProof/>
          <w:webHidden/>
        </w:rPr>
        <w:fldChar w:fldCharType="separate"/>
      </w:r>
      <w:ins w:id="176" w:author="PHILIPPE MONTFORT" w:date="2015-01-20T09:18:00Z">
        <w:r>
          <w:rPr>
            <w:noProof/>
            <w:webHidden/>
          </w:rPr>
          <w:t>23</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77" w:author="PHILIPPE MONTFORT" w:date="2015-01-20T09:18:00Z"/>
          <w:rFonts w:asciiTheme="minorHAnsi" w:eastAsiaTheme="minorEastAsia" w:hAnsiTheme="minorHAnsi" w:cstheme="minorBidi"/>
          <w:smallCaps w:val="0"/>
          <w:noProof/>
          <w:szCs w:val="22"/>
        </w:rPr>
      </w:pPr>
      <w:ins w:id="178"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"_Toc409508861"</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11.1.1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_Toc409508861 \h </w:instrText>
        </w:r>
      </w:ins>
      <w:r>
        <w:rPr>
          <w:noProof/>
          <w:webHidden/>
        </w:rPr>
      </w:r>
      <w:r>
        <w:rPr>
          <w:noProof/>
          <w:webHidden/>
        </w:rPr>
        <w:fldChar w:fldCharType="separate"/>
      </w:r>
      <w:ins w:id="179" w:author="PHILIPPE MONTFORT" w:date="2015-01-20T09:18:00Z">
        <w:r>
          <w:rPr>
            <w:noProof/>
            <w:webHidden/>
          </w:rPr>
          <w:t>23</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80" w:author="PHILIPPE MONTFORT" w:date="2015-01-20T09:18:00Z"/>
          <w:rFonts w:asciiTheme="minorHAnsi" w:eastAsiaTheme="minorEastAsia" w:hAnsiTheme="minorHAnsi" w:cstheme="minorBidi"/>
          <w:smallCaps w:val="0"/>
          <w:noProof/>
          <w:szCs w:val="22"/>
        </w:rPr>
      </w:pPr>
      <w:ins w:id="181"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"_Toc409508862"</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11.1.2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_Toc409508862 \h </w:instrText>
        </w:r>
      </w:ins>
      <w:r>
        <w:rPr>
          <w:noProof/>
          <w:webHidden/>
        </w:rPr>
      </w:r>
      <w:r>
        <w:rPr>
          <w:noProof/>
          <w:webHidden/>
        </w:rPr>
        <w:fldChar w:fldCharType="separate"/>
      </w:r>
      <w:ins w:id="182" w:author="PHILIPPE MONTFORT" w:date="2015-01-20T09:18:00Z">
        <w:r>
          <w:rPr>
            <w:noProof/>
            <w:webHidden/>
          </w:rPr>
          <w:t>23</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83" w:author="PHILIPPE MONTFORT" w:date="2015-01-20T09:18:00Z"/>
          <w:rFonts w:asciiTheme="minorHAnsi" w:eastAsiaTheme="minorEastAsia" w:hAnsiTheme="minorHAnsi" w:cstheme="minorBidi"/>
          <w:smallCaps w:val="0"/>
          <w:noProof/>
          <w:szCs w:val="22"/>
        </w:rPr>
      </w:pPr>
      <w:ins w:id="184"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"_Toc409508863"</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11.1.3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_Toc409508863 \h </w:instrText>
        </w:r>
      </w:ins>
      <w:r>
        <w:rPr>
          <w:noProof/>
          <w:webHidden/>
        </w:rPr>
      </w:r>
      <w:r>
        <w:rPr>
          <w:noProof/>
          <w:webHidden/>
        </w:rPr>
        <w:fldChar w:fldCharType="separate"/>
      </w:r>
      <w:ins w:id="185" w:author="PHILIPPE MONTFORT" w:date="2015-01-20T09:18:00Z">
        <w:r>
          <w:rPr>
            <w:noProof/>
            <w:webHidden/>
          </w:rPr>
          <w:t>23</w:t>
        </w:r>
        <w:r>
          <w:rPr>
            <w:noProof/>
            <w:webHidden/>
          </w:rPr>
          <w:fldChar w:fldCharType="end"/>
        </w:r>
        <w:r w:rsidRPr="00EC3579">
          <w:rPr>
            <w:rStyle w:val="Lienhypertexte"/>
            <w:noProof/>
          </w:rPr>
          <w:fldChar w:fldCharType="end"/>
        </w:r>
      </w:ins>
    </w:p>
    <w:p w:rsidR="003A5944" w:rsidRDefault="003A5944">
      <w:pPr>
        <w:pStyle w:val="TM2"/>
        <w:tabs>
          <w:tab w:val="left" w:pos="605"/>
          <w:tab w:val="right" w:leader="dot" w:pos="10478"/>
        </w:tabs>
        <w:rPr>
          <w:ins w:id="186" w:author="PHILIPPE MONTFORT" w:date="2015-01-20T09:18:00Z"/>
          <w:rFonts w:asciiTheme="minorHAnsi" w:eastAsiaTheme="minorEastAsia" w:hAnsiTheme="minorHAnsi" w:cstheme="minorBidi"/>
          <w:b w:val="0"/>
          <w:smallCaps w:val="0"/>
          <w:noProof/>
          <w:szCs w:val="22"/>
        </w:rPr>
      </w:pPr>
      <w:ins w:id="187"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"_Toc409508864"</w:instrText>
        </w:r>
        <w:r w:rsidRPr="00EC3579">
          <w:rPr>
            <w:rStyle w:val="Lienhypertexte"/>
            <w:noProof/>
          </w:rPr>
          <w:instrText xml:space="preserve"> </w:instrText>
        </w:r>
        <w:r w:rsidRPr="00EC3579">
          <w:rPr>
            <w:rStyle w:val="Lienhypertexte"/>
            <w:noProof/>
          </w:rPr>
          <w:fldChar w:fldCharType="separate"/>
        </w:r>
        <w:r w:rsidRPr="00EC3579">
          <w:rPr>
            <w:rStyle w:val="Lienhypertexte"/>
            <w:noProof/>
          </w:rPr>
          <w:t>11.2</w:t>
        </w:r>
        <w:r>
          <w:rPr>
            <w:rFonts w:asciiTheme="minorHAnsi" w:eastAsiaTheme="minorEastAsia" w:hAnsiTheme="minorHAnsi" w:cstheme="minorBidi"/>
            <w:b w:val="0"/>
            <w:smallCaps w:val="0"/>
            <w:noProof/>
            <w:szCs w:val="22"/>
          </w:rPr>
          <w:tab/>
        </w:r>
        <w:r w:rsidRPr="00EC3579">
          <w:rPr>
            <w:rStyle w:val="Lienhypertexte"/>
            <w:noProof/>
          </w:rPr>
          <w:t>PF72 Fiche Formations</w:t>
        </w:r>
        <w:r>
          <w:rPr>
            <w:noProof/>
            <w:webHidden/>
          </w:rPr>
          <w:tab/>
        </w:r>
        <w:r>
          <w:rPr>
            <w:noProof/>
            <w:webHidden/>
          </w:rPr>
          <w:fldChar w:fldCharType="begin"/>
        </w:r>
        <w:r>
          <w:rPr>
            <w:noProof/>
            <w:webHidden/>
          </w:rPr>
          <w:instrText xml:space="preserve"> PAGEREF _Toc409508864 \h </w:instrText>
        </w:r>
      </w:ins>
      <w:r>
        <w:rPr>
          <w:noProof/>
          <w:webHidden/>
        </w:rPr>
      </w:r>
      <w:r>
        <w:rPr>
          <w:noProof/>
          <w:webHidden/>
        </w:rPr>
        <w:fldChar w:fldCharType="separate"/>
      </w:r>
      <w:ins w:id="188" w:author="PHILIPPE MONTFORT" w:date="2015-01-20T09:18:00Z">
        <w:r>
          <w:rPr>
            <w:noProof/>
            <w:webHidden/>
          </w:rPr>
          <w:t>24</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89" w:author="PHILIPPE MONTFORT" w:date="2015-01-20T09:18:00Z"/>
          <w:rFonts w:asciiTheme="minorHAnsi" w:eastAsiaTheme="minorEastAsia" w:hAnsiTheme="minorHAnsi" w:cstheme="minorBidi"/>
          <w:smallCaps w:val="0"/>
          <w:noProof/>
          <w:szCs w:val="22"/>
        </w:rPr>
      </w:pPr>
      <w:ins w:id="190"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"_Toc409508865"</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11.2.1</w:t>
        </w:r>
        <w:r>
          <w:rPr>
            <w:rFonts w:asciiTheme="minorHAnsi" w:eastAsiaTheme="minorEastAsia" w:hAnsiTheme="minorHAnsi" w:cstheme="minorBidi"/>
            <w:smallCaps w:val="0"/>
            <w:noProof/>
            <w:szCs w:val="22"/>
          </w:rPr>
          <w:tab/>
        </w:r>
        <w:r w:rsidRPr="00EC3579">
          <w:rPr>
            <w:rStyle w:val="Lienhypertexte"/>
            <w:rFonts w:eastAsia="MS Mincho"/>
            <w:noProof/>
          </w:rPr>
          <w:t>Description</w:t>
        </w:r>
        <w:r>
          <w:rPr>
            <w:noProof/>
            <w:webHidden/>
          </w:rPr>
          <w:tab/>
        </w:r>
        <w:r>
          <w:rPr>
            <w:noProof/>
            <w:webHidden/>
          </w:rPr>
          <w:fldChar w:fldCharType="begin"/>
        </w:r>
        <w:r>
          <w:rPr>
            <w:noProof/>
            <w:webHidden/>
          </w:rPr>
          <w:instrText xml:space="preserve"> PAGEREF _Toc409508865 \h </w:instrText>
        </w:r>
      </w:ins>
      <w:r>
        <w:rPr>
          <w:noProof/>
          <w:webHidden/>
        </w:rPr>
      </w:r>
      <w:r>
        <w:rPr>
          <w:noProof/>
          <w:webHidden/>
        </w:rPr>
        <w:fldChar w:fldCharType="separate"/>
      </w:r>
      <w:ins w:id="191" w:author="PHILIPPE MONTFORT" w:date="2015-01-20T09:18:00Z">
        <w:r>
          <w:rPr>
            <w:noProof/>
            <w:webHidden/>
          </w:rPr>
          <w:t>24</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92" w:author="PHILIPPE MONTFORT" w:date="2015-01-20T09:18:00Z"/>
          <w:rFonts w:asciiTheme="minorHAnsi" w:eastAsiaTheme="minorEastAsia" w:hAnsiTheme="minorHAnsi" w:cstheme="minorBidi"/>
          <w:smallCaps w:val="0"/>
          <w:noProof/>
          <w:szCs w:val="22"/>
        </w:rPr>
      </w:pPr>
      <w:ins w:id="193"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"_Toc409508866"</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11.2.2</w:t>
        </w:r>
        <w:r>
          <w:rPr>
            <w:rFonts w:asciiTheme="minorHAnsi" w:eastAsiaTheme="minorEastAsia" w:hAnsiTheme="minorHAnsi" w:cstheme="minorBidi"/>
            <w:smallCaps w:val="0"/>
            <w:noProof/>
            <w:szCs w:val="22"/>
          </w:rPr>
          <w:tab/>
        </w:r>
        <w:r w:rsidRPr="00EC3579">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_Toc409508866 \h </w:instrText>
        </w:r>
      </w:ins>
      <w:r>
        <w:rPr>
          <w:noProof/>
          <w:webHidden/>
        </w:rPr>
      </w:r>
      <w:r>
        <w:rPr>
          <w:noProof/>
          <w:webHidden/>
        </w:rPr>
        <w:fldChar w:fldCharType="separate"/>
      </w:r>
      <w:ins w:id="194" w:author="PHILIPPE MONTFORT" w:date="2015-01-20T09:18:00Z">
        <w:r>
          <w:rPr>
            <w:noProof/>
            <w:webHidden/>
          </w:rPr>
          <w:t>24</w:t>
        </w:r>
        <w:r>
          <w:rPr>
            <w:noProof/>
            <w:webHidden/>
          </w:rPr>
          <w:fldChar w:fldCharType="end"/>
        </w:r>
        <w:r w:rsidRPr="00EC3579">
          <w:rPr>
            <w:rStyle w:val="Lienhypertexte"/>
            <w:noProof/>
          </w:rPr>
          <w:fldChar w:fldCharType="end"/>
        </w:r>
      </w:ins>
    </w:p>
    <w:p w:rsidR="003A5944" w:rsidRDefault="003A5944">
      <w:pPr>
        <w:pStyle w:val="TM3"/>
        <w:tabs>
          <w:tab w:val="left" w:pos="770"/>
          <w:tab w:val="right" w:leader="dot" w:pos="10478"/>
        </w:tabs>
        <w:rPr>
          <w:ins w:id="195" w:author="PHILIPPE MONTFORT" w:date="2015-01-20T09:18:00Z"/>
          <w:rFonts w:asciiTheme="minorHAnsi" w:eastAsiaTheme="minorEastAsia" w:hAnsiTheme="minorHAnsi" w:cstheme="minorBidi"/>
          <w:smallCaps w:val="0"/>
          <w:noProof/>
          <w:szCs w:val="22"/>
        </w:rPr>
      </w:pPr>
      <w:ins w:id="196" w:author="PHILIPPE MONTFORT" w:date="2015-01-20T09:18:00Z">
        <w:r w:rsidRPr="00EC3579">
          <w:rPr>
            <w:rStyle w:val="Lienhypertexte"/>
            <w:noProof/>
          </w:rPr>
          <w:fldChar w:fldCharType="begin"/>
        </w:r>
        <w:r w:rsidRPr="00EC3579">
          <w:rPr>
            <w:rStyle w:val="Lienhypertexte"/>
            <w:noProof/>
          </w:rPr>
          <w:instrText xml:space="preserve"> </w:instrText>
        </w:r>
        <w:r>
          <w:rPr>
            <w:noProof/>
          </w:rPr>
          <w:instrText>HYPERLINK \l "_Toc409508867"</w:instrText>
        </w:r>
        <w:r w:rsidRPr="00EC3579">
          <w:rPr>
            <w:rStyle w:val="Lienhypertexte"/>
            <w:noProof/>
          </w:rPr>
          <w:instrText xml:space="preserve"> </w:instrText>
        </w:r>
        <w:r w:rsidRPr="00EC3579">
          <w:rPr>
            <w:rStyle w:val="Lienhypertexte"/>
            <w:noProof/>
          </w:rPr>
          <w:fldChar w:fldCharType="separate"/>
        </w:r>
        <w:r w:rsidRPr="00EC3579">
          <w:rPr>
            <w:rStyle w:val="Lienhypertexte"/>
            <w:rFonts w:eastAsia="MS Mincho"/>
            <w:noProof/>
          </w:rPr>
          <w:t>11.2.3</w:t>
        </w:r>
        <w:r>
          <w:rPr>
            <w:rFonts w:asciiTheme="minorHAnsi" w:eastAsiaTheme="minorEastAsia" w:hAnsiTheme="minorHAnsi" w:cstheme="minorBidi"/>
            <w:smallCaps w:val="0"/>
            <w:noProof/>
            <w:szCs w:val="22"/>
          </w:rPr>
          <w:tab/>
        </w:r>
        <w:r w:rsidRPr="00EC3579">
          <w:rPr>
            <w:rStyle w:val="Lienhypertexte"/>
            <w:rFonts w:eastAsia="MS Mincho"/>
            <w:noProof/>
          </w:rPr>
          <w:t>Actions possibles</w:t>
        </w:r>
        <w:r>
          <w:rPr>
            <w:noProof/>
            <w:webHidden/>
          </w:rPr>
          <w:tab/>
        </w:r>
        <w:r>
          <w:rPr>
            <w:noProof/>
            <w:webHidden/>
          </w:rPr>
          <w:fldChar w:fldCharType="begin"/>
        </w:r>
        <w:r>
          <w:rPr>
            <w:noProof/>
            <w:webHidden/>
          </w:rPr>
          <w:instrText xml:space="preserve"> PAGEREF _Toc409508867 \h </w:instrText>
        </w:r>
      </w:ins>
      <w:r>
        <w:rPr>
          <w:noProof/>
          <w:webHidden/>
        </w:rPr>
      </w:r>
      <w:r>
        <w:rPr>
          <w:noProof/>
          <w:webHidden/>
        </w:rPr>
        <w:fldChar w:fldCharType="separate"/>
      </w:r>
      <w:ins w:id="197" w:author="PHILIPPE MONTFORT" w:date="2015-01-20T09:18:00Z">
        <w:r>
          <w:rPr>
            <w:noProof/>
            <w:webHidden/>
          </w:rPr>
          <w:t>25</w:t>
        </w:r>
        <w:r>
          <w:rPr>
            <w:noProof/>
            <w:webHidden/>
          </w:rPr>
          <w:fldChar w:fldCharType="end"/>
        </w:r>
        <w:r w:rsidRPr="00EC3579">
          <w:rPr>
            <w:rStyle w:val="Lienhypertexte"/>
            <w:noProof/>
          </w:rPr>
          <w:fldChar w:fldCharType="end"/>
        </w:r>
      </w:ins>
    </w:p>
    <w:p w:rsidR="00AD007F" w:rsidDel="003A5944" w:rsidRDefault="00AD007F">
      <w:pPr>
        <w:pStyle w:val="TM1"/>
        <w:rPr>
          <w:del w:id="198" w:author="PHILIPPE MONTFORT" w:date="2015-01-20T09:18:00Z"/>
          <w:rFonts w:asciiTheme="minorHAnsi" w:eastAsiaTheme="minorEastAsia" w:hAnsiTheme="minorHAnsi" w:cstheme="minorBidi"/>
          <w:b w:val="0"/>
          <w:caps w:val="0"/>
          <w:noProof/>
          <w:szCs w:val="22"/>
          <w:u w:val="none"/>
        </w:rPr>
      </w:pPr>
      <w:del w:id="199" w:author="PHILIPPE MONTFORT" w:date="2015-01-20T09:18:00Z">
        <w:r w:rsidRPr="003A5944" w:rsidDel="003A5944">
          <w:rPr>
            <w:rFonts w:eastAsia="MS Mincho"/>
            <w:rPrChange w:id="200" w:author="PHILIPPE MONTFORT" w:date="2015-01-20T09:18:00Z">
              <w:rPr>
                <w:rStyle w:val="Lienhypertexte"/>
                <w:rFonts w:eastAsia="MS Mincho"/>
                <w:b w:val="0"/>
                <w:caps w:val="0"/>
                <w:noProof/>
              </w:rPr>
            </w:rPrChange>
          </w:rPr>
          <w:delText>1</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01" w:author="PHILIPPE MONTFORT" w:date="2015-01-20T09:18:00Z">
              <w:rPr>
                <w:rStyle w:val="Lienhypertexte"/>
                <w:rFonts w:eastAsia="MS Mincho"/>
                <w:b w:val="0"/>
                <w:caps w:val="0"/>
                <w:noProof/>
              </w:rPr>
            </w:rPrChange>
          </w:rPr>
          <w:delText>Introduction</w:delText>
        </w:r>
        <w:r w:rsidDel="003A5944">
          <w:rPr>
            <w:noProof/>
            <w:webHidden/>
          </w:rPr>
          <w:tab/>
          <w:delText>5</w:delText>
        </w:r>
      </w:del>
    </w:p>
    <w:p w:rsidR="00AD007F" w:rsidDel="003A5944" w:rsidRDefault="00AD007F">
      <w:pPr>
        <w:pStyle w:val="TM2"/>
        <w:tabs>
          <w:tab w:val="left" w:pos="495"/>
          <w:tab w:val="right" w:leader="dot" w:pos="10478"/>
        </w:tabs>
        <w:rPr>
          <w:del w:id="202" w:author="PHILIPPE MONTFORT" w:date="2015-01-20T09:18:00Z"/>
          <w:rFonts w:asciiTheme="minorHAnsi" w:eastAsiaTheme="minorEastAsia" w:hAnsiTheme="minorHAnsi" w:cstheme="minorBidi"/>
          <w:b w:val="0"/>
          <w:smallCaps w:val="0"/>
          <w:noProof/>
          <w:szCs w:val="22"/>
        </w:rPr>
      </w:pPr>
      <w:del w:id="203" w:author="PHILIPPE MONTFORT" w:date="2015-01-20T09:18:00Z">
        <w:r w:rsidRPr="003A5944" w:rsidDel="003A5944">
          <w:rPr>
            <w:rPrChange w:id="204" w:author="PHILIPPE MONTFORT" w:date="2015-01-20T09:18:00Z">
              <w:rPr>
                <w:rStyle w:val="Lienhypertexte"/>
                <w:b w:val="0"/>
                <w:smallCaps w:val="0"/>
                <w:noProof/>
              </w:rPr>
            </w:rPrChange>
          </w:rPr>
          <w:delText>1.1</w:delText>
        </w:r>
        <w:r w:rsidDel="003A5944">
          <w:rPr>
            <w:rFonts w:asciiTheme="minorHAnsi" w:eastAsiaTheme="minorEastAsia" w:hAnsiTheme="minorHAnsi" w:cstheme="minorBidi"/>
            <w:b w:val="0"/>
            <w:smallCaps w:val="0"/>
            <w:noProof/>
            <w:szCs w:val="22"/>
          </w:rPr>
          <w:tab/>
        </w:r>
        <w:r w:rsidRPr="003A5944" w:rsidDel="003A5944">
          <w:rPr>
            <w:rPrChange w:id="205" w:author="PHILIPPE MONTFORT" w:date="2015-01-20T09:18:00Z">
              <w:rPr>
                <w:rStyle w:val="Lienhypertexte"/>
                <w:b w:val="0"/>
                <w:smallCaps w:val="0"/>
                <w:noProof/>
              </w:rPr>
            </w:rPrChange>
          </w:rPr>
          <w:delText>Objet du document</w:delText>
        </w:r>
        <w:r w:rsidDel="003A5944">
          <w:rPr>
            <w:noProof/>
            <w:webHidden/>
          </w:rPr>
          <w:tab/>
          <w:delText>5</w:delText>
        </w:r>
      </w:del>
    </w:p>
    <w:p w:rsidR="00AD007F" w:rsidDel="003A5944" w:rsidRDefault="00AD007F">
      <w:pPr>
        <w:pStyle w:val="TM2"/>
        <w:tabs>
          <w:tab w:val="left" w:pos="495"/>
          <w:tab w:val="right" w:leader="dot" w:pos="10478"/>
        </w:tabs>
        <w:rPr>
          <w:del w:id="206" w:author="PHILIPPE MONTFORT" w:date="2015-01-20T09:18:00Z"/>
          <w:rFonts w:asciiTheme="minorHAnsi" w:eastAsiaTheme="minorEastAsia" w:hAnsiTheme="minorHAnsi" w:cstheme="minorBidi"/>
          <w:b w:val="0"/>
          <w:smallCaps w:val="0"/>
          <w:noProof/>
          <w:szCs w:val="22"/>
        </w:rPr>
      </w:pPr>
      <w:del w:id="207" w:author="PHILIPPE MONTFORT" w:date="2015-01-20T09:18:00Z">
        <w:r w:rsidRPr="003A5944" w:rsidDel="003A5944">
          <w:rPr>
            <w:rPrChange w:id="208" w:author="PHILIPPE MONTFORT" w:date="2015-01-20T09:18:00Z">
              <w:rPr>
                <w:rStyle w:val="Lienhypertexte"/>
                <w:b w:val="0"/>
                <w:smallCaps w:val="0"/>
                <w:noProof/>
              </w:rPr>
            </w:rPrChange>
          </w:rPr>
          <w:delText>1.2</w:delText>
        </w:r>
        <w:r w:rsidDel="003A5944">
          <w:rPr>
            <w:rFonts w:asciiTheme="minorHAnsi" w:eastAsiaTheme="minorEastAsia" w:hAnsiTheme="minorHAnsi" w:cstheme="minorBidi"/>
            <w:b w:val="0"/>
            <w:smallCaps w:val="0"/>
            <w:noProof/>
            <w:szCs w:val="22"/>
          </w:rPr>
          <w:tab/>
        </w:r>
        <w:r w:rsidRPr="003A5944" w:rsidDel="003A5944">
          <w:rPr>
            <w:rPrChange w:id="209" w:author="PHILIPPE MONTFORT" w:date="2015-01-20T09:18:00Z">
              <w:rPr>
                <w:rStyle w:val="Lienhypertexte"/>
                <w:b w:val="0"/>
                <w:smallCaps w:val="0"/>
                <w:noProof/>
              </w:rPr>
            </w:rPrChange>
          </w:rPr>
          <w:delText>Domaine d’application</w:delText>
        </w:r>
        <w:r w:rsidDel="003A5944">
          <w:rPr>
            <w:noProof/>
            <w:webHidden/>
          </w:rPr>
          <w:tab/>
          <w:delText>5</w:delText>
        </w:r>
      </w:del>
    </w:p>
    <w:p w:rsidR="00AD007F" w:rsidDel="003A5944" w:rsidRDefault="00AD007F">
      <w:pPr>
        <w:pStyle w:val="TM1"/>
        <w:rPr>
          <w:del w:id="210" w:author="PHILIPPE MONTFORT" w:date="2015-01-20T09:18:00Z"/>
          <w:rFonts w:asciiTheme="minorHAnsi" w:eastAsiaTheme="minorEastAsia" w:hAnsiTheme="minorHAnsi" w:cstheme="minorBidi"/>
          <w:b w:val="0"/>
          <w:caps w:val="0"/>
          <w:noProof/>
          <w:szCs w:val="22"/>
          <w:u w:val="none"/>
        </w:rPr>
      </w:pPr>
      <w:del w:id="211" w:author="PHILIPPE MONTFORT" w:date="2015-01-20T09:18:00Z">
        <w:r w:rsidRPr="003A5944" w:rsidDel="003A5944">
          <w:rPr>
            <w:rFonts w:eastAsia="MS Mincho"/>
            <w:rPrChange w:id="212" w:author="PHILIPPE MONTFORT" w:date="2015-01-20T09:18:00Z">
              <w:rPr>
                <w:rStyle w:val="Lienhypertexte"/>
                <w:rFonts w:eastAsia="MS Mincho"/>
                <w:b w:val="0"/>
                <w:caps w:val="0"/>
                <w:noProof/>
              </w:rPr>
            </w:rPrChange>
          </w:rPr>
          <w:delText>2</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13" w:author="PHILIPPE MONTFORT" w:date="2015-01-20T09:18:00Z">
              <w:rPr>
                <w:rStyle w:val="Lienhypertexte"/>
                <w:rFonts w:eastAsia="MS Mincho"/>
                <w:b w:val="0"/>
                <w:caps w:val="0"/>
                <w:noProof/>
              </w:rPr>
            </w:rPrChange>
          </w:rPr>
          <w:delText>Cadre du projet</w:delText>
        </w:r>
        <w:r w:rsidDel="003A5944">
          <w:rPr>
            <w:noProof/>
            <w:webHidden/>
          </w:rPr>
          <w:tab/>
          <w:delText>6</w:delText>
        </w:r>
      </w:del>
    </w:p>
    <w:p w:rsidR="00AD007F" w:rsidDel="003A5944" w:rsidRDefault="00AD007F">
      <w:pPr>
        <w:pStyle w:val="TM2"/>
        <w:tabs>
          <w:tab w:val="left" w:pos="495"/>
          <w:tab w:val="right" w:leader="dot" w:pos="10478"/>
        </w:tabs>
        <w:rPr>
          <w:del w:id="214" w:author="PHILIPPE MONTFORT" w:date="2015-01-20T09:18:00Z"/>
          <w:rFonts w:asciiTheme="minorHAnsi" w:eastAsiaTheme="minorEastAsia" w:hAnsiTheme="minorHAnsi" w:cstheme="minorBidi"/>
          <w:b w:val="0"/>
          <w:smallCaps w:val="0"/>
          <w:noProof/>
          <w:szCs w:val="22"/>
        </w:rPr>
      </w:pPr>
      <w:del w:id="215" w:author="PHILIPPE MONTFORT" w:date="2015-01-20T09:18:00Z">
        <w:r w:rsidRPr="003A5944" w:rsidDel="003A5944">
          <w:rPr>
            <w:rPrChange w:id="216" w:author="PHILIPPE MONTFORT" w:date="2015-01-20T09:18:00Z">
              <w:rPr>
                <w:rStyle w:val="Lienhypertexte"/>
                <w:b w:val="0"/>
                <w:smallCaps w:val="0"/>
                <w:noProof/>
              </w:rPr>
            </w:rPrChange>
          </w:rPr>
          <w:delText>2.1</w:delText>
        </w:r>
        <w:r w:rsidDel="003A5944">
          <w:rPr>
            <w:rFonts w:asciiTheme="minorHAnsi" w:eastAsiaTheme="minorEastAsia" w:hAnsiTheme="minorHAnsi" w:cstheme="minorBidi"/>
            <w:b w:val="0"/>
            <w:smallCaps w:val="0"/>
            <w:noProof/>
            <w:szCs w:val="22"/>
          </w:rPr>
          <w:tab/>
        </w:r>
        <w:r w:rsidRPr="003A5944" w:rsidDel="003A5944">
          <w:rPr>
            <w:rPrChange w:id="217" w:author="PHILIPPE MONTFORT" w:date="2015-01-20T09:18:00Z">
              <w:rPr>
                <w:rStyle w:val="Lienhypertexte"/>
                <w:b w:val="0"/>
                <w:smallCaps w:val="0"/>
                <w:noProof/>
              </w:rPr>
            </w:rPrChange>
          </w:rPr>
          <w:delText>Enjeux et Objectifs</w:delText>
        </w:r>
        <w:r w:rsidDel="003A5944">
          <w:rPr>
            <w:noProof/>
            <w:webHidden/>
          </w:rPr>
          <w:tab/>
          <w:delText>6</w:delText>
        </w:r>
      </w:del>
    </w:p>
    <w:p w:rsidR="00AD007F" w:rsidDel="003A5944" w:rsidRDefault="00AD007F">
      <w:pPr>
        <w:pStyle w:val="TM2"/>
        <w:tabs>
          <w:tab w:val="left" w:pos="495"/>
          <w:tab w:val="right" w:leader="dot" w:pos="10478"/>
        </w:tabs>
        <w:rPr>
          <w:del w:id="218" w:author="PHILIPPE MONTFORT" w:date="2015-01-20T09:18:00Z"/>
          <w:rFonts w:asciiTheme="minorHAnsi" w:eastAsiaTheme="minorEastAsia" w:hAnsiTheme="minorHAnsi" w:cstheme="minorBidi"/>
          <w:b w:val="0"/>
          <w:smallCaps w:val="0"/>
          <w:noProof/>
          <w:szCs w:val="22"/>
        </w:rPr>
      </w:pPr>
      <w:del w:id="219" w:author="PHILIPPE MONTFORT" w:date="2015-01-20T09:18:00Z">
        <w:r w:rsidRPr="003A5944" w:rsidDel="003A5944">
          <w:rPr>
            <w:rPrChange w:id="220" w:author="PHILIPPE MONTFORT" w:date="2015-01-20T09:18:00Z">
              <w:rPr>
                <w:rStyle w:val="Lienhypertexte"/>
                <w:b w:val="0"/>
                <w:smallCaps w:val="0"/>
                <w:noProof/>
              </w:rPr>
            </w:rPrChange>
          </w:rPr>
          <w:delText>2.2</w:delText>
        </w:r>
        <w:r w:rsidDel="003A5944">
          <w:rPr>
            <w:rFonts w:asciiTheme="minorHAnsi" w:eastAsiaTheme="minorEastAsia" w:hAnsiTheme="minorHAnsi" w:cstheme="minorBidi"/>
            <w:b w:val="0"/>
            <w:smallCaps w:val="0"/>
            <w:noProof/>
            <w:szCs w:val="22"/>
          </w:rPr>
          <w:tab/>
        </w:r>
        <w:r w:rsidRPr="003A5944" w:rsidDel="003A5944">
          <w:rPr>
            <w:rPrChange w:id="221" w:author="PHILIPPE MONTFORT" w:date="2015-01-20T09:18:00Z">
              <w:rPr>
                <w:rStyle w:val="Lienhypertexte"/>
                <w:b w:val="0"/>
                <w:smallCaps w:val="0"/>
                <w:noProof/>
              </w:rPr>
            </w:rPrChange>
          </w:rPr>
          <w:delText>Périmètre fonctionnel</w:delText>
        </w:r>
        <w:r w:rsidDel="003A5944">
          <w:rPr>
            <w:noProof/>
            <w:webHidden/>
          </w:rPr>
          <w:tab/>
          <w:delText>6</w:delText>
        </w:r>
      </w:del>
    </w:p>
    <w:p w:rsidR="00AD007F" w:rsidDel="003A5944" w:rsidRDefault="00AD007F">
      <w:pPr>
        <w:pStyle w:val="TM2"/>
        <w:tabs>
          <w:tab w:val="left" w:pos="495"/>
          <w:tab w:val="right" w:leader="dot" w:pos="10478"/>
        </w:tabs>
        <w:rPr>
          <w:del w:id="222" w:author="PHILIPPE MONTFORT" w:date="2015-01-20T09:18:00Z"/>
          <w:rFonts w:asciiTheme="minorHAnsi" w:eastAsiaTheme="minorEastAsia" w:hAnsiTheme="minorHAnsi" w:cstheme="minorBidi"/>
          <w:b w:val="0"/>
          <w:smallCaps w:val="0"/>
          <w:noProof/>
          <w:szCs w:val="22"/>
        </w:rPr>
      </w:pPr>
      <w:del w:id="223" w:author="PHILIPPE MONTFORT" w:date="2015-01-20T09:18:00Z">
        <w:r w:rsidRPr="003A5944" w:rsidDel="003A5944">
          <w:rPr>
            <w:rPrChange w:id="224" w:author="PHILIPPE MONTFORT" w:date="2015-01-20T09:18:00Z">
              <w:rPr>
                <w:rStyle w:val="Lienhypertexte"/>
                <w:b w:val="0"/>
                <w:smallCaps w:val="0"/>
                <w:noProof/>
              </w:rPr>
            </w:rPrChange>
          </w:rPr>
          <w:delText>2.3</w:delText>
        </w:r>
        <w:r w:rsidDel="003A5944">
          <w:rPr>
            <w:rFonts w:asciiTheme="minorHAnsi" w:eastAsiaTheme="minorEastAsia" w:hAnsiTheme="minorHAnsi" w:cstheme="minorBidi"/>
            <w:b w:val="0"/>
            <w:smallCaps w:val="0"/>
            <w:noProof/>
            <w:szCs w:val="22"/>
          </w:rPr>
          <w:tab/>
        </w:r>
        <w:r w:rsidRPr="003A5944" w:rsidDel="003A5944">
          <w:rPr>
            <w:rPrChange w:id="225" w:author="PHILIPPE MONTFORT" w:date="2015-01-20T09:18:00Z">
              <w:rPr>
                <w:rStyle w:val="Lienhypertexte"/>
                <w:b w:val="0"/>
                <w:smallCaps w:val="0"/>
                <w:noProof/>
              </w:rPr>
            </w:rPrChange>
          </w:rPr>
          <w:delText>Cadre technique</w:delText>
        </w:r>
        <w:r w:rsidDel="003A5944">
          <w:rPr>
            <w:noProof/>
            <w:webHidden/>
          </w:rPr>
          <w:tab/>
          <w:delText>6</w:delText>
        </w:r>
      </w:del>
    </w:p>
    <w:p w:rsidR="00AD007F" w:rsidDel="003A5944" w:rsidRDefault="00AD007F">
      <w:pPr>
        <w:pStyle w:val="TM1"/>
        <w:rPr>
          <w:del w:id="226" w:author="PHILIPPE MONTFORT" w:date="2015-01-20T09:18:00Z"/>
          <w:rFonts w:asciiTheme="minorHAnsi" w:eastAsiaTheme="minorEastAsia" w:hAnsiTheme="minorHAnsi" w:cstheme="minorBidi"/>
          <w:b w:val="0"/>
          <w:caps w:val="0"/>
          <w:noProof/>
          <w:szCs w:val="22"/>
          <w:u w:val="none"/>
        </w:rPr>
      </w:pPr>
      <w:del w:id="227" w:author="PHILIPPE MONTFORT" w:date="2015-01-20T09:18:00Z">
        <w:r w:rsidRPr="003A5944" w:rsidDel="003A5944">
          <w:rPr>
            <w:rFonts w:eastAsia="MS Mincho"/>
            <w:rPrChange w:id="228" w:author="PHILIPPE MONTFORT" w:date="2015-01-20T09:18:00Z">
              <w:rPr>
                <w:rStyle w:val="Lienhypertexte"/>
                <w:rFonts w:eastAsia="MS Mincho"/>
                <w:b w:val="0"/>
                <w:caps w:val="0"/>
                <w:noProof/>
              </w:rPr>
            </w:rPrChange>
          </w:rPr>
          <w:delText>3</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29" w:author="PHILIPPE MONTFORT" w:date="2015-01-20T09:18:00Z">
              <w:rPr>
                <w:rStyle w:val="Lienhypertexte"/>
                <w:rFonts w:eastAsia="MS Mincho"/>
                <w:b w:val="0"/>
                <w:caps w:val="0"/>
                <w:noProof/>
              </w:rPr>
            </w:rPrChange>
          </w:rPr>
          <w:delText>Glossaire</w:delText>
        </w:r>
        <w:r w:rsidDel="003A5944">
          <w:rPr>
            <w:noProof/>
            <w:webHidden/>
          </w:rPr>
          <w:tab/>
          <w:delText>7</w:delText>
        </w:r>
      </w:del>
    </w:p>
    <w:p w:rsidR="00AD007F" w:rsidDel="003A5944" w:rsidRDefault="00AD007F">
      <w:pPr>
        <w:pStyle w:val="TM1"/>
        <w:rPr>
          <w:del w:id="230" w:author="PHILIPPE MONTFORT" w:date="2015-01-20T09:18:00Z"/>
          <w:rFonts w:asciiTheme="minorHAnsi" w:eastAsiaTheme="minorEastAsia" w:hAnsiTheme="minorHAnsi" w:cstheme="minorBidi"/>
          <w:b w:val="0"/>
          <w:caps w:val="0"/>
          <w:noProof/>
          <w:szCs w:val="22"/>
          <w:u w:val="none"/>
        </w:rPr>
      </w:pPr>
      <w:del w:id="231" w:author="PHILIPPE MONTFORT" w:date="2015-01-20T09:18:00Z">
        <w:r w:rsidRPr="003A5944" w:rsidDel="003A5944">
          <w:rPr>
            <w:rFonts w:eastAsia="MS Mincho"/>
            <w:rPrChange w:id="232" w:author="PHILIPPE MONTFORT" w:date="2015-01-20T09:18:00Z">
              <w:rPr>
                <w:rStyle w:val="Lienhypertexte"/>
                <w:rFonts w:eastAsia="MS Mincho"/>
                <w:b w:val="0"/>
                <w:caps w:val="0"/>
                <w:noProof/>
              </w:rPr>
            </w:rPrChange>
          </w:rPr>
          <w:delText>4</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33" w:author="PHILIPPE MONTFORT" w:date="2015-01-20T09:18:00Z">
              <w:rPr>
                <w:rStyle w:val="Lienhypertexte"/>
                <w:rFonts w:eastAsia="MS Mincho"/>
                <w:b w:val="0"/>
                <w:caps w:val="0"/>
                <w:noProof/>
              </w:rPr>
            </w:rPrChange>
          </w:rPr>
          <w:delText>Description générale</w:delText>
        </w:r>
        <w:r w:rsidDel="003A5944">
          <w:rPr>
            <w:noProof/>
            <w:webHidden/>
          </w:rPr>
          <w:tab/>
          <w:delText>8</w:delText>
        </w:r>
      </w:del>
    </w:p>
    <w:p w:rsidR="00AD007F" w:rsidDel="003A5944" w:rsidRDefault="00AD007F">
      <w:pPr>
        <w:pStyle w:val="TM2"/>
        <w:tabs>
          <w:tab w:val="left" w:pos="495"/>
          <w:tab w:val="right" w:leader="dot" w:pos="10478"/>
        </w:tabs>
        <w:rPr>
          <w:del w:id="234" w:author="PHILIPPE MONTFORT" w:date="2015-01-20T09:18:00Z"/>
          <w:rFonts w:asciiTheme="minorHAnsi" w:eastAsiaTheme="minorEastAsia" w:hAnsiTheme="minorHAnsi" w:cstheme="minorBidi"/>
          <w:b w:val="0"/>
          <w:smallCaps w:val="0"/>
          <w:noProof/>
          <w:szCs w:val="22"/>
        </w:rPr>
      </w:pPr>
      <w:del w:id="235" w:author="PHILIPPE MONTFORT" w:date="2015-01-20T09:18:00Z">
        <w:r w:rsidRPr="003A5944" w:rsidDel="003A5944">
          <w:rPr>
            <w:rPrChange w:id="236" w:author="PHILIPPE MONTFORT" w:date="2015-01-20T09:18:00Z">
              <w:rPr>
                <w:rStyle w:val="Lienhypertexte"/>
                <w:b w:val="0"/>
                <w:smallCaps w:val="0"/>
                <w:noProof/>
              </w:rPr>
            </w:rPrChange>
          </w:rPr>
          <w:delText>4.1</w:delText>
        </w:r>
        <w:r w:rsidDel="003A5944">
          <w:rPr>
            <w:rFonts w:asciiTheme="minorHAnsi" w:eastAsiaTheme="minorEastAsia" w:hAnsiTheme="minorHAnsi" w:cstheme="minorBidi"/>
            <w:b w:val="0"/>
            <w:smallCaps w:val="0"/>
            <w:noProof/>
            <w:szCs w:val="22"/>
          </w:rPr>
          <w:tab/>
        </w:r>
        <w:r w:rsidRPr="003A5944" w:rsidDel="003A5944">
          <w:rPr>
            <w:rPrChange w:id="237" w:author="PHILIPPE MONTFORT" w:date="2015-01-20T09:18:00Z">
              <w:rPr>
                <w:rStyle w:val="Lienhypertexte"/>
                <w:b w:val="0"/>
                <w:smallCaps w:val="0"/>
                <w:noProof/>
              </w:rPr>
            </w:rPrChange>
          </w:rPr>
          <w:delText>Architecture générale</w:delText>
        </w:r>
        <w:r w:rsidDel="003A5944">
          <w:rPr>
            <w:noProof/>
            <w:webHidden/>
          </w:rPr>
          <w:tab/>
          <w:delText>8</w:delText>
        </w:r>
      </w:del>
    </w:p>
    <w:p w:rsidR="00AD007F" w:rsidDel="003A5944" w:rsidRDefault="00AD007F">
      <w:pPr>
        <w:pStyle w:val="TM2"/>
        <w:tabs>
          <w:tab w:val="left" w:pos="495"/>
          <w:tab w:val="right" w:leader="dot" w:pos="10478"/>
        </w:tabs>
        <w:rPr>
          <w:del w:id="238" w:author="PHILIPPE MONTFORT" w:date="2015-01-20T09:18:00Z"/>
          <w:rFonts w:asciiTheme="minorHAnsi" w:eastAsiaTheme="minorEastAsia" w:hAnsiTheme="minorHAnsi" w:cstheme="minorBidi"/>
          <w:b w:val="0"/>
          <w:smallCaps w:val="0"/>
          <w:noProof/>
          <w:szCs w:val="22"/>
        </w:rPr>
      </w:pPr>
      <w:del w:id="239" w:author="PHILIPPE MONTFORT" w:date="2015-01-20T09:18:00Z">
        <w:r w:rsidRPr="003A5944" w:rsidDel="003A5944">
          <w:rPr>
            <w:rPrChange w:id="240" w:author="PHILIPPE MONTFORT" w:date="2015-01-20T09:18:00Z">
              <w:rPr>
                <w:rStyle w:val="Lienhypertexte"/>
                <w:b w:val="0"/>
                <w:smallCaps w:val="0"/>
                <w:noProof/>
              </w:rPr>
            </w:rPrChange>
          </w:rPr>
          <w:delText>4.2</w:delText>
        </w:r>
        <w:r w:rsidDel="003A5944">
          <w:rPr>
            <w:rFonts w:asciiTheme="minorHAnsi" w:eastAsiaTheme="minorEastAsia" w:hAnsiTheme="minorHAnsi" w:cstheme="minorBidi"/>
            <w:b w:val="0"/>
            <w:smallCaps w:val="0"/>
            <w:noProof/>
            <w:szCs w:val="22"/>
          </w:rPr>
          <w:tab/>
        </w:r>
        <w:r w:rsidRPr="003A5944" w:rsidDel="003A5944">
          <w:rPr>
            <w:rPrChange w:id="241" w:author="PHILIPPE MONTFORT" w:date="2015-01-20T09:18:00Z">
              <w:rPr>
                <w:rStyle w:val="Lienhypertexte"/>
                <w:b w:val="0"/>
                <w:smallCaps w:val="0"/>
                <w:noProof/>
              </w:rPr>
            </w:rPrChange>
          </w:rPr>
          <w:delText>Diagramme des cas d’utilisation</w:delText>
        </w:r>
        <w:r w:rsidDel="003A5944">
          <w:rPr>
            <w:noProof/>
            <w:webHidden/>
          </w:rPr>
          <w:tab/>
          <w:delText>9</w:delText>
        </w:r>
      </w:del>
    </w:p>
    <w:p w:rsidR="00AD007F" w:rsidDel="003A5944" w:rsidRDefault="00AD007F">
      <w:pPr>
        <w:pStyle w:val="TM2"/>
        <w:tabs>
          <w:tab w:val="left" w:pos="495"/>
          <w:tab w:val="right" w:leader="dot" w:pos="10478"/>
        </w:tabs>
        <w:rPr>
          <w:del w:id="242" w:author="PHILIPPE MONTFORT" w:date="2015-01-20T09:18:00Z"/>
          <w:rFonts w:asciiTheme="minorHAnsi" w:eastAsiaTheme="minorEastAsia" w:hAnsiTheme="minorHAnsi" w:cstheme="minorBidi"/>
          <w:b w:val="0"/>
          <w:smallCaps w:val="0"/>
          <w:noProof/>
          <w:szCs w:val="22"/>
        </w:rPr>
      </w:pPr>
      <w:del w:id="243" w:author="PHILIPPE MONTFORT" w:date="2015-01-20T09:18:00Z">
        <w:r w:rsidRPr="003A5944" w:rsidDel="003A5944">
          <w:rPr>
            <w:rPrChange w:id="244" w:author="PHILIPPE MONTFORT" w:date="2015-01-20T09:18:00Z">
              <w:rPr>
                <w:rStyle w:val="Lienhypertexte"/>
                <w:b w:val="0"/>
                <w:smallCaps w:val="0"/>
                <w:noProof/>
              </w:rPr>
            </w:rPrChange>
          </w:rPr>
          <w:delText>4.3</w:delText>
        </w:r>
        <w:r w:rsidDel="003A5944">
          <w:rPr>
            <w:rFonts w:asciiTheme="minorHAnsi" w:eastAsiaTheme="minorEastAsia" w:hAnsiTheme="minorHAnsi" w:cstheme="minorBidi"/>
            <w:b w:val="0"/>
            <w:smallCaps w:val="0"/>
            <w:noProof/>
            <w:szCs w:val="22"/>
          </w:rPr>
          <w:tab/>
        </w:r>
        <w:r w:rsidRPr="003A5944" w:rsidDel="003A5944">
          <w:rPr>
            <w:rPrChange w:id="245" w:author="PHILIPPE MONTFORT" w:date="2015-01-20T09:18:00Z">
              <w:rPr>
                <w:rStyle w:val="Lienhypertexte"/>
                <w:b w:val="0"/>
                <w:smallCaps w:val="0"/>
                <w:noProof/>
              </w:rPr>
            </w:rPrChange>
          </w:rPr>
          <w:delText>Les principes d’ergonomie de l’application</w:delText>
        </w:r>
        <w:r w:rsidDel="003A5944">
          <w:rPr>
            <w:noProof/>
            <w:webHidden/>
          </w:rPr>
          <w:tab/>
          <w:delText>9</w:delText>
        </w:r>
      </w:del>
    </w:p>
    <w:p w:rsidR="00AD007F" w:rsidDel="003A5944" w:rsidRDefault="00AD007F">
      <w:pPr>
        <w:pStyle w:val="TM1"/>
        <w:rPr>
          <w:del w:id="246" w:author="PHILIPPE MONTFORT" w:date="2015-01-20T09:18:00Z"/>
          <w:rFonts w:asciiTheme="minorHAnsi" w:eastAsiaTheme="minorEastAsia" w:hAnsiTheme="minorHAnsi" w:cstheme="minorBidi"/>
          <w:b w:val="0"/>
          <w:caps w:val="0"/>
          <w:noProof/>
          <w:szCs w:val="22"/>
          <w:u w:val="none"/>
        </w:rPr>
      </w:pPr>
      <w:del w:id="247" w:author="PHILIPPE MONTFORT" w:date="2015-01-20T09:18:00Z">
        <w:r w:rsidRPr="003A5944" w:rsidDel="003A5944">
          <w:rPr>
            <w:rFonts w:eastAsia="MS Mincho"/>
            <w:rPrChange w:id="248" w:author="PHILIPPE MONTFORT" w:date="2015-01-20T09:18:00Z">
              <w:rPr>
                <w:rStyle w:val="Lienhypertexte"/>
                <w:rFonts w:eastAsia="MS Mincho"/>
                <w:b w:val="0"/>
                <w:caps w:val="0"/>
                <w:noProof/>
              </w:rPr>
            </w:rPrChange>
          </w:rPr>
          <w:delText>5</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49" w:author="PHILIPPE MONTFORT" w:date="2015-01-20T09:18:00Z">
              <w:rPr>
                <w:rStyle w:val="Lienhypertexte"/>
                <w:rFonts w:eastAsia="MS Mincho"/>
                <w:b w:val="0"/>
                <w:caps w:val="0"/>
                <w:noProof/>
              </w:rPr>
            </w:rPrChange>
          </w:rPr>
          <w:delText>PF1 : Consulter une fiche personnel</w:delText>
        </w:r>
        <w:r w:rsidDel="003A5944">
          <w:rPr>
            <w:noProof/>
            <w:webHidden/>
          </w:rPr>
          <w:tab/>
          <w:delText>11</w:delText>
        </w:r>
      </w:del>
    </w:p>
    <w:p w:rsidR="00AD007F" w:rsidDel="003A5944" w:rsidRDefault="00AD007F">
      <w:pPr>
        <w:pStyle w:val="TM2"/>
        <w:tabs>
          <w:tab w:val="right" w:leader="dot" w:pos="10478"/>
        </w:tabs>
        <w:rPr>
          <w:del w:id="250" w:author="PHILIPPE MONTFORT" w:date="2015-01-20T09:18:00Z"/>
          <w:rFonts w:asciiTheme="minorHAnsi" w:eastAsiaTheme="minorEastAsia" w:hAnsiTheme="minorHAnsi" w:cstheme="minorBidi"/>
          <w:b w:val="0"/>
          <w:smallCaps w:val="0"/>
          <w:noProof/>
          <w:szCs w:val="22"/>
        </w:rPr>
      </w:pPr>
      <w:del w:id="251" w:author="PHILIPPE MONTFORT" w:date="2015-01-20T09:18:00Z">
        <w:r w:rsidDel="003A5944">
          <w:rPr>
            <w:rFonts w:asciiTheme="minorHAnsi" w:eastAsiaTheme="minorEastAsia" w:hAnsiTheme="minorHAnsi" w:cstheme="minorBidi"/>
            <w:b w:val="0"/>
            <w:smallCaps w:val="0"/>
            <w:noProof/>
            <w:szCs w:val="22"/>
          </w:rPr>
          <w:tab/>
        </w:r>
        <w:r w:rsidRPr="003A5944" w:rsidDel="003A5944">
          <w:rPr>
            <w:rPrChange w:id="252" w:author="PHILIPPE MONTFORT" w:date="2015-01-20T09:18:00Z">
              <w:rPr>
                <w:rStyle w:val="Lienhypertexte"/>
                <w:b w:val="0"/>
                <w:smallCaps w:val="0"/>
                <w:noProof/>
              </w:rPr>
            </w:rPrChange>
          </w:rPr>
          <w:delText>PF1 Consulter une fiche personnel</w:delText>
        </w:r>
        <w:r w:rsidDel="003A5944">
          <w:rPr>
            <w:noProof/>
            <w:webHidden/>
          </w:rPr>
          <w:tab/>
          <w:delText>11</w:delText>
        </w:r>
      </w:del>
    </w:p>
    <w:p w:rsidR="00AD007F" w:rsidDel="003A5944" w:rsidRDefault="00AD007F">
      <w:pPr>
        <w:pStyle w:val="TM2"/>
        <w:tabs>
          <w:tab w:val="right" w:leader="dot" w:pos="10478"/>
        </w:tabs>
        <w:rPr>
          <w:del w:id="253" w:author="PHILIPPE MONTFORT" w:date="2015-01-20T09:18:00Z"/>
          <w:rFonts w:asciiTheme="minorHAnsi" w:eastAsiaTheme="minorEastAsia" w:hAnsiTheme="minorHAnsi" w:cstheme="minorBidi"/>
          <w:b w:val="0"/>
          <w:smallCaps w:val="0"/>
          <w:noProof/>
          <w:szCs w:val="22"/>
        </w:rPr>
      </w:pPr>
      <w:del w:id="254" w:author="PHILIPPE MONTFORT" w:date="2015-01-20T09:18:00Z">
        <w:r w:rsidRPr="003A5944" w:rsidDel="003A5944">
          <w:rPr>
            <w:rPrChange w:id="255" w:author="PHILIPPE MONTFORT" w:date="2015-01-20T09:18:00Z">
              <w:rPr>
                <w:rStyle w:val="Lienhypertexte"/>
                <w:b w:val="0"/>
                <w:smallCaps w:val="0"/>
                <w:noProof/>
              </w:rPr>
            </w:rPrChange>
          </w:rPr>
          <w:delText>5.1</w:delText>
        </w:r>
        <w:r w:rsidDel="003A5944">
          <w:rPr>
            <w:noProof/>
            <w:webHidden/>
          </w:rPr>
          <w:tab/>
          <w:delText>11</w:delText>
        </w:r>
      </w:del>
    </w:p>
    <w:p w:rsidR="00AD007F" w:rsidDel="003A5944" w:rsidRDefault="00AD007F">
      <w:pPr>
        <w:pStyle w:val="TM3"/>
        <w:tabs>
          <w:tab w:val="left" w:pos="660"/>
          <w:tab w:val="right" w:leader="dot" w:pos="10478"/>
        </w:tabs>
        <w:rPr>
          <w:del w:id="256" w:author="PHILIPPE MONTFORT" w:date="2015-01-20T09:18:00Z"/>
          <w:rFonts w:asciiTheme="minorHAnsi" w:eastAsiaTheme="minorEastAsia" w:hAnsiTheme="minorHAnsi" w:cstheme="minorBidi"/>
          <w:smallCaps w:val="0"/>
          <w:noProof/>
          <w:szCs w:val="22"/>
        </w:rPr>
      </w:pPr>
      <w:del w:id="257" w:author="PHILIPPE MONTFORT" w:date="2015-01-20T09:18:00Z">
        <w:r w:rsidRPr="003A5944" w:rsidDel="003A5944">
          <w:rPr>
            <w:rFonts w:eastAsia="MS Mincho"/>
            <w:rPrChange w:id="258" w:author="PHILIPPE MONTFORT" w:date="2015-01-20T09:18:00Z">
              <w:rPr>
                <w:rStyle w:val="Lienhypertexte"/>
                <w:rFonts w:eastAsia="MS Mincho"/>
                <w:smallCaps w:val="0"/>
                <w:noProof/>
              </w:rPr>
            </w:rPrChange>
          </w:rPr>
          <w:delText>5.1.1</w:delText>
        </w:r>
        <w:r w:rsidDel="003A5944">
          <w:rPr>
            <w:rFonts w:asciiTheme="minorHAnsi" w:eastAsiaTheme="minorEastAsia" w:hAnsiTheme="minorHAnsi" w:cstheme="minorBidi"/>
            <w:smallCaps w:val="0"/>
            <w:noProof/>
            <w:szCs w:val="22"/>
          </w:rPr>
          <w:tab/>
        </w:r>
        <w:r w:rsidRPr="003A5944" w:rsidDel="003A5944">
          <w:rPr>
            <w:rFonts w:eastAsia="MS Mincho"/>
            <w:rPrChange w:id="259" w:author="PHILIPPE MONTFORT" w:date="2015-01-20T09:18:00Z">
              <w:rPr>
                <w:rStyle w:val="Lienhypertexte"/>
                <w:rFonts w:eastAsia="MS Mincho"/>
                <w:smallCaps w:val="0"/>
                <w:noProof/>
              </w:rPr>
            </w:rPrChange>
          </w:rPr>
          <w:delText>Description</w:delText>
        </w:r>
        <w:r w:rsidDel="003A5944">
          <w:rPr>
            <w:noProof/>
            <w:webHidden/>
          </w:rPr>
          <w:tab/>
          <w:delText>11</w:delText>
        </w:r>
      </w:del>
    </w:p>
    <w:p w:rsidR="00AD007F" w:rsidDel="003A5944" w:rsidRDefault="00AD007F">
      <w:pPr>
        <w:pStyle w:val="TM3"/>
        <w:tabs>
          <w:tab w:val="left" w:pos="660"/>
          <w:tab w:val="right" w:leader="dot" w:pos="10478"/>
        </w:tabs>
        <w:rPr>
          <w:del w:id="260" w:author="PHILIPPE MONTFORT" w:date="2015-01-20T09:18:00Z"/>
          <w:rFonts w:asciiTheme="minorHAnsi" w:eastAsiaTheme="minorEastAsia" w:hAnsiTheme="minorHAnsi" w:cstheme="minorBidi"/>
          <w:smallCaps w:val="0"/>
          <w:noProof/>
          <w:szCs w:val="22"/>
        </w:rPr>
      </w:pPr>
      <w:del w:id="261" w:author="PHILIPPE MONTFORT" w:date="2015-01-20T09:18:00Z">
        <w:r w:rsidRPr="003A5944" w:rsidDel="003A5944">
          <w:rPr>
            <w:rFonts w:eastAsia="MS Mincho"/>
            <w:rPrChange w:id="262" w:author="PHILIPPE MONTFORT" w:date="2015-01-20T09:18:00Z">
              <w:rPr>
                <w:rStyle w:val="Lienhypertexte"/>
                <w:rFonts w:eastAsia="MS Mincho"/>
                <w:smallCaps w:val="0"/>
                <w:noProof/>
              </w:rPr>
            </w:rPrChange>
          </w:rPr>
          <w:delText>5.1.2</w:delText>
        </w:r>
        <w:r w:rsidDel="003A5944">
          <w:rPr>
            <w:rFonts w:asciiTheme="minorHAnsi" w:eastAsiaTheme="minorEastAsia" w:hAnsiTheme="minorHAnsi" w:cstheme="minorBidi"/>
            <w:smallCaps w:val="0"/>
            <w:noProof/>
            <w:szCs w:val="22"/>
          </w:rPr>
          <w:tab/>
        </w:r>
        <w:r w:rsidRPr="003A5944" w:rsidDel="003A5944">
          <w:rPr>
            <w:rFonts w:eastAsia="MS Mincho"/>
            <w:rPrChange w:id="263" w:author="PHILIPPE MONTFORT" w:date="2015-01-20T09:18:00Z">
              <w:rPr>
                <w:rStyle w:val="Lienhypertexte"/>
                <w:rFonts w:eastAsia="MS Mincho"/>
                <w:smallCaps w:val="0"/>
                <w:noProof/>
              </w:rPr>
            </w:rPrChange>
          </w:rPr>
          <w:delText>Informations présentes sur les écrans</w:delText>
        </w:r>
        <w:r w:rsidDel="003A5944">
          <w:rPr>
            <w:noProof/>
            <w:webHidden/>
          </w:rPr>
          <w:tab/>
          <w:delText>11</w:delText>
        </w:r>
      </w:del>
    </w:p>
    <w:p w:rsidR="00AD007F" w:rsidDel="003A5944" w:rsidRDefault="00AD007F">
      <w:pPr>
        <w:pStyle w:val="TM3"/>
        <w:tabs>
          <w:tab w:val="left" w:pos="660"/>
          <w:tab w:val="right" w:leader="dot" w:pos="10478"/>
        </w:tabs>
        <w:rPr>
          <w:del w:id="264" w:author="PHILIPPE MONTFORT" w:date="2015-01-20T09:18:00Z"/>
          <w:rFonts w:asciiTheme="minorHAnsi" w:eastAsiaTheme="minorEastAsia" w:hAnsiTheme="minorHAnsi" w:cstheme="minorBidi"/>
          <w:smallCaps w:val="0"/>
          <w:noProof/>
          <w:szCs w:val="22"/>
        </w:rPr>
      </w:pPr>
      <w:del w:id="265" w:author="PHILIPPE MONTFORT" w:date="2015-01-20T09:18:00Z">
        <w:r w:rsidRPr="003A5944" w:rsidDel="003A5944">
          <w:rPr>
            <w:rFonts w:eastAsia="MS Mincho"/>
            <w:rPrChange w:id="266" w:author="PHILIPPE MONTFORT" w:date="2015-01-20T09:18:00Z">
              <w:rPr>
                <w:rStyle w:val="Lienhypertexte"/>
                <w:rFonts w:eastAsia="MS Mincho"/>
                <w:smallCaps w:val="0"/>
                <w:noProof/>
              </w:rPr>
            </w:rPrChange>
          </w:rPr>
          <w:delText>5.1.3</w:delText>
        </w:r>
        <w:r w:rsidDel="003A5944">
          <w:rPr>
            <w:rFonts w:asciiTheme="minorHAnsi" w:eastAsiaTheme="minorEastAsia" w:hAnsiTheme="minorHAnsi" w:cstheme="minorBidi"/>
            <w:smallCaps w:val="0"/>
            <w:noProof/>
            <w:szCs w:val="22"/>
          </w:rPr>
          <w:tab/>
        </w:r>
        <w:r w:rsidRPr="003A5944" w:rsidDel="003A5944">
          <w:rPr>
            <w:rFonts w:eastAsia="MS Mincho"/>
            <w:rPrChange w:id="267" w:author="PHILIPPE MONTFORT" w:date="2015-01-20T09:18:00Z">
              <w:rPr>
                <w:rStyle w:val="Lienhypertexte"/>
                <w:rFonts w:eastAsia="MS Mincho"/>
                <w:smallCaps w:val="0"/>
                <w:noProof/>
              </w:rPr>
            </w:rPrChange>
          </w:rPr>
          <w:delText>Actions possibles</w:delText>
        </w:r>
        <w:r w:rsidDel="003A5944">
          <w:rPr>
            <w:noProof/>
            <w:webHidden/>
          </w:rPr>
          <w:tab/>
          <w:delText>12</w:delText>
        </w:r>
      </w:del>
    </w:p>
    <w:p w:rsidR="00AD007F" w:rsidDel="003A5944" w:rsidRDefault="00AD007F">
      <w:pPr>
        <w:pStyle w:val="TM1"/>
        <w:rPr>
          <w:del w:id="268" w:author="PHILIPPE MONTFORT" w:date="2015-01-20T09:18:00Z"/>
          <w:rFonts w:asciiTheme="minorHAnsi" w:eastAsiaTheme="minorEastAsia" w:hAnsiTheme="minorHAnsi" w:cstheme="minorBidi"/>
          <w:b w:val="0"/>
          <w:caps w:val="0"/>
          <w:noProof/>
          <w:szCs w:val="22"/>
          <w:u w:val="none"/>
        </w:rPr>
      </w:pPr>
      <w:del w:id="269" w:author="PHILIPPE MONTFORT" w:date="2015-01-20T09:18:00Z">
        <w:r w:rsidRPr="003A5944" w:rsidDel="003A5944">
          <w:rPr>
            <w:rFonts w:eastAsia="MS Mincho"/>
            <w:rPrChange w:id="270" w:author="PHILIPPE MONTFORT" w:date="2015-01-20T09:18:00Z">
              <w:rPr>
                <w:rStyle w:val="Lienhypertexte"/>
                <w:rFonts w:eastAsia="MS Mincho"/>
                <w:b w:val="0"/>
                <w:caps w:val="0"/>
                <w:noProof/>
              </w:rPr>
            </w:rPrChange>
          </w:rPr>
          <w:delText>6</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71" w:author="PHILIPPE MONTFORT" w:date="2015-01-20T09:18:00Z">
              <w:rPr>
                <w:rStyle w:val="Lienhypertexte"/>
                <w:rFonts w:eastAsia="MS Mincho"/>
                <w:b w:val="0"/>
                <w:caps w:val="0"/>
                <w:noProof/>
              </w:rPr>
            </w:rPrChange>
          </w:rPr>
          <w:delText>PF2 : Modifier ses moyens de communication</w:delText>
        </w:r>
        <w:r w:rsidDel="003A5944">
          <w:rPr>
            <w:noProof/>
            <w:webHidden/>
          </w:rPr>
          <w:tab/>
          <w:delText>13</w:delText>
        </w:r>
      </w:del>
    </w:p>
    <w:p w:rsidR="00AD007F" w:rsidDel="003A5944" w:rsidRDefault="00AD007F">
      <w:pPr>
        <w:pStyle w:val="TM2"/>
        <w:tabs>
          <w:tab w:val="left" w:pos="495"/>
          <w:tab w:val="right" w:leader="dot" w:pos="10478"/>
        </w:tabs>
        <w:rPr>
          <w:del w:id="272" w:author="PHILIPPE MONTFORT" w:date="2015-01-20T09:18:00Z"/>
          <w:rFonts w:asciiTheme="minorHAnsi" w:eastAsiaTheme="minorEastAsia" w:hAnsiTheme="minorHAnsi" w:cstheme="minorBidi"/>
          <w:b w:val="0"/>
          <w:smallCaps w:val="0"/>
          <w:noProof/>
          <w:szCs w:val="22"/>
        </w:rPr>
      </w:pPr>
      <w:del w:id="273" w:author="PHILIPPE MONTFORT" w:date="2015-01-20T09:18:00Z">
        <w:r w:rsidRPr="003A5944" w:rsidDel="003A5944">
          <w:rPr>
            <w:rPrChange w:id="274" w:author="PHILIPPE MONTFORT" w:date="2015-01-20T09:18:00Z">
              <w:rPr>
                <w:rStyle w:val="Lienhypertexte"/>
                <w:b w:val="0"/>
                <w:smallCaps w:val="0"/>
                <w:noProof/>
              </w:rPr>
            </w:rPrChange>
          </w:rPr>
          <w:delText>6.1</w:delText>
        </w:r>
        <w:r w:rsidDel="003A5944">
          <w:rPr>
            <w:rFonts w:asciiTheme="minorHAnsi" w:eastAsiaTheme="minorEastAsia" w:hAnsiTheme="minorHAnsi" w:cstheme="minorBidi"/>
            <w:b w:val="0"/>
            <w:smallCaps w:val="0"/>
            <w:noProof/>
            <w:szCs w:val="22"/>
          </w:rPr>
          <w:tab/>
        </w:r>
        <w:r w:rsidRPr="003A5944" w:rsidDel="003A5944">
          <w:rPr>
            <w:rPrChange w:id="275" w:author="PHILIPPE MONTFORT" w:date="2015-01-20T09:18:00Z">
              <w:rPr>
                <w:rStyle w:val="Lienhypertexte"/>
                <w:b w:val="0"/>
                <w:smallCaps w:val="0"/>
                <w:noProof/>
              </w:rPr>
            </w:rPrChange>
          </w:rPr>
          <w:delText>PF2 Modifier ses moyens de communication</w:delText>
        </w:r>
        <w:r w:rsidDel="003A5944">
          <w:rPr>
            <w:noProof/>
            <w:webHidden/>
          </w:rPr>
          <w:tab/>
          <w:delText>13</w:delText>
        </w:r>
      </w:del>
    </w:p>
    <w:p w:rsidR="00AD007F" w:rsidDel="003A5944" w:rsidRDefault="00AD007F">
      <w:pPr>
        <w:pStyle w:val="TM3"/>
        <w:tabs>
          <w:tab w:val="left" w:pos="660"/>
          <w:tab w:val="right" w:leader="dot" w:pos="10478"/>
        </w:tabs>
        <w:rPr>
          <w:del w:id="276" w:author="PHILIPPE MONTFORT" w:date="2015-01-20T09:18:00Z"/>
          <w:rFonts w:asciiTheme="minorHAnsi" w:eastAsiaTheme="minorEastAsia" w:hAnsiTheme="minorHAnsi" w:cstheme="minorBidi"/>
          <w:smallCaps w:val="0"/>
          <w:noProof/>
          <w:szCs w:val="22"/>
        </w:rPr>
      </w:pPr>
      <w:del w:id="277" w:author="PHILIPPE MONTFORT" w:date="2015-01-20T09:18:00Z">
        <w:r w:rsidRPr="003A5944" w:rsidDel="003A5944">
          <w:rPr>
            <w:rFonts w:eastAsia="MS Mincho"/>
            <w:rPrChange w:id="278" w:author="PHILIPPE MONTFORT" w:date="2015-01-20T09:18:00Z">
              <w:rPr>
                <w:rStyle w:val="Lienhypertexte"/>
                <w:rFonts w:eastAsia="MS Mincho"/>
                <w:smallCaps w:val="0"/>
                <w:noProof/>
              </w:rPr>
            </w:rPrChange>
          </w:rPr>
          <w:delText>6.1.1</w:delText>
        </w:r>
        <w:r w:rsidDel="003A5944">
          <w:rPr>
            <w:rFonts w:asciiTheme="minorHAnsi" w:eastAsiaTheme="minorEastAsia" w:hAnsiTheme="minorHAnsi" w:cstheme="minorBidi"/>
            <w:smallCaps w:val="0"/>
            <w:noProof/>
            <w:szCs w:val="22"/>
          </w:rPr>
          <w:tab/>
        </w:r>
        <w:r w:rsidRPr="003A5944" w:rsidDel="003A5944">
          <w:rPr>
            <w:rFonts w:eastAsia="MS Mincho"/>
            <w:rPrChange w:id="279" w:author="PHILIPPE MONTFORT" w:date="2015-01-20T09:18:00Z">
              <w:rPr>
                <w:rStyle w:val="Lienhypertexte"/>
                <w:rFonts w:eastAsia="MS Mincho"/>
                <w:smallCaps w:val="0"/>
                <w:noProof/>
              </w:rPr>
            </w:rPrChange>
          </w:rPr>
          <w:delText>Description</w:delText>
        </w:r>
        <w:r w:rsidDel="003A5944">
          <w:rPr>
            <w:noProof/>
            <w:webHidden/>
          </w:rPr>
          <w:tab/>
          <w:delText>13</w:delText>
        </w:r>
      </w:del>
    </w:p>
    <w:p w:rsidR="00AD007F" w:rsidDel="003A5944" w:rsidRDefault="00AD007F">
      <w:pPr>
        <w:pStyle w:val="TM3"/>
        <w:tabs>
          <w:tab w:val="left" w:pos="660"/>
          <w:tab w:val="right" w:leader="dot" w:pos="10478"/>
        </w:tabs>
        <w:rPr>
          <w:del w:id="280" w:author="PHILIPPE MONTFORT" w:date="2015-01-20T09:18:00Z"/>
          <w:rFonts w:asciiTheme="minorHAnsi" w:eastAsiaTheme="minorEastAsia" w:hAnsiTheme="minorHAnsi" w:cstheme="minorBidi"/>
          <w:smallCaps w:val="0"/>
          <w:noProof/>
          <w:szCs w:val="22"/>
        </w:rPr>
      </w:pPr>
      <w:del w:id="281" w:author="PHILIPPE MONTFORT" w:date="2015-01-20T09:18:00Z">
        <w:r w:rsidRPr="003A5944" w:rsidDel="003A5944">
          <w:rPr>
            <w:rFonts w:eastAsia="MS Mincho"/>
            <w:rPrChange w:id="282" w:author="PHILIPPE MONTFORT" w:date="2015-01-20T09:18:00Z">
              <w:rPr>
                <w:rStyle w:val="Lienhypertexte"/>
                <w:rFonts w:eastAsia="MS Mincho"/>
                <w:smallCaps w:val="0"/>
                <w:noProof/>
              </w:rPr>
            </w:rPrChange>
          </w:rPr>
          <w:delText>6.1.1</w:delText>
        </w:r>
        <w:r w:rsidDel="003A5944">
          <w:rPr>
            <w:rFonts w:asciiTheme="minorHAnsi" w:eastAsiaTheme="minorEastAsia" w:hAnsiTheme="minorHAnsi" w:cstheme="minorBidi"/>
            <w:smallCaps w:val="0"/>
            <w:noProof/>
            <w:szCs w:val="22"/>
          </w:rPr>
          <w:tab/>
        </w:r>
        <w:r w:rsidRPr="003A5944" w:rsidDel="003A5944">
          <w:rPr>
            <w:rFonts w:eastAsia="MS Mincho"/>
            <w:rPrChange w:id="283" w:author="PHILIPPE MONTFORT" w:date="2015-01-20T09:18:00Z">
              <w:rPr>
                <w:rStyle w:val="Lienhypertexte"/>
                <w:rFonts w:eastAsia="MS Mincho"/>
                <w:smallCaps w:val="0"/>
                <w:noProof/>
              </w:rPr>
            </w:rPrChange>
          </w:rPr>
          <w:delText>Informations présentes sur les écrans</w:delText>
        </w:r>
        <w:r w:rsidDel="003A5944">
          <w:rPr>
            <w:noProof/>
            <w:webHidden/>
          </w:rPr>
          <w:tab/>
          <w:delText>13</w:delText>
        </w:r>
      </w:del>
    </w:p>
    <w:p w:rsidR="00AD007F" w:rsidDel="003A5944" w:rsidRDefault="00AD007F">
      <w:pPr>
        <w:pStyle w:val="TM3"/>
        <w:tabs>
          <w:tab w:val="left" w:pos="660"/>
          <w:tab w:val="right" w:leader="dot" w:pos="10478"/>
        </w:tabs>
        <w:rPr>
          <w:del w:id="284" w:author="PHILIPPE MONTFORT" w:date="2015-01-20T09:18:00Z"/>
          <w:rFonts w:asciiTheme="minorHAnsi" w:eastAsiaTheme="minorEastAsia" w:hAnsiTheme="minorHAnsi" w:cstheme="minorBidi"/>
          <w:smallCaps w:val="0"/>
          <w:noProof/>
          <w:szCs w:val="22"/>
        </w:rPr>
      </w:pPr>
      <w:del w:id="285" w:author="PHILIPPE MONTFORT" w:date="2015-01-20T09:18:00Z">
        <w:r w:rsidRPr="003A5944" w:rsidDel="003A5944">
          <w:rPr>
            <w:rFonts w:eastAsia="MS Mincho"/>
            <w:rPrChange w:id="286" w:author="PHILIPPE MONTFORT" w:date="2015-01-20T09:18:00Z">
              <w:rPr>
                <w:rStyle w:val="Lienhypertexte"/>
                <w:rFonts w:eastAsia="MS Mincho"/>
                <w:smallCaps w:val="0"/>
                <w:noProof/>
              </w:rPr>
            </w:rPrChange>
          </w:rPr>
          <w:delText>6.1.2</w:delText>
        </w:r>
        <w:r w:rsidDel="003A5944">
          <w:rPr>
            <w:rFonts w:asciiTheme="minorHAnsi" w:eastAsiaTheme="minorEastAsia" w:hAnsiTheme="minorHAnsi" w:cstheme="minorBidi"/>
            <w:smallCaps w:val="0"/>
            <w:noProof/>
            <w:szCs w:val="22"/>
          </w:rPr>
          <w:tab/>
        </w:r>
        <w:r w:rsidRPr="003A5944" w:rsidDel="003A5944">
          <w:rPr>
            <w:rFonts w:eastAsia="MS Mincho"/>
            <w:rPrChange w:id="287" w:author="PHILIPPE MONTFORT" w:date="2015-01-20T09:18:00Z">
              <w:rPr>
                <w:rStyle w:val="Lienhypertexte"/>
                <w:rFonts w:eastAsia="MS Mincho"/>
                <w:smallCaps w:val="0"/>
                <w:noProof/>
              </w:rPr>
            </w:rPrChange>
          </w:rPr>
          <w:delText>Actions possibles</w:delText>
        </w:r>
        <w:r w:rsidDel="003A5944">
          <w:rPr>
            <w:noProof/>
            <w:webHidden/>
          </w:rPr>
          <w:tab/>
          <w:delText>13</w:delText>
        </w:r>
      </w:del>
    </w:p>
    <w:p w:rsidR="00AD007F" w:rsidDel="003A5944" w:rsidRDefault="00AD007F">
      <w:pPr>
        <w:pStyle w:val="TM1"/>
        <w:rPr>
          <w:del w:id="288" w:author="PHILIPPE MONTFORT" w:date="2015-01-20T09:18:00Z"/>
          <w:rFonts w:asciiTheme="minorHAnsi" w:eastAsiaTheme="minorEastAsia" w:hAnsiTheme="minorHAnsi" w:cstheme="minorBidi"/>
          <w:b w:val="0"/>
          <w:caps w:val="0"/>
          <w:noProof/>
          <w:szCs w:val="22"/>
          <w:u w:val="none"/>
        </w:rPr>
      </w:pPr>
      <w:del w:id="289" w:author="PHILIPPE MONTFORT" w:date="2015-01-20T09:18:00Z">
        <w:r w:rsidRPr="003A5944" w:rsidDel="003A5944">
          <w:rPr>
            <w:rFonts w:eastAsia="MS Mincho"/>
            <w:rPrChange w:id="290" w:author="PHILIPPE MONTFORT" w:date="2015-01-20T09:18:00Z">
              <w:rPr>
                <w:rStyle w:val="Lienhypertexte"/>
                <w:rFonts w:eastAsia="MS Mincho"/>
                <w:b w:val="0"/>
                <w:caps w:val="0"/>
                <w:noProof/>
              </w:rPr>
            </w:rPrChange>
          </w:rPr>
          <w:delText>7</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291" w:author="PHILIPPE MONTFORT" w:date="2015-01-20T09:18:00Z">
              <w:rPr>
                <w:rStyle w:val="Lienhypertexte"/>
                <w:rFonts w:eastAsia="MS Mincho"/>
                <w:b w:val="0"/>
                <w:caps w:val="0"/>
                <w:noProof/>
              </w:rPr>
            </w:rPrChange>
          </w:rPr>
          <w:delText xml:space="preserve">PF3 : </w:delText>
        </w:r>
        <w:r w:rsidRPr="003A5944" w:rsidDel="003A5944">
          <w:rPr>
            <w:rPrChange w:id="292" w:author="PHILIPPE MONTFORT" w:date="2015-01-20T09:18:00Z">
              <w:rPr>
                <w:rStyle w:val="Lienhypertexte"/>
                <w:b w:val="0"/>
                <w:caps w:val="0"/>
                <w:noProof/>
              </w:rPr>
            </w:rPrChange>
          </w:rPr>
          <w:delText>Consulter sa fiche Formation Annuelle</w:delText>
        </w:r>
        <w:r w:rsidDel="003A5944">
          <w:rPr>
            <w:noProof/>
            <w:webHidden/>
          </w:rPr>
          <w:tab/>
          <w:delText>14</w:delText>
        </w:r>
      </w:del>
    </w:p>
    <w:p w:rsidR="00AD007F" w:rsidDel="003A5944" w:rsidRDefault="00AD007F">
      <w:pPr>
        <w:pStyle w:val="TM2"/>
        <w:tabs>
          <w:tab w:val="left" w:pos="495"/>
          <w:tab w:val="right" w:leader="dot" w:pos="10478"/>
        </w:tabs>
        <w:rPr>
          <w:del w:id="293" w:author="PHILIPPE MONTFORT" w:date="2015-01-20T09:18:00Z"/>
          <w:rFonts w:asciiTheme="minorHAnsi" w:eastAsiaTheme="minorEastAsia" w:hAnsiTheme="minorHAnsi" w:cstheme="minorBidi"/>
          <w:b w:val="0"/>
          <w:smallCaps w:val="0"/>
          <w:noProof/>
          <w:szCs w:val="22"/>
        </w:rPr>
      </w:pPr>
      <w:del w:id="294" w:author="PHILIPPE MONTFORT" w:date="2015-01-20T09:18:00Z">
        <w:r w:rsidRPr="003A5944" w:rsidDel="003A5944">
          <w:rPr>
            <w:rPrChange w:id="295" w:author="PHILIPPE MONTFORT" w:date="2015-01-20T09:18:00Z">
              <w:rPr>
                <w:rStyle w:val="Lienhypertexte"/>
                <w:b w:val="0"/>
                <w:smallCaps w:val="0"/>
                <w:noProof/>
              </w:rPr>
            </w:rPrChange>
          </w:rPr>
          <w:delText>7.1</w:delText>
        </w:r>
        <w:r w:rsidDel="003A5944">
          <w:rPr>
            <w:rFonts w:asciiTheme="minorHAnsi" w:eastAsiaTheme="minorEastAsia" w:hAnsiTheme="minorHAnsi" w:cstheme="minorBidi"/>
            <w:b w:val="0"/>
            <w:smallCaps w:val="0"/>
            <w:noProof/>
            <w:szCs w:val="22"/>
          </w:rPr>
          <w:tab/>
        </w:r>
        <w:r w:rsidRPr="003A5944" w:rsidDel="003A5944">
          <w:rPr>
            <w:rPrChange w:id="296" w:author="PHILIPPE MONTFORT" w:date="2015-01-20T09:18:00Z">
              <w:rPr>
                <w:rStyle w:val="Lienhypertexte"/>
                <w:b w:val="0"/>
                <w:smallCaps w:val="0"/>
                <w:noProof/>
              </w:rPr>
            </w:rPrChange>
          </w:rPr>
          <w:delText>PF3 Consulter sa fiche Formation Annuelle</w:delText>
        </w:r>
        <w:r w:rsidDel="003A5944">
          <w:rPr>
            <w:noProof/>
            <w:webHidden/>
          </w:rPr>
          <w:tab/>
          <w:delText>14</w:delText>
        </w:r>
      </w:del>
    </w:p>
    <w:p w:rsidR="00AD007F" w:rsidDel="003A5944" w:rsidRDefault="00AD007F">
      <w:pPr>
        <w:pStyle w:val="TM3"/>
        <w:tabs>
          <w:tab w:val="left" w:pos="660"/>
          <w:tab w:val="right" w:leader="dot" w:pos="10478"/>
        </w:tabs>
        <w:rPr>
          <w:del w:id="297" w:author="PHILIPPE MONTFORT" w:date="2015-01-20T09:18:00Z"/>
          <w:rFonts w:asciiTheme="minorHAnsi" w:eastAsiaTheme="minorEastAsia" w:hAnsiTheme="minorHAnsi" w:cstheme="minorBidi"/>
          <w:smallCaps w:val="0"/>
          <w:noProof/>
          <w:szCs w:val="22"/>
        </w:rPr>
      </w:pPr>
      <w:del w:id="298" w:author="PHILIPPE MONTFORT" w:date="2015-01-20T09:18:00Z">
        <w:r w:rsidRPr="003A5944" w:rsidDel="003A5944">
          <w:rPr>
            <w:rFonts w:eastAsia="MS Mincho"/>
            <w:rPrChange w:id="299" w:author="PHILIPPE MONTFORT" w:date="2015-01-20T09:18:00Z">
              <w:rPr>
                <w:rStyle w:val="Lienhypertexte"/>
                <w:rFonts w:eastAsia="MS Mincho"/>
                <w:smallCaps w:val="0"/>
                <w:noProof/>
              </w:rPr>
            </w:rPrChange>
          </w:rPr>
          <w:delText>7.1.1</w:delText>
        </w:r>
        <w:r w:rsidDel="003A5944">
          <w:rPr>
            <w:rFonts w:asciiTheme="minorHAnsi" w:eastAsiaTheme="minorEastAsia" w:hAnsiTheme="minorHAnsi" w:cstheme="minorBidi"/>
            <w:smallCaps w:val="0"/>
            <w:noProof/>
            <w:szCs w:val="22"/>
          </w:rPr>
          <w:tab/>
        </w:r>
        <w:r w:rsidRPr="003A5944" w:rsidDel="003A5944">
          <w:rPr>
            <w:rFonts w:eastAsia="MS Mincho"/>
            <w:rPrChange w:id="300" w:author="PHILIPPE MONTFORT" w:date="2015-01-20T09:18:00Z">
              <w:rPr>
                <w:rStyle w:val="Lienhypertexte"/>
                <w:rFonts w:eastAsia="MS Mincho"/>
                <w:smallCaps w:val="0"/>
                <w:noProof/>
              </w:rPr>
            </w:rPrChange>
          </w:rPr>
          <w:delText>Description</w:delText>
        </w:r>
        <w:r w:rsidDel="003A5944">
          <w:rPr>
            <w:noProof/>
            <w:webHidden/>
          </w:rPr>
          <w:tab/>
          <w:delText>14</w:delText>
        </w:r>
      </w:del>
    </w:p>
    <w:p w:rsidR="00AD007F" w:rsidDel="003A5944" w:rsidRDefault="00AD007F">
      <w:pPr>
        <w:pStyle w:val="TM3"/>
        <w:tabs>
          <w:tab w:val="left" w:pos="660"/>
          <w:tab w:val="right" w:leader="dot" w:pos="10478"/>
        </w:tabs>
        <w:rPr>
          <w:del w:id="301" w:author="PHILIPPE MONTFORT" w:date="2015-01-20T09:18:00Z"/>
          <w:rFonts w:asciiTheme="minorHAnsi" w:eastAsiaTheme="minorEastAsia" w:hAnsiTheme="minorHAnsi" w:cstheme="minorBidi"/>
          <w:smallCaps w:val="0"/>
          <w:noProof/>
          <w:szCs w:val="22"/>
        </w:rPr>
      </w:pPr>
      <w:del w:id="302" w:author="PHILIPPE MONTFORT" w:date="2015-01-20T09:18:00Z">
        <w:r w:rsidRPr="003A5944" w:rsidDel="003A5944">
          <w:rPr>
            <w:rFonts w:eastAsia="MS Mincho"/>
            <w:rPrChange w:id="303" w:author="PHILIPPE MONTFORT" w:date="2015-01-20T09:18:00Z">
              <w:rPr>
                <w:rStyle w:val="Lienhypertexte"/>
                <w:rFonts w:eastAsia="MS Mincho"/>
                <w:smallCaps w:val="0"/>
                <w:noProof/>
              </w:rPr>
            </w:rPrChange>
          </w:rPr>
          <w:delText>7.1.2</w:delText>
        </w:r>
        <w:r w:rsidDel="003A5944">
          <w:rPr>
            <w:rFonts w:asciiTheme="minorHAnsi" w:eastAsiaTheme="minorEastAsia" w:hAnsiTheme="minorHAnsi" w:cstheme="minorBidi"/>
            <w:smallCaps w:val="0"/>
            <w:noProof/>
            <w:szCs w:val="22"/>
          </w:rPr>
          <w:tab/>
        </w:r>
        <w:r w:rsidRPr="003A5944" w:rsidDel="003A5944">
          <w:rPr>
            <w:rFonts w:eastAsia="MS Mincho"/>
            <w:rPrChange w:id="304" w:author="PHILIPPE MONTFORT" w:date="2015-01-20T09:18:00Z">
              <w:rPr>
                <w:rStyle w:val="Lienhypertexte"/>
                <w:rFonts w:eastAsia="MS Mincho"/>
                <w:smallCaps w:val="0"/>
                <w:noProof/>
              </w:rPr>
            </w:rPrChange>
          </w:rPr>
          <w:delText>Informations présentes sur les écrans</w:delText>
        </w:r>
        <w:r w:rsidDel="003A5944">
          <w:rPr>
            <w:noProof/>
            <w:webHidden/>
          </w:rPr>
          <w:tab/>
          <w:delText>14</w:delText>
        </w:r>
      </w:del>
    </w:p>
    <w:p w:rsidR="00AD007F" w:rsidDel="003A5944" w:rsidRDefault="00AD007F">
      <w:pPr>
        <w:pStyle w:val="TM3"/>
        <w:tabs>
          <w:tab w:val="left" w:pos="660"/>
          <w:tab w:val="right" w:leader="dot" w:pos="10478"/>
        </w:tabs>
        <w:rPr>
          <w:del w:id="305" w:author="PHILIPPE MONTFORT" w:date="2015-01-20T09:18:00Z"/>
          <w:rFonts w:asciiTheme="minorHAnsi" w:eastAsiaTheme="minorEastAsia" w:hAnsiTheme="minorHAnsi" w:cstheme="minorBidi"/>
          <w:smallCaps w:val="0"/>
          <w:noProof/>
          <w:szCs w:val="22"/>
        </w:rPr>
      </w:pPr>
      <w:del w:id="306" w:author="PHILIPPE MONTFORT" w:date="2015-01-20T09:18:00Z">
        <w:r w:rsidRPr="003A5944" w:rsidDel="003A5944">
          <w:rPr>
            <w:rFonts w:eastAsia="MS Mincho"/>
            <w:rPrChange w:id="307" w:author="PHILIPPE MONTFORT" w:date="2015-01-20T09:18:00Z">
              <w:rPr>
                <w:rStyle w:val="Lienhypertexte"/>
                <w:rFonts w:eastAsia="MS Mincho"/>
                <w:smallCaps w:val="0"/>
                <w:noProof/>
              </w:rPr>
            </w:rPrChange>
          </w:rPr>
          <w:delText>7.1.3</w:delText>
        </w:r>
        <w:r w:rsidDel="003A5944">
          <w:rPr>
            <w:rFonts w:asciiTheme="minorHAnsi" w:eastAsiaTheme="minorEastAsia" w:hAnsiTheme="minorHAnsi" w:cstheme="minorBidi"/>
            <w:smallCaps w:val="0"/>
            <w:noProof/>
            <w:szCs w:val="22"/>
          </w:rPr>
          <w:tab/>
        </w:r>
        <w:r w:rsidRPr="003A5944" w:rsidDel="003A5944">
          <w:rPr>
            <w:rFonts w:eastAsia="MS Mincho"/>
            <w:rPrChange w:id="308" w:author="PHILIPPE MONTFORT" w:date="2015-01-20T09:18:00Z">
              <w:rPr>
                <w:rStyle w:val="Lienhypertexte"/>
                <w:rFonts w:eastAsia="MS Mincho"/>
                <w:smallCaps w:val="0"/>
                <w:noProof/>
              </w:rPr>
            </w:rPrChange>
          </w:rPr>
          <w:delText>Actions possibles</w:delText>
        </w:r>
        <w:r w:rsidDel="003A5944">
          <w:rPr>
            <w:noProof/>
            <w:webHidden/>
          </w:rPr>
          <w:tab/>
          <w:delText>15</w:delText>
        </w:r>
      </w:del>
    </w:p>
    <w:p w:rsidR="00AD007F" w:rsidDel="003A5944" w:rsidRDefault="00AD007F">
      <w:pPr>
        <w:pStyle w:val="TM1"/>
        <w:rPr>
          <w:del w:id="309" w:author="PHILIPPE MONTFORT" w:date="2015-01-20T09:18:00Z"/>
          <w:rFonts w:asciiTheme="minorHAnsi" w:eastAsiaTheme="minorEastAsia" w:hAnsiTheme="minorHAnsi" w:cstheme="minorBidi"/>
          <w:b w:val="0"/>
          <w:caps w:val="0"/>
          <w:noProof/>
          <w:szCs w:val="22"/>
          <w:u w:val="none"/>
        </w:rPr>
      </w:pPr>
      <w:del w:id="310" w:author="PHILIPPE MONTFORT" w:date="2015-01-20T09:18:00Z">
        <w:r w:rsidRPr="003A5944" w:rsidDel="003A5944">
          <w:rPr>
            <w:rFonts w:eastAsia="MS Mincho"/>
            <w:rPrChange w:id="311" w:author="PHILIPPE MONTFORT" w:date="2015-01-20T09:18:00Z">
              <w:rPr>
                <w:rStyle w:val="Lienhypertexte"/>
                <w:rFonts w:eastAsia="MS Mincho"/>
                <w:b w:val="0"/>
                <w:caps w:val="0"/>
                <w:noProof/>
              </w:rPr>
            </w:rPrChange>
          </w:rPr>
          <w:delText>8</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312" w:author="PHILIPPE MONTFORT" w:date="2015-01-20T09:18:00Z">
              <w:rPr>
                <w:rStyle w:val="Lienhypertexte"/>
                <w:rFonts w:eastAsia="MS Mincho"/>
                <w:b w:val="0"/>
                <w:caps w:val="0"/>
                <w:noProof/>
              </w:rPr>
            </w:rPrChange>
          </w:rPr>
          <w:delText xml:space="preserve">PF4 : </w:delText>
        </w:r>
        <w:r w:rsidRPr="003A5944" w:rsidDel="003A5944">
          <w:rPr>
            <w:rPrChange w:id="313" w:author="PHILIPPE MONTFORT" w:date="2015-01-20T09:18:00Z">
              <w:rPr>
                <w:rStyle w:val="Lienhypertexte"/>
                <w:b w:val="0"/>
                <w:caps w:val="0"/>
                <w:noProof/>
              </w:rPr>
            </w:rPrChange>
          </w:rPr>
          <w:delText>Enregistrer les fiches Personnel</w:delText>
        </w:r>
        <w:r w:rsidDel="003A5944">
          <w:rPr>
            <w:noProof/>
            <w:webHidden/>
          </w:rPr>
          <w:tab/>
          <w:delText>16</w:delText>
        </w:r>
      </w:del>
    </w:p>
    <w:p w:rsidR="00AD007F" w:rsidDel="003A5944" w:rsidRDefault="00AD007F">
      <w:pPr>
        <w:pStyle w:val="TM2"/>
        <w:tabs>
          <w:tab w:val="left" w:pos="495"/>
          <w:tab w:val="right" w:leader="dot" w:pos="10478"/>
        </w:tabs>
        <w:rPr>
          <w:del w:id="314" w:author="PHILIPPE MONTFORT" w:date="2015-01-20T09:18:00Z"/>
          <w:rFonts w:asciiTheme="minorHAnsi" w:eastAsiaTheme="minorEastAsia" w:hAnsiTheme="minorHAnsi" w:cstheme="minorBidi"/>
          <w:b w:val="0"/>
          <w:smallCaps w:val="0"/>
          <w:noProof/>
          <w:szCs w:val="22"/>
        </w:rPr>
      </w:pPr>
      <w:del w:id="315" w:author="PHILIPPE MONTFORT" w:date="2015-01-20T09:18:00Z">
        <w:r w:rsidRPr="003A5944" w:rsidDel="003A5944">
          <w:rPr>
            <w:rPrChange w:id="316" w:author="PHILIPPE MONTFORT" w:date="2015-01-20T09:18:00Z">
              <w:rPr>
                <w:rStyle w:val="Lienhypertexte"/>
                <w:b w:val="0"/>
                <w:smallCaps w:val="0"/>
                <w:noProof/>
              </w:rPr>
            </w:rPrChange>
          </w:rPr>
          <w:delText>8.1</w:delText>
        </w:r>
        <w:r w:rsidDel="003A5944">
          <w:rPr>
            <w:rFonts w:asciiTheme="minorHAnsi" w:eastAsiaTheme="minorEastAsia" w:hAnsiTheme="minorHAnsi" w:cstheme="minorBidi"/>
            <w:b w:val="0"/>
            <w:smallCaps w:val="0"/>
            <w:noProof/>
            <w:szCs w:val="22"/>
          </w:rPr>
          <w:tab/>
        </w:r>
        <w:r w:rsidRPr="003A5944" w:rsidDel="003A5944">
          <w:rPr>
            <w:rPrChange w:id="317" w:author="PHILIPPE MONTFORT" w:date="2015-01-20T09:18:00Z">
              <w:rPr>
                <w:rStyle w:val="Lienhypertexte"/>
                <w:b w:val="0"/>
                <w:smallCaps w:val="0"/>
                <w:noProof/>
              </w:rPr>
            </w:rPrChange>
          </w:rPr>
          <w:delText>PF41 Liste des fiches Personnel</w:delText>
        </w:r>
        <w:r w:rsidDel="003A5944">
          <w:rPr>
            <w:noProof/>
            <w:webHidden/>
          </w:rPr>
          <w:tab/>
          <w:delText>16</w:delText>
        </w:r>
      </w:del>
    </w:p>
    <w:p w:rsidR="00AD007F" w:rsidDel="003A5944" w:rsidRDefault="00AD007F">
      <w:pPr>
        <w:pStyle w:val="TM3"/>
        <w:tabs>
          <w:tab w:val="left" w:pos="660"/>
          <w:tab w:val="right" w:leader="dot" w:pos="10478"/>
        </w:tabs>
        <w:rPr>
          <w:del w:id="318" w:author="PHILIPPE MONTFORT" w:date="2015-01-20T09:18:00Z"/>
          <w:rFonts w:asciiTheme="minorHAnsi" w:eastAsiaTheme="minorEastAsia" w:hAnsiTheme="minorHAnsi" w:cstheme="minorBidi"/>
          <w:smallCaps w:val="0"/>
          <w:noProof/>
          <w:szCs w:val="22"/>
        </w:rPr>
      </w:pPr>
      <w:del w:id="319" w:author="PHILIPPE MONTFORT" w:date="2015-01-20T09:18:00Z">
        <w:r w:rsidRPr="003A5944" w:rsidDel="003A5944">
          <w:rPr>
            <w:rFonts w:eastAsia="MS Mincho"/>
            <w:rPrChange w:id="320" w:author="PHILIPPE MONTFORT" w:date="2015-01-20T09:18:00Z">
              <w:rPr>
                <w:rStyle w:val="Lienhypertexte"/>
                <w:rFonts w:eastAsia="MS Mincho"/>
                <w:smallCaps w:val="0"/>
                <w:noProof/>
              </w:rPr>
            </w:rPrChange>
          </w:rPr>
          <w:delText>8.1.1</w:delText>
        </w:r>
        <w:r w:rsidDel="003A5944">
          <w:rPr>
            <w:rFonts w:asciiTheme="minorHAnsi" w:eastAsiaTheme="minorEastAsia" w:hAnsiTheme="minorHAnsi" w:cstheme="minorBidi"/>
            <w:smallCaps w:val="0"/>
            <w:noProof/>
            <w:szCs w:val="22"/>
          </w:rPr>
          <w:tab/>
        </w:r>
        <w:r w:rsidRPr="003A5944" w:rsidDel="003A5944">
          <w:rPr>
            <w:rFonts w:eastAsia="MS Mincho"/>
            <w:rPrChange w:id="321" w:author="PHILIPPE MONTFORT" w:date="2015-01-20T09:18:00Z">
              <w:rPr>
                <w:rStyle w:val="Lienhypertexte"/>
                <w:rFonts w:eastAsia="MS Mincho"/>
                <w:smallCaps w:val="0"/>
                <w:noProof/>
              </w:rPr>
            </w:rPrChange>
          </w:rPr>
          <w:delText>Description</w:delText>
        </w:r>
        <w:r w:rsidDel="003A5944">
          <w:rPr>
            <w:noProof/>
            <w:webHidden/>
          </w:rPr>
          <w:tab/>
          <w:delText>16</w:delText>
        </w:r>
      </w:del>
    </w:p>
    <w:p w:rsidR="00AD007F" w:rsidDel="003A5944" w:rsidRDefault="00AD007F">
      <w:pPr>
        <w:pStyle w:val="TM3"/>
        <w:tabs>
          <w:tab w:val="left" w:pos="660"/>
          <w:tab w:val="right" w:leader="dot" w:pos="10478"/>
        </w:tabs>
        <w:rPr>
          <w:del w:id="322" w:author="PHILIPPE MONTFORT" w:date="2015-01-20T09:18:00Z"/>
          <w:rFonts w:asciiTheme="minorHAnsi" w:eastAsiaTheme="minorEastAsia" w:hAnsiTheme="minorHAnsi" w:cstheme="minorBidi"/>
          <w:smallCaps w:val="0"/>
          <w:noProof/>
          <w:szCs w:val="22"/>
        </w:rPr>
      </w:pPr>
      <w:del w:id="323" w:author="PHILIPPE MONTFORT" w:date="2015-01-20T09:18:00Z">
        <w:r w:rsidRPr="003A5944" w:rsidDel="003A5944">
          <w:rPr>
            <w:rFonts w:eastAsia="MS Mincho"/>
            <w:rPrChange w:id="324" w:author="PHILIPPE MONTFORT" w:date="2015-01-20T09:18:00Z">
              <w:rPr>
                <w:rStyle w:val="Lienhypertexte"/>
                <w:rFonts w:eastAsia="MS Mincho"/>
                <w:smallCaps w:val="0"/>
                <w:noProof/>
              </w:rPr>
            </w:rPrChange>
          </w:rPr>
          <w:delText>8.1.2</w:delText>
        </w:r>
        <w:r w:rsidDel="003A5944">
          <w:rPr>
            <w:rFonts w:asciiTheme="minorHAnsi" w:eastAsiaTheme="minorEastAsia" w:hAnsiTheme="minorHAnsi" w:cstheme="minorBidi"/>
            <w:smallCaps w:val="0"/>
            <w:noProof/>
            <w:szCs w:val="22"/>
          </w:rPr>
          <w:tab/>
        </w:r>
        <w:r w:rsidRPr="003A5944" w:rsidDel="003A5944">
          <w:rPr>
            <w:rFonts w:eastAsia="MS Mincho"/>
            <w:rPrChange w:id="325" w:author="PHILIPPE MONTFORT" w:date="2015-01-20T09:18:00Z">
              <w:rPr>
                <w:rStyle w:val="Lienhypertexte"/>
                <w:rFonts w:eastAsia="MS Mincho"/>
                <w:smallCaps w:val="0"/>
                <w:noProof/>
              </w:rPr>
            </w:rPrChange>
          </w:rPr>
          <w:delText>Informations présentes sur les écrans</w:delText>
        </w:r>
        <w:r w:rsidDel="003A5944">
          <w:rPr>
            <w:noProof/>
            <w:webHidden/>
          </w:rPr>
          <w:tab/>
          <w:delText>16</w:delText>
        </w:r>
      </w:del>
    </w:p>
    <w:p w:rsidR="00AD007F" w:rsidDel="003A5944" w:rsidRDefault="00AD007F">
      <w:pPr>
        <w:pStyle w:val="TM3"/>
        <w:tabs>
          <w:tab w:val="left" w:pos="660"/>
          <w:tab w:val="right" w:leader="dot" w:pos="10478"/>
        </w:tabs>
        <w:rPr>
          <w:del w:id="326" w:author="PHILIPPE MONTFORT" w:date="2015-01-20T09:18:00Z"/>
          <w:rFonts w:asciiTheme="minorHAnsi" w:eastAsiaTheme="minorEastAsia" w:hAnsiTheme="minorHAnsi" w:cstheme="minorBidi"/>
          <w:smallCaps w:val="0"/>
          <w:noProof/>
          <w:szCs w:val="22"/>
        </w:rPr>
      </w:pPr>
      <w:del w:id="327" w:author="PHILIPPE MONTFORT" w:date="2015-01-20T09:18:00Z">
        <w:r w:rsidRPr="003A5944" w:rsidDel="003A5944">
          <w:rPr>
            <w:rFonts w:eastAsia="MS Mincho"/>
            <w:rPrChange w:id="328" w:author="PHILIPPE MONTFORT" w:date="2015-01-20T09:18:00Z">
              <w:rPr>
                <w:rStyle w:val="Lienhypertexte"/>
                <w:rFonts w:eastAsia="MS Mincho"/>
                <w:smallCaps w:val="0"/>
                <w:noProof/>
              </w:rPr>
            </w:rPrChange>
          </w:rPr>
          <w:delText>8.1.3</w:delText>
        </w:r>
        <w:r w:rsidDel="003A5944">
          <w:rPr>
            <w:rFonts w:asciiTheme="minorHAnsi" w:eastAsiaTheme="minorEastAsia" w:hAnsiTheme="minorHAnsi" w:cstheme="minorBidi"/>
            <w:smallCaps w:val="0"/>
            <w:noProof/>
            <w:szCs w:val="22"/>
          </w:rPr>
          <w:tab/>
        </w:r>
        <w:r w:rsidRPr="003A5944" w:rsidDel="003A5944">
          <w:rPr>
            <w:rFonts w:eastAsia="MS Mincho"/>
            <w:rPrChange w:id="329" w:author="PHILIPPE MONTFORT" w:date="2015-01-20T09:18:00Z">
              <w:rPr>
                <w:rStyle w:val="Lienhypertexte"/>
                <w:rFonts w:eastAsia="MS Mincho"/>
                <w:smallCaps w:val="0"/>
                <w:noProof/>
              </w:rPr>
            </w:rPrChange>
          </w:rPr>
          <w:delText>Actions possibles</w:delText>
        </w:r>
        <w:r w:rsidDel="003A5944">
          <w:rPr>
            <w:noProof/>
            <w:webHidden/>
          </w:rPr>
          <w:tab/>
          <w:delText>16</w:delText>
        </w:r>
      </w:del>
    </w:p>
    <w:p w:rsidR="00AD007F" w:rsidDel="003A5944" w:rsidRDefault="00AD007F">
      <w:pPr>
        <w:pStyle w:val="TM2"/>
        <w:tabs>
          <w:tab w:val="left" w:pos="495"/>
          <w:tab w:val="right" w:leader="dot" w:pos="10478"/>
        </w:tabs>
        <w:rPr>
          <w:del w:id="330" w:author="PHILIPPE MONTFORT" w:date="2015-01-20T09:18:00Z"/>
          <w:rFonts w:asciiTheme="minorHAnsi" w:eastAsiaTheme="minorEastAsia" w:hAnsiTheme="minorHAnsi" w:cstheme="minorBidi"/>
          <w:b w:val="0"/>
          <w:smallCaps w:val="0"/>
          <w:noProof/>
          <w:szCs w:val="22"/>
        </w:rPr>
      </w:pPr>
      <w:del w:id="331" w:author="PHILIPPE MONTFORT" w:date="2015-01-20T09:18:00Z">
        <w:r w:rsidRPr="003A5944" w:rsidDel="003A5944">
          <w:rPr>
            <w:rPrChange w:id="332" w:author="PHILIPPE MONTFORT" w:date="2015-01-20T09:18:00Z">
              <w:rPr>
                <w:rStyle w:val="Lienhypertexte"/>
                <w:b w:val="0"/>
                <w:smallCaps w:val="0"/>
                <w:noProof/>
              </w:rPr>
            </w:rPrChange>
          </w:rPr>
          <w:delText>8.2</w:delText>
        </w:r>
        <w:r w:rsidDel="003A5944">
          <w:rPr>
            <w:rFonts w:asciiTheme="minorHAnsi" w:eastAsiaTheme="minorEastAsia" w:hAnsiTheme="minorHAnsi" w:cstheme="minorBidi"/>
            <w:b w:val="0"/>
            <w:smallCaps w:val="0"/>
            <w:noProof/>
            <w:szCs w:val="22"/>
          </w:rPr>
          <w:tab/>
        </w:r>
        <w:r w:rsidRPr="003A5944" w:rsidDel="003A5944">
          <w:rPr>
            <w:rPrChange w:id="333" w:author="PHILIPPE MONTFORT" w:date="2015-01-20T09:18:00Z">
              <w:rPr>
                <w:rStyle w:val="Lienhypertexte"/>
                <w:b w:val="0"/>
                <w:smallCaps w:val="0"/>
                <w:noProof/>
              </w:rPr>
            </w:rPrChange>
          </w:rPr>
          <w:delText>PF42 Saisie de la fiche Personnel</w:delText>
        </w:r>
        <w:r w:rsidDel="003A5944">
          <w:rPr>
            <w:noProof/>
            <w:webHidden/>
          </w:rPr>
          <w:tab/>
          <w:delText>17</w:delText>
        </w:r>
      </w:del>
    </w:p>
    <w:p w:rsidR="00AD007F" w:rsidDel="003A5944" w:rsidRDefault="00AD007F">
      <w:pPr>
        <w:pStyle w:val="TM3"/>
        <w:tabs>
          <w:tab w:val="left" w:pos="660"/>
          <w:tab w:val="right" w:leader="dot" w:pos="10478"/>
        </w:tabs>
        <w:rPr>
          <w:del w:id="334" w:author="PHILIPPE MONTFORT" w:date="2015-01-20T09:18:00Z"/>
          <w:rFonts w:asciiTheme="minorHAnsi" w:eastAsiaTheme="minorEastAsia" w:hAnsiTheme="minorHAnsi" w:cstheme="minorBidi"/>
          <w:smallCaps w:val="0"/>
          <w:noProof/>
          <w:szCs w:val="22"/>
        </w:rPr>
      </w:pPr>
      <w:del w:id="335" w:author="PHILIPPE MONTFORT" w:date="2015-01-20T09:18:00Z">
        <w:r w:rsidRPr="003A5944" w:rsidDel="003A5944">
          <w:rPr>
            <w:rFonts w:eastAsia="MS Mincho"/>
            <w:rPrChange w:id="336" w:author="PHILIPPE MONTFORT" w:date="2015-01-20T09:18:00Z">
              <w:rPr>
                <w:rStyle w:val="Lienhypertexte"/>
                <w:rFonts w:eastAsia="MS Mincho"/>
                <w:smallCaps w:val="0"/>
                <w:noProof/>
              </w:rPr>
            </w:rPrChange>
          </w:rPr>
          <w:delText>8.2.1</w:delText>
        </w:r>
        <w:r w:rsidDel="003A5944">
          <w:rPr>
            <w:rFonts w:asciiTheme="minorHAnsi" w:eastAsiaTheme="minorEastAsia" w:hAnsiTheme="minorHAnsi" w:cstheme="minorBidi"/>
            <w:smallCaps w:val="0"/>
            <w:noProof/>
            <w:szCs w:val="22"/>
          </w:rPr>
          <w:tab/>
        </w:r>
        <w:r w:rsidRPr="003A5944" w:rsidDel="003A5944">
          <w:rPr>
            <w:rFonts w:eastAsia="MS Mincho"/>
            <w:rPrChange w:id="337" w:author="PHILIPPE MONTFORT" w:date="2015-01-20T09:18:00Z">
              <w:rPr>
                <w:rStyle w:val="Lienhypertexte"/>
                <w:rFonts w:eastAsia="MS Mincho"/>
                <w:smallCaps w:val="0"/>
                <w:noProof/>
              </w:rPr>
            </w:rPrChange>
          </w:rPr>
          <w:delText>Description</w:delText>
        </w:r>
        <w:r w:rsidDel="003A5944">
          <w:rPr>
            <w:noProof/>
            <w:webHidden/>
          </w:rPr>
          <w:tab/>
          <w:delText>17</w:delText>
        </w:r>
      </w:del>
    </w:p>
    <w:p w:rsidR="00AD007F" w:rsidDel="003A5944" w:rsidRDefault="00AD007F">
      <w:pPr>
        <w:pStyle w:val="TM3"/>
        <w:tabs>
          <w:tab w:val="left" w:pos="660"/>
          <w:tab w:val="right" w:leader="dot" w:pos="10478"/>
        </w:tabs>
        <w:rPr>
          <w:del w:id="338" w:author="PHILIPPE MONTFORT" w:date="2015-01-20T09:18:00Z"/>
          <w:rFonts w:asciiTheme="minorHAnsi" w:eastAsiaTheme="minorEastAsia" w:hAnsiTheme="minorHAnsi" w:cstheme="minorBidi"/>
          <w:smallCaps w:val="0"/>
          <w:noProof/>
          <w:szCs w:val="22"/>
        </w:rPr>
      </w:pPr>
      <w:del w:id="339" w:author="PHILIPPE MONTFORT" w:date="2015-01-20T09:18:00Z">
        <w:r w:rsidRPr="003A5944" w:rsidDel="003A5944">
          <w:rPr>
            <w:rFonts w:eastAsia="MS Mincho"/>
            <w:rPrChange w:id="340" w:author="PHILIPPE MONTFORT" w:date="2015-01-20T09:18:00Z">
              <w:rPr>
                <w:rStyle w:val="Lienhypertexte"/>
                <w:rFonts w:eastAsia="MS Mincho"/>
                <w:smallCaps w:val="0"/>
                <w:noProof/>
              </w:rPr>
            </w:rPrChange>
          </w:rPr>
          <w:delText>8.2.2</w:delText>
        </w:r>
        <w:r w:rsidDel="003A5944">
          <w:rPr>
            <w:rFonts w:asciiTheme="minorHAnsi" w:eastAsiaTheme="minorEastAsia" w:hAnsiTheme="minorHAnsi" w:cstheme="minorBidi"/>
            <w:smallCaps w:val="0"/>
            <w:noProof/>
            <w:szCs w:val="22"/>
          </w:rPr>
          <w:tab/>
        </w:r>
        <w:r w:rsidRPr="003A5944" w:rsidDel="003A5944">
          <w:rPr>
            <w:rFonts w:eastAsia="MS Mincho"/>
            <w:rPrChange w:id="341" w:author="PHILIPPE MONTFORT" w:date="2015-01-20T09:18:00Z">
              <w:rPr>
                <w:rStyle w:val="Lienhypertexte"/>
                <w:rFonts w:eastAsia="MS Mincho"/>
                <w:smallCaps w:val="0"/>
                <w:noProof/>
              </w:rPr>
            </w:rPrChange>
          </w:rPr>
          <w:delText>Informations présentes sur les écrans</w:delText>
        </w:r>
        <w:r w:rsidDel="003A5944">
          <w:rPr>
            <w:noProof/>
            <w:webHidden/>
          </w:rPr>
          <w:tab/>
          <w:delText>17</w:delText>
        </w:r>
      </w:del>
    </w:p>
    <w:p w:rsidR="00AD007F" w:rsidDel="003A5944" w:rsidRDefault="00AD007F">
      <w:pPr>
        <w:pStyle w:val="TM3"/>
        <w:tabs>
          <w:tab w:val="left" w:pos="660"/>
          <w:tab w:val="right" w:leader="dot" w:pos="10478"/>
        </w:tabs>
        <w:rPr>
          <w:del w:id="342" w:author="PHILIPPE MONTFORT" w:date="2015-01-20T09:18:00Z"/>
          <w:rFonts w:asciiTheme="minorHAnsi" w:eastAsiaTheme="minorEastAsia" w:hAnsiTheme="minorHAnsi" w:cstheme="minorBidi"/>
          <w:smallCaps w:val="0"/>
          <w:noProof/>
          <w:szCs w:val="22"/>
        </w:rPr>
      </w:pPr>
      <w:del w:id="343" w:author="PHILIPPE MONTFORT" w:date="2015-01-20T09:18:00Z">
        <w:r w:rsidRPr="003A5944" w:rsidDel="003A5944">
          <w:rPr>
            <w:rFonts w:eastAsia="MS Mincho"/>
            <w:rPrChange w:id="344" w:author="PHILIPPE MONTFORT" w:date="2015-01-20T09:18:00Z">
              <w:rPr>
                <w:rStyle w:val="Lienhypertexte"/>
                <w:rFonts w:eastAsia="MS Mincho"/>
                <w:smallCaps w:val="0"/>
                <w:noProof/>
              </w:rPr>
            </w:rPrChange>
          </w:rPr>
          <w:delText>8.2.3</w:delText>
        </w:r>
        <w:r w:rsidDel="003A5944">
          <w:rPr>
            <w:rFonts w:asciiTheme="minorHAnsi" w:eastAsiaTheme="minorEastAsia" w:hAnsiTheme="minorHAnsi" w:cstheme="minorBidi"/>
            <w:smallCaps w:val="0"/>
            <w:noProof/>
            <w:szCs w:val="22"/>
          </w:rPr>
          <w:tab/>
        </w:r>
        <w:r w:rsidRPr="003A5944" w:rsidDel="003A5944">
          <w:rPr>
            <w:rFonts w:eastAsia="MS Mincho"/>
            <w:rPrChange w:id="345" w:author="PHILIPPE MONTFORT" w:date="2015-01-20T09:18:00Z">
              <w:rPr>
                <w:rStyle w:val="Lienhypertexte"/>
                <w:rFonts w:eastAsia="MS Mincho"/>
                <w:smallCaps w:val="0"/>
                <w:noProof/>
              </w:rPr>
            </w:rPrChange>
          </w:rPr>
          <w:delText>Actions possibles</w:delText>
        </w:r>
        <w:r w:rsidDel="003A5944">
          <w:rPr>
            <w:noProof/>
            <w:webHidden/>
          </w:rPr>
          <w:tab/>
          <w:delText>18</w:delText>
        </w:r>
      </w:del>
    </w:p>
    <w:p w:rsidR="00AD007F" w:rsidDel="003A5944" w:rsidRDefault="00AD007F">
      <w:pPr>
        <w:pStyle w:val="TM1"/>
        <w:rPr>
          <w:del w:id="346" w:author="PHILIPPE MONTFORT" w:date="2015-01-20T09:18:00Z"/>
          <w:rFonts w:asciiTheme="minorHAnsi" w:eastAsiaTheme="minorEastAsia" w:hAnsiTheme="minorHAnsi" w:cstheme="minorBidi"/>
          <w:b w:val="0"/>
          <w:caps w:val="0"/>
          <w:noProof/>
          <w:szCs w:val="22"/>
          <w:u w:val="none"/>
        </w:rPr>
      </w:pPr>
      <w:del w:id="347" w:author="PHILIPPE MONTFORT" w:date="2015-01-20T09:18:00Z">
        <w:r w:rsidRPr="003A5944" w:rsidDel="003A5944">
          <w:rPr>
            <w:rFonts w:eastAsia="MS Mincho"/>
            <w:rPrChange w:id="348" w:author="PHILIPPE MONTFORT" w:date="2015-01-20T09:18:00Z">
              <w:rPr>
                <w:rStyle w:val="Lienhypertexte"/>
                <w:rFonts w:eastAsia="MS Mincho"/>
                <w:b w:val="0"/>
                <w:caps w:val="0"/>
                <w:noProof/>
              </w:rPr>
            </w:rPrChange>
          </w:rPr>
          <w:delText>9</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349" w:author="PHILIPPE MONTFORT" w:date="2015-01-20T09:18:00Z">
              <w:rPr>
                <w:rStyle w:val="Lienhypertexte"/>
                <w:rFonts w:eastAsia="MS Mincho"/>
                <w:b w:val="0"/>
                <w:caps w:val="0"/>
                <w:noProof/>
              </w:rPr>
            </w:rPrChange>
          </w:rPr>
          <w:delText xml:space="preserve">PF5 : </w:delText>
        </w:r>
        <w:r w:rsidRPr="003A5944" w:rsidDel="003A5944">
          <w:rPr>
            <w:rPrChange w:id="350" w:author="PHILIPPE MONTFORT" w:date="2015-01-20T09:18:00Z">
              <w:rPr>
                <w:rStyle w:val="Lienhypertexte"/>
                <w:b w:val="0"/>
                <w:caps w:val="0"/>
                <w:noProof/>
              </w:rPr>
            </w:rPrChange>
          </w:rPr>
          <w:delText>Gestion des inscriptions aux formations</w:delText>
        </w:r>
        <w:r w:rsidDel="003A5944">
          <w:rPr>
            <w:noProof/>
            <w:webHidden/>
          </w:rPr>
          <w:tab/>
          <w:delText>19</w:delText>
        </w:r>
      </w:del>
    </w:p>
    <w:p w:rsidR="00AD007F" w:rsidDel="003A5944" w:rsidRDefault="00AD007F">
      <w:pPr>
        <w:pStyle w:val="TM2"/>
        <w:tabs>
          <w:tab w:val="left" w:pos="495"/>
          <w:tab w:val="right" w:leader="dot" w:pos="10478"/>
        </w:tabs>
        <w:rPr>
          <w:del w:id="351" w:author="PHILIPPE MONTFORT" w:date="2015-01-20T09:18:00Z"/>
          <w:rFonts w:asciiTheme="minorHAnsi" w:eastAsiaTheme="minorEastAsia" w:hAnsiTheme="minorHAnsi" w:cstheme="minorBidi"/>
          <w:b w:val="0"/>
          <w:smallCaps w:val="0"/>
          <w:noProof/>
          <w:szCs w:val="22"/>
        </w:rPr>
      </w:pPr>
      <w:del w:id="352" w:author="PHILIPPE MONTFORT" w:date="2015-01-20T09:18:00Z">
        <w:r w:rsidRPr="003A5944" w:rsidDel="003A5944">
          <w:rPr>
            <w:rPrChange w:id="353" w:author="PHILIPPE MONTFORT" w:date="2015-01-20T09:18:00Z">
              <w:rPr>
                <w:rStyle w:val="Lienhypertexte"/>
                <w:b w:val="0"/>
                <w:smallCaps w:val="0"/>
                <w:noProof/>
              </w:rPr>
            </w:rPrChange>
          </w:rPr>
          <w:delText>9.1</w:delText>
        </w:r>
        <w:r w:rsidDel="003A5944">
          <w:rPr>
            <w:rFonts w:asciiTheme="minorHAnsi" w:eastAsiaTheme="minorEastAsia" w:hAnsiTheme="minorHAnsi" w:cstheme="minorBidi"/>
            <w:b w:val="0"/>
            <w:smallCaps w:val="0"/>
            <w:noProof/>
            <w:szCs w:val="22"/>
          </w:rPr>
          <w:tab/>
        </w:r>
        <w:r w:rsidRPr="003A5944" w:rsidDel="003A5944">
          <w:rPr>
            <w:rPrChange w:id="354" w:author="PHILIPPE MONTFORT" w:date="2015-01-20T09:18:00Z">
              <w:rPr>
                <w:rStyle w:val="Lienhypertexte"/>
                <w:b w:val="0"/>
                <w:smallCaps w:val="0"/>
                <w:noProof/>
              </w:rPr>
            </w:rPrChange>
          </w:rPr>
          <w:delText>PF5 Gestion des inscriptions aux formations</w:delText>
        </w:r>
        <w:r w:rsidDel="003A5944">
          <w:rPr>
            <w:noProof/>
            <w:webHidden/>
          </w:rPr>
          <w:tab/>
          <w:delText>19</w:delText>
        </w:r>
      </w:del>
    </w:p>
    <w:p w:rsidR="00AD007F" w:rsidDel="003A5944" w:rsidRDefault="00AD007F">
      <w:pPr>
        <w:pStyle w:val="TM3"/>
        <w:tabs>
          <w:tab w:val="left" w:pos="660"/>
          <w:tab w:val="right" w:leader="dot" w:pos="10478"/>
        </w:tabs>
        <w:rPr>
          <w:del w:id="355" w:author="PHILIPPE MONTFORT" w:date="2015-01-20T09:18:00Z"/>
          <w:rFonts w:asciiTheme="minorHAnsi" w:eastAsiaTheme="minorEastAsia" w:hAnsiTheme="minorHAnsi" w:cstheme="minorBidi"/>
          <w:smallCaps w:val="0"/>
          <w:noProof/>
          <w:szCs w:val="22"/>
        </w:rPr>
      </w:pPr>
      <w:del w:id="356" w:author="PHILIPPE MONTFORT" w:date="2015-01-20T09:18:00Z">
        <w:r w:rsidRPr="003A5944" w:rsidDel="003A5944">
          <w:rPr>
            <w:rFonts w:eastAsia="MS Mincho"/>
            <w:rPrChange w:id="357" w:author="PHILIPPE MONTFORT" w:date="2015-01-20T09:18:00Z">
              <w:rPr>
                <w:rStyle w:val="Lienhypertexte"/>
                <w:rFonts w:eastAsia="MS Mincho"/>
                <w:smallCaps w:val="0"/>
                <w:noProof/>
              </w:rPr>
            </w:rPrChange>
          </w:rPr>
          <w:delText>9.1.1</w:delText>
        </w:r>
        <w:r w:rsidDel="003A5944">
          <w:rPr>
            <w:rFonts w:asciiTheme="minorHAnsi" w:eastAsiaTheme="minorEastAsia" w:hAnsiTheme="minorHAnsi" w:cstheme="minorBidi"/>
            <w:smallCaps w:val="0"/>
            <w:noProof/>
            <w:szCs w:val="22"/>
          </w:rPr>
          <w:tab/>
        </w:r>
        <w:r w:rsidRPr="003A5944" w:rsidDel="003A5944">
          <w:rPr>
            <w:rFonts w:eastAsia="MS Mincho"/>
            <w:rPrChange w:id="358" w:author="PHILIPPE MONTFORT" w:date="2015-01-20T09:18:00Z">
              <w:rPr>
                <w:rStyle w:val="Lienhypertexte"/>
                <w:rFonts w:eastAsia="MS Mincho"/>
                <w:smallCaps w:val="0"/>
                <w:noProof/>
              </w:rPr>
            </w:rPrChange>
          </w:rPr>
          <w:delText>Description</w:delText>
        </w:r>
        <w:r w:rsidDel="003A5944">
          <w:rPr>
            <w:noProof/>
            <w:webHidden/>
          </w:rPr>
          <w:tab/>
          <w:delText>19</w:delText>
        </w:r>
      </w:del>
    </w:p>
    <w:p w:rsidR="00AD007F" w:rsidDel="003A5944" w:rsidRDefault="00AD007F">
      <w:pPr>
        <w:pStyle w:val="TM3"/>
        <w:tabs>
          <w:tab w:val="left" w:pos="660"/>
          <w:tab w:val="right" w:leader="dot" w:pos="10478"/>
        </w:tabs>
        <w:rPr>
          <w:del w:id="359" w:author="PHILIPPE MONTFORT" w:date="2015-01-20T09:18:00Z"/>
          <w:rFonts w:asciiTheme="minorHAnsi" w:eastAsiaTheme="minorEastAsia" w:hAnsiTheme="minorHAnsi" w:cstheme="minorBidi"/>
          <w:smallCaps w:val="0"/>
          <w:noProof/>
          <w:szCs w:val="22"/>
        </w:rPr>
      </w:pPr>
      <w:del w:id="360" w:author="PHILIPPE MONTFORT" w:date="2015-01-20T09:18:00Z">
        <w:r w:rsidRPr="003A5944" w:rsidDel="003A5944">
          <w:rPr>
            <w:rFonts w:eastAsia="MS Mincho"/>
            <w:rPrChange w:id="361" w:author="PHILIPPE MONTFORT" w:date="2015-01-20T09:18:00Z">
              <w:rPr>
                <w:rStyle w:val="Lienhypertexte"/>
                <w:rFonts w:eastAsia="MS Mincho"/>
                <w:smallCaps w:val="0"/>
                <w:noProof/>
              </w:rPr>
            </w:rPrChange>
          </w:rPr>
          <w:delText>9.1.2</w:delText>
        </w:r>
        <w:r w:rsidDel="003A5944">
          <w:rPr>
            <w:rFonts w:asciiTheme="minorHAnsi" w:eastAsiaTheme="minorEastAsia" w:hAnsiTheme="minorHAnsi" w:cstheme="minorBidi"/>
            <w:smallCaps w:val="0"/>
            <w:noProof/>
            <w:szCs w:val="22"/>
          </w:rPr>
          <w:tab/>
        </w:r>
        <w:r w:rsidRPr="003A5944" w:rsidDel="003A5944">
          <w:rPr>
            <w:rFonts w:eastAsia="MS Mincho"/>
            <w:rPrChange w:id="362" w:author="PHILIPPE MONTFORT" w:date="2015-01-20T09:18:00Z">
              <w:rPr>
                <w:rStyle w:val="Lienhypertexte"/>
                <w:rFonts w:eastAsia="MS Mincho"/>
                <w:smallCaps w:val="0"/>
                <w:noProof/>
              </w:rPr>
            </w:rPrChange>
          </w:rPr>
          <w:delText>Informations présentes sur les écrans</w:delText>
        </w:r>
        <w:r w:rsidDel="003A5944">
          <w:rPr>
            <w:noProof/>
            <w:webHidden/>
          </w:rPr>
          <w:tab/>
          <w:delText>19</w:delText>
        </w:r>
      </w:del>
    </w:p>
    <w:p w:rsidR="00AD007F" w:rsidDel="003A5944" w:rsidRDefault="00AD007F">
      <w:pPr>
        <w:pStyle w:val="TM3"/>
        <w:tabs>
          <w:tab w:val="left" w:pos="660"/>
          <w:tab w:val="right" w:leader="dot" w:pos="10478"/>
        </w:tabs>
        <w:rPr>
          <w:del w:id="363" w:author="PHILIPPE MONTFORT" w:date="2015-01-20T09:18:00Z"/>
          <w:rFonts w:asciiTheme="minorHAnsi" w:eastAsiaTheme="minorEastAsia" w:hAnsiTheme="minorHAnsi" w:cstheme="minorBidi"/>
          <w:smallCaps w:val="0"/>
          <w:noProof/>
          <w:szCs w:val="22"/>
        </w:rPr>
      </w:pPr>
      <w:del w:id="364" w:author="PHILIPPE MONTFORT" w:date="2015-01-20T09:18:00Z">
        <w:r w:rsidRPr="003A5944" w:rsidDel="003A5944">
          <w:rPr>
            <w:rFonts w:eastAsia="MS Mincho"/>
            <w:rPrChange w:id="365" w:author="PHILIPPE MONTFORT" w:date="2015-01-20T09:18:00Z">
              <w:rPr>
                <w:rStyle w:val="Lienhypertexte"/>
                <w:rFonts w:eastAsia="MS Mincho"/>
                <w:smallCaps w:val="0"/>
                <w:noProof/>
              </w:rPr>
            </w:rPrChange>
          </w:rPr>
          <w:delText>9.1.3</w:delText>
        </w:r>
        <w:r w:rsidDel="003A5944">
          <w:rPr>
            <w:rFonts w:asciiTheme="minorHAnsi" w:eastAsiaTheme="minorEastAsia" w:hAnsiTheme="minorHAnsi" w:cstheme="minorBidi"/>
            <w:smallCaps w:val="0"/>
            <w:noProof/>
            <w:szCs w:val="22"/>
          </w:rPr>
          <w:tab/>
        </w:r>
        <w:r w:rsidRPr="003A5944" w:rsidDel="003A5944">
          <w:rPr>
            <w:rFonts w:eastAsia="MS Mincho"/>
            <w:rPrChange w:id="366" w:author="PHILIPPE MONTFORT" w:date="2015-01-20T09:18:00Z">
              <w:rPr>
                <w:rStyle w:val="Lienhypertexte"/>
                <w:rFonts w:eastAsia="MS Mincho"/>
                <w:smallCaps w:val="0"/>
                <w:noProof/>
              </w:rPr>
            </w:rPrChange>
          </w:rPr>
          <w:delText>Actions possibles</w:delText>
        </w:r>
        <w:r w:rsidDel="003A5944">
          <w:rPr>
            <w:noProof/>
            <w:webHidden/>
          </w:rPr>
          <w:tab/>
          <w:delText>20</w:delText>
        </w:r>
      </w:del>
    </w:p>
    <w:p w:rsidR="00AD007F" w:rsidDel="003A5944" w:rsidRDefault="00AD007F">
      <w:pPr>
        <w:pStyle w:val="TM1"/>
        <w:rPr>
          <w:del w:id="367" w:author="PHILIPPE MONTFORT" w:date="2015-01-20T09:18:00Z"/>
          <w:rFonts w:asciiTheme="minorHAnsi" w:eastAsiaTheme="minorEastAsia" w:hAnsiTheme="minorHAnsi" w:cstheme="minorBidi"/>
          <w:b w:val="0"/>
          <w:caps w:val="0"/>
          <w:noProof/>
          <w:szCs w:val="22"/>
          <w:u w:val="none"/>
        </w:rPr>
      </w:pPr>
      <w:del w:id="368" w:author="PHILIPPE MONTFORT" w:date="2015-01-20T09:18:00Z">
        <w:r w:rsidRPr="003A5944" w:rsidDel="003A5944">
          <w:rPr>
            <w:rFonts w:eastAsia="MS Mincho"/>
            <w:rPrChange w:id="369" w:author="PHILIPPE MONTFORT" w:date="2015-01-20T09:18:00Z">
              <w:rPr>
                <w:rStyle w:val="Lienhypertexte"/>
                <w:rFonts w:eastAsia="MS Mincho"/>
                <w:b w:val="0"/>
                <w:caps w:val="0"/>
                <w:noProof/>
              </w:rPr>
            </w:rPrChange>
          </w:rPr>
          <w:delText>10</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370" w:author="PHILIPPE MONTFORT" w:date="2015-01-20T09:18:00Z">
              <w:rPr>
                <w:rStyle w:val="Lienhypertexte"/>
                <w:rFonts w:eastAsia="MS Mincho"/>
                <w:b w:val="0"/>
                <w:caps w:val="0"/>
                <w:noProof/>
              </w:rPr>
            </w:rPrChange>
          </w:rPr>
          <w:delText xml:space="preserve">PF6 : </w:delText>
        </w:r>
        <w:r w:rsidRPr="003A5944" w:rsidDel="003A5944">
          <w:rPr>
            <w:rPrChange w:id="371" w:author="PHILIPPE MONTFORT" w:date="2015-01-20T09:18:00Z">
              <w:rPr>
                <w:rStyle w:val="Lienhypertexte"/>
                <w:b w:val="0"/>
                <w:caps w:val="0"/>
                <w:noProof/>
              </w:rPr>
            </w:rPrChange>
          </w:rPr>
          <w:delText>Valider la formation d’un sapeur pompier</w:delText>
        </w:r>
        <w:r w:rsidDel="003A5944">
          <w:rPr>
            <w:noProof/>
            <w:webHidden/>
          </w:rPr>
          <w:tab/>
          <w:delText>21</w:delText>
        </w:r>
      </w:del>
    </w:p>
    <w:p w:rsidR="00AD007F" w:rsidDel="003A5944" w:rsidRDefault="00AD007F">
      <w:pPr>
        <w:pStyle w:val="TM2"/>
        <w:tabs>
          <w:tab w:val="left" w:pos="605"/>
          <w:tab w:val="right" w:leader="dot" w:pos="10478"/>
        </w:tabs>
        <w:rPr>
          <w:del w:id="372" w:author="PHILIPPE MONTFORT" w:date="2015-01-20T09:18:00Z"/>
          <w:rFonts w:asciiTheme="minorHAnsi" w:eastAsiaTheme="minorEastAsia" w:hAnsiTheme="minorHAnsi" w:cstheme="minorBidi"/>
          <w:b w:val="0"/>
          <w:smallCaps w:val="0"/>
          <w:noProof/>
          <w:szCs w:val="22"/>
        </w:rPr>
      </w:pPr>
      <w:del w:id="373" w:author="PHILIPPE MONTFORT" w:date="2015-01-20T09:18:00Z">
        <w:r w:rsidRPr="003A5944" w:rsidDel="003A5944">
          <w:rPr>
            <w:rPrChange w:id="374" w:author="PHILIPPE MONTFORT" w:date="2015-01-20T09:18:00Z">
              <w:rPr>
                <w:rStyle w:val="Lienhypertexte"/>
                <w:b w:val="0"/>
                <w:smallCaps w:val="0"/>
                <w:noProof/>
              </w:rPr>
            </w:rPrChange>
          </w:rPr>
          <w:delText>10.1</w:delText>
        </w:r>
        <w:r w:rsidDel="003A5944">
          <w:rPr>
            <w:rFonts w:asciiTheme="minorHAnsi" w:eastAsiaTheme="minorEastAsia" w:hAnsiTheme="minorHAnsi" w:cstheme="minorBidi"/>
            <w:b w:val="0"/>
            <w:smallCaps w:val="0"/>
            <w:noProof/>
            <w:szCs w:val="22"/>
          </w:rPr>
          <w:tab/>
        </w:r>
        <w:r w:rsidRPr="003A5944" w:rsidDel="003A5944">
          <w:rPr>
            <w:rPrChange w:id="375" w:author="PHILIPPE MONTFORT" w:date="2015-01-20T09:18:00Z">
              <w:rPr>
                <w:rStyle w:val="Lienhypertexte"/>
                <w:b w:val="0"/>
                <w:smallCaps w:val="0"/>
                <w:noProof/>
              </w:rPr>
            </w:rPrChange>
          </w:rPr>
          <w:delText>PF6 Valider la formation d’un sapeur pompier</w:delText>
        </w:r>
        <w:r w:rsidDel="003A5944">
          <w:rPr>
            <w:noProof/>
            <w:webHidden/>
          </w:rPr>
          <w:tab/>
          <w:delText>21</w:delText>
        </w:r>
      </w:del>
    </w:p>
    <w:p w:rsidR="00AD007F" w:rsidDel="003A5944" w:rsidRDefault="00AD007F">
      <w:pPr>
        <w:pStyle w:val="TM3"/>
        <w:tabs>
          <w:tab w:val="left" w:pos="770"/>
          <w:tab w:val="right" w:leader="dot" w:pos="10478"/>
        </w:tabs>
        <w:rPr>
          <w:del w:id="376" w:author="PHILIPPE MONTFORT" w:date="2015-01-20T09:18:00Z"/>
          <w:rFonts w:asciiTheme="minorHAnsi" w:eastAsiaTheme="minorEastAsia" w:hAnsiTheme="minorHAnsi" w:cstheme="minorBidi"/>
          <w:smallCaps w:val="0"/>
          <w:noProof/>
          <w:szCs w:val="22"/>
        </w:rPr>
      </w:pPr>
      <w:del w:id="377" w:author="PHILIPPE MONTFORT" w:date="2015-01-20T09:18:00Z">
        <w:r w:rsidRPr="003A5944" w:rsidDel="003A5944">
          <w:rPr>
            <w:rFonts w:eastAsia="MS Mincho"/>
            <w:rPrChange w:id="378" w:author="PHILIPPE MONTFORT" w:date="2015-01-20T09:18:00Z">
              <w:rPr>
                <w:rStyle w:val="Lienhypertexte"/>
                <w:rFonts w:eastAsia="MS Mincho"/>
                <w:smallCaps w:val="0"/>
                <w:noProof/>
              </w:rPr>
            </w:rPrChange>
          </w:rPr>
          <w:delText>10.1.1</w:delText>
        </w:r>
        <w:r w:rsidDel="003A5944">
          <w:rPr>
            <w:rFonts w:asciiTheme="minorHAnsi" w:eastAsiaTheme="minorEastAsia" w:hAnsiTheme="minorHAnsi" w:cstheme="minorBidi"/>
            <w:smallCaps w:val="0"/>
            <w:noProof/>
            <w:szCs w:val="22"/>
          </w:rPr>
          <w:tab/>
        </w:r>
        <w:r w:rsidRPr="003A5944" w:rsidDel="003A5944">
          <w:rPr>
            <w:rFonts w:eastAsia="MS Mincho"/>
            <w:rPrChange w:id="379" w:author="PHILIPPE MONTFORT" w:date="2015-01-20T09:18:00Z">
              <w:rPr>
                <w:rStyle w:val="Lienhypertexte"/>
                <w:rFonts w:eastAsia="MS Mincho"/>
                <w:smallCaps w:val="0"/>
                <w:noProof/>
              </w:rPr>
            </w:rPrChange>
          </w:rPr>
          <w:delText>Description</w:delText>
        </w:r>
        <w:r w:rsidDel="003A5944">
          <w:rPr>
            <w:noProof/>
            <w:webHidden/>
          </w:rPr>
          <w:tab/>
          <w:delText>21</w:delText>
        </w:r>
      </w:del>
    </w:p>
    <w:p w:rsidR="00AD007F" w:rsidDel="003A5944" w:rsidRDefault="00AD007F">
      <w:pPr>
        <w:pStyle w:val="TM3"/>
        <w:tabs>
          <w:tab w:val="left" w:pos="770"/>
          <w:tab w:val="right" w:leader="dot" w:pos="10478"/>
        </w:tabs>
        <w:rPr>
          <w:del w:id="380" w:author="PHILIPPE MONTFORT" w:date="2015-01-20T09:18:00Z"/>
          <w:rFonts w:asciiTheme="minorHAnsi" w:eastAsiaTheme="minorEastAsia" w:hAnsiTheme="minorHAnsi" w:cstheme="minorBidi"/>
          <w:smallCaps w:val="0"/>
          <w:noProof/>
          <w:szCs w:val="22"/>
        </w:rPr>
      </w:pPr>
      <w:del w:id="381" w:author="PHILIPPE MONTFORT" w:date="2015-01-20T09:18:00Z">
        <w:r w:rsidRPr="003A5944" w:rsidDel="003A5944">
          <w:rPr>
            <w:rFonts w:eastAsia="MS Mincho"/>
            <w:rPrChange w:id="382" w:author="PHILIPPE MONTFORT" w:date="2015-01-20T09:18:00Z">
              <w:rPr>
                <w:rStyle w:val="Lienhypertexte"/>
                <w:rFonts w:eastAsia="MS Mincho"/>
                <w:smallCaps w:val="0"/>
                <w:noProof/>
              </w:rPr>
            </w:rPrChange>
          </w:rPr>
          <w:delText>10.1.1</w:delText>
        </w:r>
        <w:r w:rsidDel="003A5944">
          <w:rPr>
            <w:rFonts w:asciiTheme="minorHAnsi" w:eastAsiaTheme="minorEastAsia" w:hAnsiTheme="minorHAnsi" w:cstheme="minorBidi"/>
            <w:smallCaps w:val="0"/>
            <w:noProof/>
            <w:szCs w:val="22"/>
          </w:rPr>
          <w:tab/>
        </w:r>
        <w:r w:rsidRPr="003A5944" w:rsidDel="003A5944">
          <w:rPr>
            <w:rFonts w:eastAsia="MS Mincho"/>
            <w:rPrChange w:id="383" w:author="PHILIPPE MONTFORT" w:date="2015-01-20T09:18:00Z">
              <w:rPr>
                <w:rStyle w:val="Lienhypertexte"/>
                <w:rFonts w:eastAsia="MS Mincho"/>
                <w:smallCaps w:val="0"/>
                <w:noProof/>
              </w:rPr>
            </w:rPrChange>
          </w:rPr>
          <w:delText>Informations présentes sur les écrans</w:delText>
        </w:r>
        <w:r w:rsidDel="003A5944">
          <w:rPr>
            <w:noProof/>
            <w:webHidden/>
          </w:rPr>
          <w:tab/>
          <w:delText>21</w:delText>
        </w:r>
      </w:del>
    </w:p>
    <w:p w:rsidR="00AD007F" w:rsidDel="003A5944" w:rsidRDefault="00AD007F">
      <w:pPr>
        <w:pStyle w:val="TM3"/>
        <w:tabs>
          <w:tab w:val="left" w:pos="770"/>
          <w:tab w:val="right" w:leader="dot" w:pos="10478"/>
        </w:tabs>
        <w:rPr>
          <w:del w:id="384" w:author="PHILIPPE MONTFORT" w:date="2015-01-20T09:18:00Z"/>
          <w:rFonts w:asciiTheme="minorHAnsi" w:eastAsiaTheme="minorEastAsia" w:hAnsiTheme="minorHAnsi" w:cstheme="minorBidi"/>
          <w:smallCaps w:val="0"/>
          <w:noProof/>
          <w:szCs w:val="22"/>
        </w:rPr>
      </w:pPr>
      <w:del w:id="385" w:author="PHILIPPE MONTFORT" w:date="2015-01-20T09:18:00Z">
        <w:r w:rsidRPr="003A5944" w:rsidDel="003A5944">
          <w:rPr>
            <w:rFonts w:eastAsia="MS Mincho"/>
            <w:rPrChange w:id="386" w:author="PHILIPPE MONTFORT" w:date="2015-01-20T09:18:00Z">
              <w:rPr>
                <w:rStyle w:val="Lienhypertexte"/>
                <w:rFonts w:eastAsia="MS Mincho"/>
                <w:smallCaps w:val="0"/>
                <w:noProof/>
              </w:rPr>
            </w:rPrChange>
          </w:rPr>
          <w:delText>10.1.2</w:delText>
        </w:r>
        <w:r w:rsidDel="003A5944">
          <w:rPr>
            <w:rFonts w:asciiTheme="minorHAnsi" w:eastAsiaTheme="minorEastAsia" w:hAnsiTheme="minorHAnsi" w:cstheme="minorBidi"/>
            <w:smallCaps w:val="0"/>
            <w:noProof/>
            <w:szCs w:val="22"/>
          </w:rPr>
          <w:tab/>
        </w:r>
        <w:r w:rsidRPr="003A5944" w:rsidDel="003A5944">
          <w:rPr>
            <w:rFonts w:eastAsia="MS Mincho"/>
            <w:rPrChange w:id="387" w:author="PHILIPPE MONTFORT" w:date="2015-01-20T09:18:00Z">
              <w:rPr>
                <w:rStyle w:val="Lienhypertexte"/>
                <w:rFonts w:eastAsia="MS Mincho"/>
                <w:smallCaps w:val="0"/>
                <w:noProof/>
              </w:rPr>
            </w:rPrChange>
          </w:rPr>
          <w:delText>Actions possibles</w:delText>
        </w:r>
        <w:r w:rsidDel="003A5944">
          <w:rPr>
            <w:noProof/>
            <w:webHidden/>
          </w:rPr>
          <w:tab/>
          <w:delText>22</w:delText>
        </w:r>
      </w:del>
    </w:p>
    <w:p w:rsidR="00AD007F" w:rsidDel="003A5944" w:rsidRDefault="00AD007F">
      <w:pPr>
        <w:pStyle w:val="TM1"/>
        <w:rPr>
          <w:del w:id="388" w:author="PHILIPPE MONTFORT" w:date="2015-01-20T09:18:00Z"/>
          <w:rFonts w:asciiTheme="minorHAnsi" w:eastAsiaTheme="minorEastAsia" w:hAnsiTheme="minorHAnsi" w:cstheme="minorBidi"/>
          <w:b w:val="0"/>
          <w:caps w:val="0"/>
          <w:noProof/>
          <w:szCs w:val="22"/>
          <w:u w:val="none"/>
        </w:rPr>
      </w:pPr>
      <w:del w:id="389" w:author="PHILIPPE MONTFORT" w:date="2015-01-20T09:18:00Z">
        <w:r w:rsidRPr="003A5944" w:rsidDel="003A5944">
          <w:rPr>
            <w:rPrChange w:id="390" w:author="PHILIPPE MONTFORT" w:date="2015-01-20T09:18:00Z">
              <w:rPr>
                <w:rStyle w:val="Lienhypertexte"/>
                <w:b w:val="0"/>
                <w:caps w:val="0"/>
                <w:noProof/>
              </w:rPr>
            </w:rPrChange>
          </w:rPr>
          <w:delText>11</w:delText>
        </w:r>
        <w:r w:rsidDel="003A5944">
          <w:rPr>
            <w:rFonts w:asciiTheme="minorHAnsi" w:eastAsiaTheme="minorEastAsia" w:hAnsiTheme="minorHAnsi" w:cstheme="minorBidi"/>
            <w:b w:val="0"/>
            <w:caps w:val="0"/>
            <w:noProof/>
            <w:szCs w:val="22"/>
            <w:u w:val="none"/>
          </w:rPr>
          <w:tab/>
        </w:r>
        <w:r w:rsidRPr="003A5944" w:rsidDel="003A5944">
          <w:rPr>
            <w:rFonts w:eastAsia="MS Mincho"/>
            <w:rPrChange w:id="391" w:author="PHILIPPE MONTFORT" w:date="2015-01-20T09:18:00Z">
              <w:rPr>
                <w:rStyle w:val="Lienhypertexte"/>
                <w:rFonts w:eastAsia="MS Mincho"/>
                <w:b w:val="0"/>
                <w:caps w:val="0"/>
                <w:noProof/>
              </w:rPr>
            </w:rPrChange>
          </w:rPr>
          <w:delText xml:space="preserve">PF7 : </w:delText>
        </w:r>
        <w:r w:rsidRPr="003A5944" w:rsidDel="003A5944">
          <w:rPr>
            <w:rPrChange w:id="392" w:author="PHILIPPE MONTFORT" w:date="2015-01-20T09:18:00Z">
              <w:rPr>
                <w:rStyle w:val="Lienhypertexte"/>
                <w:b w:val="0"/>
                <w:caps w:val="0"/>
                <w:noProof/>
              </w:rPr>
            </w:rPrChange>
          </w:rPr>
          <w:delText>Catalogue des formations</w:delText>
        </w:r>
        <w:r w:rsidDel="003A5944">
          <w:rPr>
            <w:noProof/>
            <w:webHidden/>
          </w:rPr>
          <w:tab/>
          <w:delText>23</w:delText>
        </w:r>
      </w:del>
    </w:p>
    <w:p w:rsidR="00AD007F" w:rsidDel="003A5944" w:rsidRDefault="00AD007F">
      <w:pPr>
        <w:pStyle w:val="TM2"/>
        <w:tabs>
          <w:tab w:val="left" w:pos="605"/>
          <w:tab w:val="right" w:leader="dot" w:pos="10478"/>
        </w:tabs>
        <w:rPr>
          <w:del w:id="393" w:author="PHILIPPE MONTFORT" w:date="2015-01-20T09:18:00Z"/>
          <w:rFonts w:asciiTheme="minorHAnsi" w:eastAsiaTheme="minorEastAsia" w:hAnsiTheme="minorHAnsi" w:cstheme="minorBidi"/>
          <w:b w:val="0"/>
          <w:smallCaps w:val="0"/>
          <w:noProof/>
          <w:szCs w:val="22"/>
        </w:rPr>
      </w:pPr>
      <w:del w:id="394" w:author="PHILIPPE MONTFORT" w:date="2015-01-20T09:18:00Z">
        <w:r w:rsidRPr="003A5944" w:rsidDel="003A5944">
          <w:rPr>
            <w:rPrChange w:id="395" w:author="PHILIPPE MONTFORT" w:date="2015-01-20T09:18:00Z">
              <w:rPr>
                <w:rStyle w:val="Lienhypertexte"/>
                <w:b w:val="0"/>
                <w:smallCaps w:val="0"/>
                <w:noProof/>
              </w:rPr>
            </w:rPrChange>
          </w:rPr>
          <w:delText>11.1</w:delText>
        </w:r>
        <w:r w:rsidDel="003A5944">
          <w:rPr>
            <w:rFonts w:asciiTheme="minorHAnsi" w:eastAsiaTheme="minorEastAsia" w:hAnsiTheme="minorHAnsi" w:cstheme="minorBidi"/>
            <w:b w:val="0"/>
            <w:smallCaps w:val="0"/>
            <w:noProof/>
            <w:szCs w:val="22"/>
          </w:rPr>
          <w:tab/>
        </w:r>
        <w:r w:rsidRPr="003A5944" w:rsidDel="003A5944">
          <w:rPr>
            <w:rPrChange w:id="396" w:author="PHILIPPE MONTFORT" w:date="2015-01-20T09:18:00Z">
              <w:rPr>
                <w:rStyle w:val="Lienhypertexte"/>
                <w:b w:val="0"/>
                <w:smallCaps w:val="0"/>
                <w:noProof/>
              </w:rPr>
            </w:rPrChange>
          </w:rPr>
          <w:delText>PF71 Catalogue des formations</w:delText>
        </w:r>
        <w:r w:rsidDel="003A5944">
          <w:rPr>
            <w:noProof/>
            <w:webHidden/>
          </w:rPr>
          <w:tab/>
          <w:delText>23</w:delText>
        </w:r>
      </w:del>
    </w:p>
    <w:p w:rsidR="00AD007F" w:rsidDel="003A5944" w:rsidRDefault="00AD007F">
      <w:pPr>
        <w:pStyle w:val="TM3"/>
        <w:tabs>
          <w:tab w:val="left" w:pos="770"/>
          <w:tab w:val="right" w:leader="dot" w:pos="10478"/>
        </w:tabs>
        <w:rPr>
          <w:del w:id="397" w:author="PHILIPPE MONTFORT" w:date="2015-01-20T09:18:00Z"/>
          <w:rFonts w:asciiTheme="minorHAnsi" w:eastAsiaTheme="minorEastAsia" w:hAnsiTheme="minorHAnsi" w:cstheme="minorBidi"/>
          <w:smallCaps w:val="0"/>
          <w:noProof/>
          <w:szCs w:val="22"/>
        </w:rPr>
      </w:pPr>
      <w:del w:id="398" w:author="PHILIPPE MONTFORT" w:date="2015-01-20T09:18:00Z">
        <w:r w:rsidRPr="003A5944" w:rsidDel="003A5944">
          <w:rPr>
            <w:rFonts w:eastAsia="MS Mincho"/>
            <w:rPrChange w:id="399" w:author="PHILIPPE MONTFORT" w:date="2015-01-20T09:18:00Z">
              <w:rPr>
                <w:rStyle w:val="Lienhypertexte"/>
                <w:rFonts w:eastAsia="MS Mincho"/>
                <w:smallCaps w:val="0"/>
                <w:noProof/>
              </w:rPr>
            </w:rPrChange>
          </w:rPr>
          <w:delText>11.1.1</w:delText>
        </w:r>
        <w:r w:rsidDel="003A5944">
          <w:rPr>
            <w:rFonts w:asciiTheme="minorHAnsi" w:eastAsiaTheme="minorEastAsia" w:hAnsiTheme="minorHAnsi" w:cstheme="minorBidi"/>
            <w:smallCaps w:val="0"/>
            <w:noProof/>
            <w:szCs w:val="22"/>
          </w:rPr>
          <w:tab/>
        </w:r>
        <w:r w:rsidRPr="003A5944" w:rsidDel="003A5944">
          <w:rPr>
            <w:rFonts w:eastAsia="MS Mincho"/>
            <w:rPrChange w:id="400" w:author="PHILIPPE MONTFORT" w:date="2015-01-20T09:18:00Z">
              <w:rPr>
                <w:rStyle w:val="Lienhypertexte"/>
                <w:rFonts w:eastAsia="MS Mincho"/>
                <w:smallCaps w:val="0"/>
                <w:noProof/>
              </w:rPr>
            </w:rPrChange>
          </w:rPr>
          <w:delText>Description</w:delText>
        </w:r>
        <w:r w:rsidDel="003A5944">
          <w:rPr>
            <w:noProof/>
            <w:webHidden/>
          </w:rPr>
          <w:tab/>
          <w:delText>23</w:delText>
        </w:r>
      </w:del>
    </w:p>
    <w:p w:rsidR="00AD007F" w:rsidDel="003A5944" w:rsidRDefault="00AD007F">
      <w:pPr>
        <w:pStyle w:val="TM3"/>
        <w:tabs>
          <w:tab w:val="left" w:pos="770"/>
          <w:tab w:val="right" w:leader="dot" w:pos="10478"/>
        </w:tabs>
        <w:rPr>
          <w:del w:id="401" w:author="PHILIPPE MONTFORT" w:date="2015-01-20T09:18:00Z"/>
          <w:rFonts w:asciiTheme="minorHAnsi" w:eastAsiaTheme="minorEastAsia" w:hAnsiTheme="minorHAnsi" w:cstheme="minorBidi"/>
          <w:smallCaps w:val="0"/>
          <w:noProof/>
          <w:szCs w:val="22"/>
        </w:rPr>
      </w:pPr>
      <w:del w:id="402" w:author="PHILIPPE MONTFORT" w:date="2015-01-20T09:18:00Z">
        <w:r w:rsidRPr="003A5944" w:rsidDel="003A5944">
          <w:rPr>
            <w:rFonts w:eastAsia="MS Mincho"/>
            <w:rPrChange w:id="403" w:author="PHILIPPE MONTFORT" w:date="2015-01-20T09:18:00Z">
              <w:rPr>
                <w:rStyle w:val="Lienhypertexte"/>
                <w:rFonts w:eastAsia="MS Mincho"/>
                <w:smallCaps w:val="0"/>
                <w:noProof/>
              </w:rPr>
            </w:rPrChange>
          </w:rPr>
          <w:delText>11.1.2</w:delText>
        </w:r>
        <w:r w:rsidDel="003A5944">
          <w:rPr>
            <w:rFonts w:asciiTheme="minorHAnsi" w:eastAsiaTheme="minorEastAsia" w:hAnsiTheme="minorHAnsi" w:cstheme="minorBidi"/>
            <w:smallCaps w:val="0"/>
            <w:noProof/>
            <w:szCs w:val="22"/>
          </w:rPr>
          <w:tab/>
        </w:r>
        <w:r w:rsidRPr="003A5944" w:rsidDel="003A5944">
          <w:rPr>
            <w:rFonts w:eastAsia="MS Mincho"/>
            <w:rPrChange w:id="404" w:author="PHILIPPE MONTFORT" w:date="2015-01-20T09:18:00Z">
              <w:rPr>
                <w:rStyle w:val="Lienhypertexte"/>
                <w:rFonts w:eastAsia="MS Mincho"/>
                <w:smallCaps w:val="0"/>
                <w:noProof/>
              </w:rPr>
            </w:rPrChange>
          </w:rPr>
          <w:delText>Informations présentes sur les écrans</w:delText>
        </w:r>
        <w:r w:rsidDel="003A5944">
          <w:rPr>
            <w:noProof/>
            <w:webHidden/>
          </w:rPr>
          <w:tab/>
          <w:delText>23</w:delText>
        </w:r>
      </w:del>
    </w:p>
    <w:p w:rsidR="00AD007F" w:rsidDel="003A5944" w:rsidRDefault="00AD007F">
      <w:pPr>
        <w:pStyle w:val="TM3"/>
        <w:tabs>
          <w:tab w:val="left" w:pos="770"/>
          <w:tab w:val="right" w:leader="dot" w:pos="10478"/>
        </w:tabs>
        <w:rPr>
          <w:del w:id="405" w:author="PHILIPPE MONTFORT" w:date="2015-01-20T09:18:00Z"/>
          <w:rFonts w:asciiTheme="minorHAnsi" w:eastAsiaTheme="minorEastAsia" w:hAnsiTheme="minorHAnsi" w:cstheme="minorBidi"/>
          <w:smallCaps w:val="0"/>
          <w:noProof/>
          <w:szCs w:val="22"/>
        </w:rPr>
      </w:pPr>
      <w:del w:id="406" w:author="PHILIPPE MONTFORT" w:date="2015-01-20T09:18:00Z">
        <w:r w:rsidRPr="003A5944" w:rsidDel="003A5944">
          <w:rPr>
            <w:rFonts w:eastAsia="MS Mincho"/>
            <w:rPrChange w:id="407" w:author="PHILIPPE MONTFORT" w:date="2015-01-20T09:18:00Z">
              <w:rPr>
                <w:rStyle w:val="Lienhypertexte"/>
                <w:rFonts w:eastAsia="MS Mincho"/>
                <w:smallCaps w:val="0"/>
                <w:noProof/>
              </w:rPr>
            </w:rPrChange>
          </w:rPr>
          <w:delText>11.1.3</w:delText>
        </w:r>
        <w:r w:rsidDel="003A5944">
          <w:rPr>
            <w:rFonts w:asciiTheme="minorHAnsi" w:eastAsiaTheme="minorEastAsia" w:hAnsiTheme="minorHAnsi" w:cstheme="minorBidi"/>
            <w:smallCaps w:val="0"/>
            <w:noProof/>
            <w:szCs w:val="22"/>
          </w:rPr>
          <w:tab/>
        </w:r>
        <w:r w:rsidRPr="003A5944" w:rsidDel="003A5944">
          <w:rPr>
            <w:rFonts w:eastAsia="MS Mincho"/>
            <w:rPrChange w:id="408" w:author="PHILIPPE MONTFORT" w:date="2015-01-20T09:18:00Z">
              <w:rPr>
                <w:rStyle w:val="Lienhypertexte"/>
                <w:rFonts w:eastAsia="MS Mincho"/>
                <w:smallCaps w:val="0"/>
                <w:noProof/>
              </w:rPr>
            </w:rPrChange>
          </w:rPr>
          <w:delText>Actions possibles</w:delText>
        </w:r>
        <w:r w:rsidDel="003A5944">
          <w:rPr>
            <w:noProof/>
            <w:webHidden/>
          </w:rPr>
          <w:tab/>
          <w:delText>23</w:delText>
        </w:r>
      </w:del>
    </w:p>
    <w:p w:rsidR="00AD007F" w:rsidDel="003A5944" w:rsidRDefault="00AD007F">
      <w:pPr>
        <w:pStyle w:val="TM2"/>
        <w:tabs>
          <w:tab w:val="left" w:pos="605"/>
          <w:tab w:val="right" w:leader="dot" w:pos="10478"/>
        </w:tabs>
        <w:rPr>
          <w:del w:id="409" w:author="PHILIPPE MONTFORT" w:date="2015-01-20T09:18:00Z"/>
          <w:rFonts w:asciiTheme="minorHAnsi" w:eastAsiaTheme="minorEastAsia" w:hAnsiTheme="minorHAnsi" w:cstheme="minorBidi"/>
          <w:b w:val="0"/>
          <w:smallCaps w:val="0"/>
          <w:noProof/>
          <w:szCs w:val="22"/>
        </w:rPr>
      </w:pPr>
      <w:del w:id="410" w:author="PHILIPPE MONTFORT" w:date="2015-01-20T09:18:00Z">
        <w:r w:rsidRPr="003A5944" w:rsidDel="003A5944">
          <w:rPr>
            <w:rPrChange w:id="411" w:author="PHILIPPE MONTFORT" w:date="2015-01-20T09:18:00Z">
              <w:rPr>
                <w:rStyle w:val="Lienhypertexte"/>
                <w:b w:val="0"/>
                <w:smallCaps w:val="0"/>
                <w:noProof/>
              </w:rPr>
            </w:rPrChange>
          </w:rPr>
          <w:delText>11.2</w:delText>
        </w:r>
        <w:r w:rsidDel="003A5944">
          <w:rPr>
            <w:rFonts w:asciiTheme="minorHAnsi" w:eastAsiaTheme="minorEastAsia" w:hAnsiTheme="minorHAnsi" w:cstheme="minorBidi"/>
            <w:b w:val="0"/>
            <w:smallCaps w:val="0"/>
            <w:noProof/>
            <w:szCs w:val="22"/>
          </w:rPr>
          <w:tab/>
        </w:r>
        <w:r w:rsidRPr="003A5944" w:rsidDel="003A5944">
          <w:rPr>
            <w:rPrChange w:id="412" w:author="PHILIPPE MONTFORT" w:date="2015-01-20T09:18:00Z">
              <w:rPr>
                <w:rStyle w:val="Lienhypertexte"/>
                <w:b w:val="0"/>
                <w:smallCaps w:val="0"/>
                <w:noProof/>
              </w:rPr>
            </w:rPrChange>
          </w:rPr>
          <w:delText>PF72 Fiche Formations</w:delText>
        </w:r>
        <w:r w:rsidDel="003A5944">
          <w:rPr>
            <w:noProof/>
            <w:webHidden/>
          </w:rPr>
          <w:tab/>
          <w:delText>24</w:delText>
        </w:r>
      </w:del>
    </w:p>
    <w:p w:rsidR="00AD007F" w:rsidDel="003A5944" w:rsidRDefault="00AD007F">
      <w:pPr>
        <w:pStyle w:val="TM3"/>
        <w:tabs>
          <w:tab w:val="left" w:pos="770"/>
          <w:tab w:val="right" w:leader="dot" w:pos="10478"/>
        </w:tabs>
        <w:rPr>
          <w:del w:id="413" w:author="PHILIPPE MONTFORT" w:date="2015-01-20T09:18:00Z"/>
          <w:rFonts w:asciiTheme="minorHAnsi" w:eastAsiaTheme="minorEastAsia" w:hAnsiTheme="minorHAnsi" w:cstheme="minorBidi"/>
          <w:smallCaps w:val="0"/>
          <w:noProof/>
          <w:szCs w:val="22"/>
        </w:rPr>
      </w:pPr>
      <w:del w:id="414" w:author="PHILIPPE MONTFORT" w:date="2015-01-20T09:18:00Z">
        <w:r w:rsidRPr="003A5944" w:rsidDel="003A5944">
          <w:rPr>
            <w:rFonts w:eastAsia="MS Mincho"/>
            <w:rPrChange w:id="415" w:author="PHILIPPE MONTFORT" w:date="2015-01-20T09:18:00Z">
              <w:rPr>
                <w:rStyle w:val="Lienhypertexte"/>
                <w:rFonts w:eastAsia="MS Mincho"/>
                <w:smallCaps w:val="0"/>
                <w:noProof/>
              </w:rPr>
            </w:rPrChange>
          </w:rPr>
          <w:delText>11.2.1</w:delText>
        </w:r>
        <w:r w:rsidDel="003A5944">
          <w:rPr>
            <w:rFonts w:asciiTheme="minorHAnsi" w:eastAsiaTheme="minorEastAsia" w:hAnsiTheme="minorHAnsi" w:cstheme="minorBidi"/>
            <w:smallCaps w:val="0"/>
            <w:noProof/>
            <w:szCs w:val="22"/>
          </w:rPr>
          <w:tab/>
        </w:r>
        <w:r w:rsidRPr="003A5944" w:rsidDel="003A5944">
          <w:rPr>
            <w:rFonts w:eastAsia="MS Mincho"/>
            <w:rPrChange w:id="416" w:author="PHILIPPE MONTFORT" w:date="2015-01-20T09:18:00Z">
              <w:rPr>
                <w:rStyle w:val="Lienhypertexte"/>
                <w:rFonts w:eastAsia="MS Mincho"/>
                <w:smallCaps w:val="0"/>
                <w:noProof/>
              </w:rPr>
            </w:rPrChange>
          </w:rPr>
          <w:delText>Description</w:delText>
        </w:r>
        <w:r w:rsidDel="003A5944">
          <w:rPr>
            <w:noProof/>
            <w:webHidden/>
          </w:rPr>
          <w:tab/>
          <w:delText>24</w:delText>
        </w:r>
      </w:del>
    </w:p>
    <w:p w:rsidR="00AD007F" w:rsidDel="003A5944" w:rsidRDefault="00AD007F">
      <w:pPr>
        <w:pStyle w:val="TM3"/>
        <w:tabs>
          <w:tab w:val="left" w:pos="770"/>
          <w:tab w:val="right" w:leader="dot" w:pos="10478"/>
        </w:tabs>
        <w:rPr>
          <w:del w:id="417" w:author="PHILIPPE MONTFORT" w:date="2015-01-20T09:18:00Z"/>
          <w:rFonts w:asciiTheme="minorHAnsi" w:eastAsiaTheme="minorEastAsia" w:hAnsiTheme="minorHAnsi" w:cstheme="minorBidi"/>
          <w:smallCaps w:val="0"/>
          <w:noProof/>
          <w:szCs w:val="22"/>
        </w:rPr>
      </w:pPr>
      <w:del w:id="418" w:author="PHILIPPE MONTFORT" w:date="2015-01-20T09:18:00Z">
        <w:r w:rsidRPr="003A5944" w:rsidDel="003A5944">
          <w:rPr>
            <w:rFonts w:eastAsia="MS Mincho"/>
            <w:rPrChange w:id="419" w:author="PHILIPPE MONTFORT" w:date="2015-01-20T09:18:00Z">
              <w:rPr>
                <w:rStyle w:val="Lienhypertexte"/>
                <w:rFonts w:eastAsia="MS Mincho"/>
                <w:smallCaps w:val="0"/>
                <w:noProof/>
              </w:rPr>
            </w:rPrChange>
          </w:rPr>
          <w:delText>11.2.2</w:delText>
        </w:r>
        <w:r w:rsidDel="003A5944">
          <w:rPr>
            <w:rFonts w:asciiTheme="minorHAnsi" w:eastAsiaTheme="minorEastAsia" w:hAnsiTheme="minorHAnsi" w:cstheme="minorBidi"/>
            <w:smallCaps w:val="0"/>
            <w:noProof/>
            <w:szCs w:val="22"/>
          </w:rPr>
          <w:tab/>
        </w:r>
        <w:r w:rsidRPr="003A5944" w:rsidDel="003A5944">
          <w:rPr>
            <w:rFonts w:eastAsia="MS Mincho"/>
            <w:rPrChange w:id="420" w:author="PHILIPPE MONTFORT" w:date="2015-01-20T09:18:00Z">
              <w:rPr>
                <w:rStyle w:val="Lienhypertexte"/>
                <w:rFonts w:eastAsia="MS Mincho"/>
                <w:smallCaps w:val="0"/>
                <w:noProof/>
              </w:rPr>
            </w:rPrChange>
          </w:rPr>
          <w:delText>Informations présentes sur les écrans</w:delText>
        </w:r>
        <w:r w:rsidDel="003A5944">
          <w:rPr>
            <w:noProof/>
            <w:webHidden/>
          </w:rPr>
          <w:tab/>
          <w:delText>24</w:delText>
        </w:r>
      </w:del>
    </w:p>
    <w:p w:rsidR="00AD007F" w:rsidDel="003A5944" w:rsidRDefault="00AD007F">
      <w:pPr>
        <w:pStyle w:val="TM3"/>
        <w:tabs>
          <w:tab w:val="left" w:pos="770"/>
          <w:tab w:val="right" w:leader="dot" w:pos="10478"/>
        </w:tabs>
        <w:rPr>
          <w:del w:id="421" w:author="PHILIPPE MONTFORT" w:date="2015-01-20T09:18:00Z"/>
          <w:rFonts w:asciiTheme="minorHAnsi" w:eastAsiaTheme="minorEastAsia" w:hAnsiTheme="minorHAnsi" w:cstheme="minorBidi"/>
          <w:smallCaps w:val="0"/>
          <w:noProof/>
          <w:szCs w:val="22"/>
        </w:rPr>
      </w:pPr>
      <w:del w:id="422" w:author="PHILIPPE MONTFORT" w:date="2015-01-20T09:18:00Z">
        <w:r w:rsidRPr="003A5944" w:rsidDel="003A5944">
          <w:rPr>
            <w:rFonts w:eastAsia="MS Mincho"/>
            <w:rPrChange w:id="423" w:author="PHILIPPE MONTFORT" w:date="2015-01-20T09:18:00Z">
              <w:rPr>
                <w:rStyle w:val="Lienhypertexte"/>
                <w:rFonts w:eastAsia="MS Mincho"/>
                <w:smallCaps w:val="0"/>
                <w:noProof/>
              </w:rPr>
            </w:rPrChange>
          </w:rPr>
          <w:delText>11.2.3</w:delText>
        </w:r>
        <w:r w:rsidDel="003A5944">
          <w:rPr>
            <w:rFonts w:asciiTheme="minorHAnsi" w:eastAsiaTheme="minorEastAsia" w:hAnsiTheme="minorHAnsi" w:cstheme="minorBidi"/>
            <w:smallCaps w:val="0"/>
            <w:noProof/>
            <w:szCs w:val="22"/>
          </w:rPr>
          <w:tab/>
        </w:r>
        <w:r w:rsidRPr="003A5944" w:rsidDel="003A5944">
          <w:rPr>
            <w:rFonts w:eastAsia="MS Mincho"/>
            <w:rPrChange w:id="424" w:author="PHILIPPE MONTFORT" w:date="2015-01-20T09:18:00Z">
              <w:rPr>
                <w:rStyle w:val="Lienhypertexte"/>
                <w:rFonts w:eastAsia="MS Mincho"/>
                <w:smallCaps w:val="0"/>
                <w:noProof/>
              </w:rPr>
            </w:rPrChange>
          </w:rPr>
          <w:delText>Actions possibles</w:delText>
        </w:r>
        <w:r w:rsidDel="003A5944">
          <w:rPr>
            <w:noProof/>
            <w:webHidden/>
          </w:rPr>
          <w:tab/>
          <w:delText>25</w:delText>
        </w:r>
      </w:del>
    </w:p>
    <w:p w:rsidR="0069479D" w:rsidRDefault="00207198">
      <w:pPr>
        <w:rPr>
          <w:rFonts w:eastAsia="MS Mincho"/>
        </w:rPr>
      </w:pPr>
      <w:r>
        <w:rPr>
          <w:rFonts w:eastAsia="MS Mincho"/>
          <w:b/>
          <w:caps/>
          <w:u w:val="single"/>
          <w:lang w:val="en-GB"/>
        </w:rPr>
        <w:fldChar w:fldCharType="end"/>
      </w:r>
      <w:bookmarkEnd w:id="4"/>
      <w:bookmarkEnd w:id="5"/>
      <w:bookmarkEnd w:id="6"/>
      <w:bookmarkEnd w:id="7"/>
      <w:bookmarkEnd w:id="8"/>
    </w:p>
    <w:p w:rsidR="0069479D" w:rsidRDefault="0069479D">
      <w:pPr>
        <w:rPr>
          <w:rFonts w:eastAsia="MS Mincho"/>
        </w:rPr>
      </w:pPr>
    </w:p>
    <w:p w:rsidR="0069479D" w:rsidRDefault="0069479D">
      <w:pPr>
        <w:rPr>
          <w:rFonts w:eastAsia="MS Mincho"/>
        </w:rPr>
        <w:sectPr w:rsidR="0069479D">
          <w:headerReference w:type="even" r:id="rId8"/>
          <w:headerReference w:type="default" r:id="rId9"/>
          <w:footerReference w:type="default" r:id="rId10"/>
          <w:pgSz w:w="11906" w:h="16838" w:code="9"/>
          <w:pgMar w:top="992" w:right="851" w:bottom="709" w:left="567" w:header="425" w:footer="0" w:gutter="0"/>
          <w:pgBorders>
            <w:left w:val="dotted" w:sz="12" w:space="4" w:color="FF0000"/>
            <w:bottom w:val="dotted" w:sz="12" w:space="1" w:color="FF0000"/>
          </w:pgBorders>
          <w:cols w:space="720"/>
        </w:sectPr>
      </w:pPr>
    </w:p>
    <w:p w:rsidR="0069479D" w:rsidRDefault="0069479D">
      <w:pPr>
        <w:pStyle w:val="Titre1"/>
        <w:rPr>
          <w:rFonts w:eastAsia="MS Mincho"/>
        </w:rPr>
      </w:pPr>
      <w:bookmarkStart w:id="429" w:name="_Toc409508813"/>
      <w:r>
        <w:rPr>
          <w:rFonts w:eastAsia="MS Mincho"/>
        </w:rPr>
        <w:lastRenderedPageBreak/>
        <w:t>Introduction</w:t>
      </w:r>
      <w:bookmarkEnd w:id="429"/>
    </w:p>
    <w:p w:rsidR="0069479D" w:rsidRDefault="0069479D">
      <w:pPr>
        <w:pStyle w:val="Titre2"/>
      </w:pPr>
      <w:bookmarkStart w:id="430" w:name="_Toc409508814"/>
      <w:r>
        <w:t>Objet du document</w:t>
      </w:r>
      <w:bookmarkEnd w:id="430"/>
    </w:p>
    <w:p w:rsidR="0069479D" w:rsidRDefault="0069479D">
      <w:pPr>
        <w:pStyle w:val="1-Normal"/>
      </w:pPr>
      <w:r>
        <w:t xml:space="preserve">L’objet de ce document est de définir les spécifications fonctionnelles détaillées de l’application </w:t>
      </w:r>
      <w:r w:rsidR="00A76A4E">
        <w:t xml:space="preserve">Gestion des </w:t>
      </w:r>
      <w:r w:rsidR="00246E4E">
        <w:t xml:space="preserve">Personnels et des formations </w:t>
      </w:r>
      <w:r w:rsidR="00A76A4E">
        <w:t xml:space="preserve">pour </w:t>
      </w:r>
      <w:r w:rsidR="00246E4E">
        <w:t>SDIS29</w:t>
      </w:r>
      <w:r w:rsidR="00A76A4E">
        <w:t>.</w:t>
      </w:r>
    </w:p>
    <w:p w:rsidR="0069479D" w:rsidRDefault="0069479D">
      <w:pPr>
        <w:pStyle w:val="1-Normal"/>
      </w:pPr>
      <w:r>
        <w:t>Les spécifications fonctionnelles détaillées ont pour but de décrire précisément :</w:t>
      </w:r>
    </w:p>
    <w:p w:rsidR="0069479D" w:rsidRDefault="0069479D">
      <w:pPr>
        <w:pStyle w:val="1-NormalPuceD"/>
      </w:pPr>
      <w:r>
        <w:t>L’ensemble des fonctionnalités de l’application.</w:t>
      </w:r>
    </w:p>
    <w:p w:rsidR="0069479D" w:rsidRDefault="0069479D">
      <w:pPr>
        <w:pStyle w:val="1-NormalPuceD"/>
      </w:pPr>
      <w:r>
        <w:t>Les objets manipulés, leurs buts et leurs principes de fonctionnement.</w:t>
      </w:r>
    </w:p>
    <w:p w:rsidR="0069479D" w:rsidRDefault="0069479D">
      <w:pPr>
        <w:pStyle w:val="1-NormalPuceD"/>
      </w:pPr>
      <w:r>
        <w:t>Les écrans utilisateurs mettant en œuvre les fonctionnalités de l’application.</w:t>
      </w:r>
    </w:p>
    <w:p w:rsidR="0069479D" w:rsidRPr="00675D85" w:rsidRDefault="0069479D">
      <w:pPr>
        <w:pStyle w:val="1-NormalPuceD"/>
      </w:pPr>
      <w:r w:rsidRPr="00675D85">
        <w:t>Le but, le type et le caractère obligatoire de chacun des champs présents sur les écrans de saisie, ainsi que les actions possibles à partir des écrans.</w:t>
      </w:r>
    </w:p>
    <w:p w:rsidR="0069479D" w:rsidRDefault="0069479D">
      <w:pPr>
        <w:pStyle w:val="1-Normal"/>
      </w:pPr>
      <w:r>
        <w:t>Toutes les fonctionnalités prévues lors de la phase de conception sont précisées dans ce document en indiquant l’implémentation de ces fonctionnalités dans l’application.</w:t>
      </w:r>
    </w:p>
    <w:p w:rsidR="0069479D" w:rsidRDefault="0069479D">
      <w:pPr>
        <w:pStyle w:val="1-Normal"/>
      </w:pPr>
      <w:r>
        <w:t>La maquette « fonctionnelle » de l’application, qui a été travaillée avec le groupe utilisateur lors de la phase de conception, servira aux spécifications fonctionnelles détaillées. Les écrans de cette maquette illustreront donc ce document.</w:t>
      </w:r>
    </w:p>
    <w:p w:rsidR="0069479D" w:rsidRDefault="0069479D">
      <w:pPr>
        <w:pStyle w:val="1-Normal"/>
      </w:pPr>
    </w:p>
    <w:p w:rsidR="0069479D" w:rsidRDefault="0069479D">
      <w:pPr>
        <w:pStyle w:val="Titre2"/>
      </w:pPr>
      <w:bookmarkStart w:id="431" w:name="_Toc409508815"/>
      <w:r>
        <w:t>Domaine d’application</w:t>
      </w:r>
      <w:bookmarkEnd w:id="431"/>
    </w:p>
    <w:p w:rsidR="0069479D" w:rsidRDefault="0069479D">
      <w:pPr>
        <w:pStyle w:val="1-Normal"/>
      </w:pPr>
      <w:r>
        <w:t>Ce dossier de spécifications fonctionnelles détaillées est applicable pendant la phase de développement de l’application « </w:t>
      </w:r>
      <w:r w:rsidR="00A76A4E">
        <w:t xml:space="preserve">Gestion des </w:t>
      </w:r>
      <w:r w:rsidR="00246E4E">
        <w:t>Personnels et des formations</w:t>
      </w:r>
      <w:r>
        <w:t>».</w:t>
      </w:r>
    </w:p>
    <w:p w:rsidR="0069479D" w:rsidRDefault="0069479D">
      <w:pPr>
        <w:pStyle w:val="1-Normal"/>
      </w:pPr>
      <w:r>
        <w:t>Le fonctionnement de l’application sera conforme aux éléments présents dans ce dossier.</w:t>
      </w:r>
    </w:p>
    <w:p w:rsidR="0069479D" w:rsidRDefault="0069479D">
      <w:pPr>
        <w:pStyle w:val="1-Normal"/>
      </w:pPr>
    </w:p>
    <w:p w:rsidR="0069479D" w:rsidRDefault="0069479D">
      <w:pPr>
        <w:pStyle w:val="Titre1"/>
        <w:rPr>
          <w:rFonts w:eastAsia="MS Mincho"/>
        </w:rPr>
      </w:pPr>
      <w:bookmarkStart w:id="432" w:name="_Toc409508816"/>
      <w:r>
        <w:rPr>
          <w:rFonts w:eastAsia="MS Mincho"/>
        </w:rPr>
        <w:lastRenderedPageBreak/>
        <w:t>Cadre du projet</w:t>
      </w:r>
      <w:bookmarkEnd w:id="432"/>
    </w:p>
    <w:p w:rsidR="0069479D" w:rsidRDefault="0069479D">
      <w:pPr>
        <w:pStyle w:val="Titre2"/>
      </w:pPr>
      <w:bookmarkStart w:id="433" w:name="_Toc409508817"/>
      <w:r>
        <w:t>Enjeux et Objectifs</w:t>
      </w:r>
      <w:bookmarkEnd w:id="433"/>
    </w:p>
    <w:p w:rsidR="00A76A4E" w:rsidRPr="00A76A4E" w:rsidRDefault="00A76A4E" w:rsidP="00A76A4E">
      <w:pPr>
        <w:pStyle w:val="1-Normal"/>
      </w:pPr>
      <w:r w:rsidRPr="00A76A4E">
        <w:t>L</w:t>
      </w:r>
      <w:r w:rsidR="00246E4E">
        <w:t xml:space="preserve">a gestion des ressources humaines </w:t>
      </w:r>
      <w:r w:rsidRPr="00A76A4E">
        <w:t>e</w:t>
      </w:r>
      <w:r w:rsidR="00246E4E">
        <w:t>t le</w:t>
      </w:r>
      <w:r w:rsidRPr="00A76A4E">
        <w:t xml:space="preserve"> suivi de </w:t>
      </w:r>
      <w:r w:rsidR="00246E4E">
        <w:t>carrière des sapeur-pompiers sont des facteurs importants et sensibles au SDIS.</w:t>
      </w:r>
      <w:r w:rsidRPr="00A76A4E">
        <w:t xml:space="preserve"> </w:t>
      </w:r>
    </w:p>
    <w:p w:rsidR="00A76A4E" w:rsidRDefault="00A76A4E" w:rsidP="00A76A4E">
      <w:pPr>
        <w:pStyle w:val="1-Normal"/>
      </w:pPr>
      <w:r w:rsidRPr="00A76A4E">
        <w:t xml:space="preserve">L'application doit permettre d'enregistrer </w:t>
      </w:r>
      <w:r w:rsidR="00246E4E">
        <w:t xml:space="preserve">les fiches Personnel avec leur moyen de communication ainsi </w:t>
      </w:r>
      <w:r w:rsidRPr="00A76A4E">
        <w:t xml:space="preserve">que </w:t>
      </w:r>
      <w:r w:rsidR="00246E4E">
        <w:t>les formations suivies par chaque pompier, ces formations étant susceptibles d’affecter de nouvelles fonctions aux pompiers, fonctions directement impliquées dans la gestion des alertes.</w:t>
      </w:r>
    </w:p>
    <w:p w:rsidR="00917C38" w:rsidRDefault="00917C38" w:rsidP="00917C38">
      <w:pPr>
        <w:pStyle w:val="1-Normal"/>
      </w:pPr>
      <w:r>
        <w:t xml:space="preserve">Cette application web est destinée </w:t>
      </w:r>
      <w:r w:rsidR="00246E4E">
        <w:t>aux sapeur-pompiers, au personnel administratif du CTA et au Service Formation</w:t>
      </w:r>
      <w:r>
        <w:t xml:space="preserve">, les premiers pour renseigner </w:t>
      </w:r>
      <w:r w:rsidR="00246E4E">
        <w:t xml:space="preserve">leurs moyens de communication </w:t>
      </w:r>
      <w:r>
        <w:t>et consulter leur</w:t>
      </w:r>
      <w:r w:rsidR="00246E4E">
        <w:t xml:space="preserve"> fiche Personnel</w:t>
      </w:r>
      <w:r>
        <w:t xml:space="preserve">, les </w:t>
      </w:r>
      <w:r w:rsidR="00246E4E">
        <w:t xml:space="preserve">autres </w:t>
      </w:r>
      <w:r>
        <w:t xml:space="preserve">pour </w:t>
      </w:r>
      <w:r w:rsidR="00246E4E">
        <w:t>gérer les formations et les inscriptions à ces formations.</w:t>
      </w:r>
      <w:r>
        <w:t>.</w:t>
      </w:r>
    </w:p>
    <w:p w:rsidR="00917C38" w:rsidRPr="00A76A4E" w:rsidRDefault="00917C38" w:rsidP="00A76A4E">
      <w:pPr>
        <w:pStyle w:val="1-Normal"/>
      </w:pPr>
    </w:p>
    <w:p w:rsidR="0069479D" w:rsidRDefault="0069479D">
      <w:pPr>
        <w:pStyle w:val="Titre2"/>
      </w:pPr>
      <w:bookmarkStart w:id="434" w:name="_Toc409508818"/>
      <w:r>
        <w:t>Périmètre fonctionnel</w:t>
      </w:r>
      <w:bookmarkEnd w:id="434"/>
    </w:p>
    <w:p w:rsidR="00917C38" w:rsidRDefault="00917C38" w:rsidP="00917C38">
      <w:pPr>
        <w:pStyle w:val="1-Normal"/>
      </w:pPr>
      <w:r>
        <w:t xml:space="preserve">L'application Web destinée </w:t>
      </w:r>
      <w:r w:rsidR="00246E4E">
        <w:t xml:space="preserve">aux sapeur-pompiers, au personnel administratif du CTA et au Service Formation </w:t>
      </w:r>
      <w:r>
        <w:t>sera en ligne, accessible depuis un ordinateur.</w:t>
      </w:r>
    </w:p>
    <w:p w:rsidR="0069479D" w:rsidRPr="00675D85" w:rsidRDefault="0069479D" w:rsidP="004C022A">
      <w:pPr>
        <w:pStyle w:val="1-Normal"/>
      </w:pPr>
      <w:r w:rsidRPr="00675D85">
        <w:t xml:space="preserve">Le dossier de spécifications détaillées décrit l’ensemble des fonctions de l’application. Il est organisé en </w:t>
      </w:r>
      <w:r w:rsidR="00246E4E" w:rsidRPr="00675D85">
        <w:t xml:space="preserve"> </w:t>
      </w:r>
      <w:r w:rsidRPr="00675D85">
        <w:t>chapitres </w:t>
      </w:r>
      <w:r w:rsidR="00AE7CCC">
        <w:t>correspondant à chaque cas d’utilisation.</w:t>
      </w:r>
    </w:p>
    <w:p w:rsidR="0069479D" w:rsidRDefault="0069479D">
      <w:pPr>
        <w:pStyle w:val="Titre2"/>
      </w:pPr>
      <w:bookmarkStart w:id="435" w:name="_Toc409202328"/>
      <w:bookmarkStart w:id="436" w:name="_Toc409202329"/>
      <w:bookmarkStart w:id="437" w:name="_Toc409508819"/>
      <w:bookmarkEnd w:id="435"/>
      <w:bookmarkEnd w:id="436"/>
      <w:r>
        <w:t>Cadre technique</w:t>
      </w:r>
      <w:bookmarkEnd w:id="437"/>
    </w:p>
    <w:p w:rsidR="0069479D" w:rsidRDefault="0069479D">
      <w:pPr>
        <w:pStyle w:val="1-Normal"/>
      </w:pPr>
      <w:r>
        <w:t>L’application repose sur les outils suivants :</w:t>
      </w:r>
    </w:p>
    <w:p w:rsidR="0069479D" w:rsidRDefault="0069479D">
      <w:pPr>
        <w:pStyle w:val="11-NormalPuceD"/>
      </w:pPr>
      <w:r>
        <w:t xml:space="preserve">Serveur web Apache, </w:t>
      </w:r>
    </w:p>
    <w:p w:rsidR="0069479D" w:rsidRDefault="0069479D">
      <w:pPr>
        <w:pStyle w:val="11-NormalPuceD"/>
      </w:pPr>
      <w:r w:rsidRPr="00BB2693">
        <w:t xml:space="preserve">Serveur de données avec une base </w:t>
      </w:r>
      <w:r w:rsidR="00917C38" w:rsidRPr="00BB2693">
        <w:t>My</w:t>
      </w:r>
      <w:r w:rsidR="00917C38">
        <w:t>SQL</w:t>
      </w:r>
      <w:r>
        <w:t>,</w:t>
      </w:r>
    </w:p>
    <w:p w:rsidR="00AE7CCC" w:rsidRDefault="00AE7CCC">
      <w:pPr>
        <w:pStyle w:val="11-NormalPuceD"/>
      </w:pPr>
      <w:r>
        <w:t>Langage PHP</w:t>
      </w:r>
    </w:p>
    <w:p w:rsidR="0069479D" w:rsidRDefault="0069479D">
      <w:pPr>
        <w:pStyle w:val="Titre1"/>
        <w:rPr>
          <w:rFonts w:eastAsia="MS Mincho"/>
        </w:rPr>
      </w:pPr>
      <w:bookmarkStart w:id="438" w:name="_Toc409508820"/>
      <w:r>
        <w:rPr>
          <w:rFonts w:eastAsia="MS Mincho"/>
        </w:rPr>
        <w:lastRenderedPageBreak/>
        <w:t>Glossaire</w:t>
      </w:r>
      <w:bookmarkEnd w:id="438"/>
    </w:p>
    <w:p w:rsidR="00F557EB" w:rsidRDefault="00207198">
      <w:pPr>
        <w:ind w:left="787"/>
        <w:rPr>
          <w:rFonts w:eastAsia="MS Mincho"/>
        </w:rPr>
      </w:pPr>
      <w:r w:rsidRPr="00207198">
        <w:rPr>
          <w:rFonts w:eastAsia="MS Mincho"/>
        </w:rPr>
        <w:t>CIS : Centre Incendie Secours appelés familièrement caserne.</w:t>
      </w:r>
    </w:p>
    <w:p w:rsidR="00F557EB" w:rsidRDefault="00207198">
      <w:pPr>
        <w:ind w:left="787"/>
        <w:rPr>
          <w:rFonts w:eastAsia="MS Mincho"/>
        </w:rPr>
      </w:pPr>
      <w:r w:rsidRPr="00207198">
        <w:rPr>
          <w:rFonts w:eastAsia="MS Mincho"/>
        </w:rPr>
        <w:t>CODIS : Centre Opérationnel Départemental d’Incendie et de Secours</w:t>
      </w:r>
    </w:p>
    <w:p w:rsidR="00F557EB" w:rsidRDefault="00207198">
      <w:pPr>
        <w:ind w:left="787"/>
        <w:rPr>
          <w:rFonts w:eastAsia="MS Mincho"/>
        </w:rPr>
      </w:pPr>
      <w:r w:rsidRPr="00207198">
        <w:rPr>
          <w:rFonts w:eastAsia="MS Mincho"/>
        </w:rPr>
        <w:t>CTA : Centre de Traitement de l’Alerte</w:t>
      </w:r>
    </w:p>
    <w:p w:rsidR="00AE7CCC" w:rsidRDefault="00AE7CCC" w:rsidP="004C022A">
      <w:pPr>
        <w:ind w:left="787"/>
        <w:rPr>
          <w:rFonts w:eastAsia="MS Mincho"/>
        </w:rPr>
      </w:pPr>
      <w:r>
        <w:rPr>
          <w:rFonts w:eastAsia="MS Mincho"/>
        </w:rPr>
        <w:t>SF : Spécifications Fonctionnelles</w:t>
      </w:r>
    </w:p>
    <w:p w:rsidR="005F7057" w:rsidRDefault="005F7057" w:rsidP="004C022A">
      <w:pPr>
        <w:ind w:left="787"/>
        <w:rPr>
          <w:rFonts w:eastAsia="MS Mincho"/>
        </w:rPr>
      </w:pPr>
      <w:r>
        <w:rPr>
          <w:rFonts w:eastAsia="MS Mincho"/>
        </w:rPr>
        <w:t>SP : Sapeur pompier</w:t>
      </w:r>
    </w:p>
    <w:p w:rsidR="00F557EB" w:rsidRDefault="00F557EB">
      <w:pPr>
        <w:rPr>
          <w:rFonts w:eastAsia="MS Mincho"/>
        </w:rPr>
      </w:pPr>
    </w:p>
    <w:p w:rsidR="00AE7CCC" w:rsidRDefault="00AE7CCC" w:rsidP="00AE7CCC"/>
    <w:p w:rsidR="00AE7CCC" w:rsidRPr="004C022A" w:rsidRDefault="004F3F3A" w:rsidP="004C022A">
      <w:pPr>
        <w:ind w:left="787"/>
        <w:rPr>
          <w:rFonts w:eastAsia="MS Mincho"/>
        </w:rPr>
      </w:pPr>
      <w:r>
        <w:rPr>
          <w:rFonts w:eastAsia="MS Mincho"/>
        </w:rPr>
        <w:t xml:space="preserve">Liste des acronymes spécifiques au </w:t>
      </w:r>
      <w:r w:rsidR="00E8144F">
        <w:rPr>
          <w:rFonts w:eastAsia="MS Mincho"/>
        </w:rPr>
        <w:t xml:space="preserve">champ lexical Pompier : </w:t>
      </w:r>
      <w:r w:rsidR="00E8144F" w:rsidRPr="00E8144F">
        <w:rPr>
          <w:rFonts w:eastAsia="MS Mincho"/>
        </w:rPr>
        <w:t>http://acronymes.pompiers.free.fr/</w:t>
      </w:r>
    </w:p>
    <w:p w:rsidR="0069479D" w:rsidRDefault="0069479D">
      <w:pPr>
        <w:pStyle w:val="Titre1"/>
        <w:rPr>
          <w:rFonts w:eastAsia="MS Mincho"/>
        </w:rPr>
      </w:pPr>
      <w:bookmarkStart w:id="439" w:name="_Toc348341911"/>
      <w:bookmarkStart w:id="440" w:name="_Toc348517833"/>
      <w:bookmarkStart w:id="441" w:name="_Toc348341924"/>
      <w:bookmarkStart w:id="442" w:name="_Toc348517846"/>
      <w:bookmarkStart w:id="443" w:name="_Toc348341945"/>
      <w:bookmarkStart w:id="444" w:name="_Toc348517867"/>
      <w:bookmarkStart w:id="445" w:name="_Toc348341948"/>
      <w:bookmarkStart w:id="446" w:name="_Toc348517870"/>
      <w:bookmarkStart w:id="447" w:name="_Toc348341951"/>
      <w:bookmarkStart w:id="448" w:name="_Toc348517873"/>
      <w:bookmarkStart w:id="449" w:name="_Toc348341954"/>
      <w:bookmarkStart w:id="450" w:name="_Toc348517876"/>
      <w:bookmarkStart w:id="451" w:name="_Toc348341957"/>
      <w:bookmarkStart w:id="452" w:name="_Toc348517879"/>
      <w:bookmarkStart w:id="453" w:name="_Toc348341960"/>
      <w:bookmarkStart w:id="454" w:name="_Toc348517882"/>
      <w:bookmarkStart w:id="455" w:name="_Toc348341963"/>
      <w:bookmarkStart w:id="456" w:name="_Toc348517885"/>
      <w:bookmarkStart w:id="457" w:name="_Toc348341966"/>
      <w:bookmarkStart w:id="458" w:name="_Toc348517888"/>
      <w:bookmarkStart w:id="459" w:name="_Toc348341969"/>
      <w:bookmarkStart w:id="460" w:name="_Toc348517891"/>
      <w:bookmarkStart w:id="461" w:name="_Toc348341996"/>
      <w:bookmarkStart w:id="462" w:name="_Toc348517918"/>
      <w:bookmarkStart w:id="463" w:name="_Toc348342002"/>
      <w:bookmarkStart w:id="464" w:name="_Toc348517924"/>
      <w:bookmarkStart w:id="465" w:name="_Toc348342019"/>
      <w:bookmarkStart w:id="466" w:name="_Toc348517941"/>
      <w:bookmarkStart w:id="467" w:name="_Toc409508821"/>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Pr>
          <w:rFonts w:eastAsia="MS Mincho"/>
        </w:rPr>
        <w:lastRenderedPageBreak/>
        <w:t>Description générale</w:t>
      </w:r>
      <w:bookmarkEnd w:id="467"/>
    </w:p>
    <w:p w:rsidR="00DA7A62" w:rsidRDefault="00DA7A62">
      <w:pPr>
        <w:pStyle w:val="Titre2"/>
      </w:pPr>
      <w:bookmarkStart w:id="468" w:name="_Toc409508822"/>
      <w:r>
        <w:t>Architecture générale</w:t>
      </w:r>
      <w:bookmarkEnd w:id="468"/>
    </w:p>
    <w:p w:rsidR="005B29BB" w:rsidRDefault="005B29BB" w:rsidP="00DA7A62">
      <w:pPr>
        <w:pStyle w:val="1-Normal"/>
      </w:pPr>
    </w:p>
    <w:tbl>
      <w:tblPr>
        <w:tblStyle w:val="Grilledutableau"/>
        <w:tblW w:w="10796" w:type="dxa"/>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0"/>
        <w:gridCol w:w="2124"/>
        <w:gridCol w:w="1985"/>
        <w:gridCol w:w="1417"/>
      </w:tblGrid>
      <w:tr w:rsidR="00762CCF" w:rsidTr="004F3F3A">
        <w:trPr>
          <w:gridAfter w:val="1"/>
          <w:wAfter w:w="1417" w:type="dxa"/>
        </w:trPr>
        <w:tc>
          <w:tcPr>
            <w:tcW w:w="5270" w:type="dxa"/>
            <w:shd w:val="clear" w:color="auto" w:fill="DBE5F1" w:themeFill="accent1" w:themeFillTint="33"/>
          </w:tcPr>
          <w:p w:rsidR="00762CCF" w:rsidRDefault="00762CCF" w:rsidP="00762CCF">
            <w:pPr>
              <w:pStyle w:val="1-Normal"/>
            </w:pPr>
            <w:r>
              <w:t>PF1 Consulter une fiche Personnel</w:t>
            </w:r>
          </w:p>
          <w:p w:rsidR="00762CCF" w:rsidRDefault="00E03EC3" w:rsidP="00762CCF">
            <w:pPr>
              <w:pStyle w:val="1-Normal"/>
            </w:pPr>
            <w:r>
              <w:rPr>
                <w:noProof/>
              </w:rPr>
              <mc:AlternateContent>
                <mc:Choice Requires="wps">
                  <w:drawing>
                    <wp:anchor distT="0" distB="0" distL="114300" distR="114300" simplePos="0" relativeHeight="251658240" behindDoc="0" locked="0" layoutInCell="1" allowOverlap="1">
                      <wp:simplePos x="0" y="0"/>
                      <wp:positionH relativeFrom="column">
                        <wp:posOffset>3267710</wp:posOffset>
                      </wp:positionH>
                      <wp:positionV relativeFrom="paragraph">
                        <wp:posOffset>75565</wp:posOffset>
                      </wp:positionV>
                      <wp:extent cx="1371600" cy="723900"/>
                      <wp:effectExtent l="66675" t="86995" r="85725" b="11303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723900"/>
                              </a:xfrm>
                              <a:prstGeom prst="straightConnector1">
                                <a:avLst/>
                              </a:prstGeom>
                              <a:noFill/>
                              <a:ln w="38100">
                                <a:solidFill>
                                  <a:schemeClr val="accent1">
                                    <a:lumMod val="60000"/>
                                    <a:lumOff val="40000"/>
                                  </a:schemeClr>
                                </a:solidFill>
                                <a:round/>
                                <a:headEnd type="triangle" w="med" len="med"/>
                                <a:tailEnd type="triangl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940F3D" id="_x0000_t32" coordsize="21600,21600" o:spt="32" o:oned="t" path="m,l21600,21600e" filled="f">
                      <v:path arrowok="t" fillok="f" o:connecttype="none"/>
                      <o:lock v:ext="edit" shapetype="t"/>
                    </v:shapetype>
                    <v:shape id="AutoShape 2" o:spid="_x0000_s1026" type="#_x0000_t32" style="position:absolute;margin-left:257.3pt;margin-top:5.95pt;width:108pt;height: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" strokecolor="#95b3d7 [1940]" strokeweight="3pt">
                      <v:stroke startarrow="block" endarrow="block"/>
                      <v:shadow on="t" color="#243f60 [1604]" opacity=".5"/>
                    </v:shape>
                  </w:pict>
                </mc:Fallback>
              </mc:AlternateContent>
            </w:r>
            <w:del w:id="469" w:author="Annick MONTFORT" w:date="2018-01-09T14:06:00Z">
              <w:r w:rsidR="00762CCF" w:rsidDel="00E03EC3">
                <w:delText>PF2 Modifier ses moyens de communication</w:delText>
              </w:r>
            </w:del>
          </w:p>
          <w:p w:rsidR="00F557EB" w:rsidRDefault="00762CCF">
            <w:pPr>
              <w:pStyle w:val="1-Normal"/>
            </w:pPr>
            <w:r>
              <w:t>PF3 Consulter sa fiche Formation Annuelle</w:t>
            </w:r>
          </w:p>
        </w:tc>
        <w:tc>
          <w:tcPr>
            <w:tcW w:w="2124" w:type="dxa"/>
            <w:shd w:val="clear" w:color="auto" w:fill="auto"/>
          </w:tcPr>
          <w:p w:rsidR="00762CCF" w:rsidRDefault="00762CCF" w:rsidP="00762CCF">
            <w:pPr>
              <w:pStyle w:val="1-Normal"/>
            </w:pPr>
          </w:p>
        </w:tc>
        <w:tc>
          <w:tcPr>
            <w:tcW w:w="1985" w:type="dxa"/>
            <w:shd w:val="clear" w:color="auto" w:fill="auto"/>
          </w:tcPr>
          <w:p w:rsidR="00762CCF" w:rsidRDefault="00762CCF" w:rsidP="00762CCF">
            <w:pPr>
              <w:pStyle w:val="1-Normal"/>
            </w:pPr>
          </w:p>
        </w:tc>
      </w:tr>
      <w:tr w:rsidR="00762CCF" w:rsidTr="004F3F3A">
        <w:trPr>
          <w:gridAfter w:val="1"/>
          <w:wAfter w:w="1417" w:type="dxa"/>
        </w:trPr>
        <w:tc>
          <w:tcPr>
            <w:tcW w:w="5270" w:type="dxa"/>
          </w:tcPr>
          <w:p w:rsidR="00762CCF" w:rsidRDefault="00762CCF" w:rsidP="00DA7A62">
            <w:pPr>
              <w:pStyle w:val="1-Normal"/>
              <w:ind w:left="0"/>
            </w:pPr>
          </w:p>
        </w:tc>
        <w:tc>
          <w:tcPr>
            <w:tcW w:w="2124" w:type="dxa"/>
            <w:shd w:val="clear" w:color="auto" w:fill="auto"/>
          </w:tcPr>
          <w:p w:rsidR="00762CCF" w:rsidRDefault="00762CCF" w:rsidP="00DA7A62">
            <w:pPr>
              <w:pStyle w:val="1-Normal"/>
              <w:ind w:left="0"/>
            </w:pPr>
          </w:p>
        </w:tc>
        <w:tc>
          <w:tcPr>
            <w:tcW w:w="1985" w:type="dxa"/>
            <w:shd w:val="clear" w:color="auto" w:fill="auto"/>
          </w:tcPr>
          <w:p w:rsidR="00762CCF" w:rsidRDefault="00762CCF" w:rsidP="00DA7A62">
            <w:pPr>
              <w:pStyle w:val="1-Normal"/>
              <w:ind w:left="0"/>
            </w:pPr>
          </w:p>
        </w:tc>
      </w:tr>
      <w:tr w:rsidR="00762CCF" w:rsidTr="004F3F3A">
        <w:trPr>
          <w:gridAfter w:val="1"/>
          <w:wAfter w:w="1417" w:type="dxa"/>
        </w:trPr>
        <w:tc>
          <w:tcPr>
            <w:tcW w:w="5270" w:type="dxa"/>
            <w:shd w:val="clear" w:color="auto" w:fill="DBE5F1" w:themeFill="accent1" w:themeFillTint="33"/>
          </w:tcPr>
          <w:p w:rsidR="00762CCF" w:rsidRDefault="00762CCF" w:rsidP="00762CCF">
            <w:pPr>
              <w:pStyle w:val="1-Normal"/>
            </w:pPr>
          </w:p>
          <w:p w:rsidR="00762CCF" w:rsidRDefault="00E03EC3" w:rsidP="00762CCF">
            <w:pPr>
              <w:pStyle w:val="1-Normal"/>
            </w:pPr>
            <w:r>
              <w:rPr>
                <w:noProof/>
              </w:rPr>
              <mc:AlternateContent>
                <mc:Choice Requires="wps">
                  <w:drawing>
                    <wp:anchor distT="0" distB="0" distL="114300" distR="114300" simplePos="0" relativeHeight="251659264" behindDoc="0" locked="0" layoutInCell="1" allowOverlap="1">
                      <wp:simplePos x="0" y="0"/>
                      <wp:positionH relativeFrom="column">
                        <wp:posOffset>3267710</wp:posOffset>
                      </wp:positionH>
                      <wp:positionV relativeFrom="paragraph">
                        <wp:posOffset>90170</wp:posOffset>
                      </wp:positionV>
                      <wp:extent cx="1371600" cy="66675"/>
                      <wp:effectExtent l="38100" t="86360" r="66675" b="11366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66675"/>
                              </a:xfrm>
                              <a:prstGeom prst="straightConnector1">
                                <a:avLst/>
                              </a:prstGeom>
                              <a:noFill/>
                              <a:ln w="38100">
                                <a:solidFill>
                                  <a:schemeClr val="accent1">
                                    <a:lumMod val="60000"/>
                                    <a:lumOff val="40000"/>
                                  </a:schemeClr>
                                </a:solidFill>
                                <a:round/>
                                <a:headEnd type="triangle" w="med" len="med"/>
                                <a:tailEnd type="triangl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D53BE" id="AutoShape 3" o:spid="_x0000_s1026" type="#_x0000_t32" style="position:absolute;margin-left:257.3pt;margin-top:7.1pt;width:108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" strokecolor="#95b3d7 [1940]" strokeweight="3pt">
                      <v:stroke startarrow="block" endarrow="block"/>
                      <v:shadow on="t" color="#243f60 [1604]" opacity=".5"/>
                    </v:shape>
                  </w:pict>
                </mc:Fallback>
              </mc:AlternateContent>
            </w:r>
            <w:r w:rsidR="00762CCF">
              <w:t>PF4 Enregistrer les fiches Personnel</w:t>
            </w:r>
          </w:p>
          <w:p w:rsidR="00F557EB" w:rsidRDefault="00E03EC3">
            <w:pPr>
              <w:pStyle w:val="1-Normal"/>
            </w:pPr>
            <w:r>
              <w:rPr>
                <w:noProof/>
              </w:rPr>
              <mc:AlternateContent>
                <mc:Choice Requires="wps">
                  <w:drawing>
                    <wp:anchor distT="0" distB="0" distL="114300" distR="114300" simplePos="0" relativeHeight="251660288" behindDoc="0" locked="0" layoutInCell="1" allowOverlap="1">
                      <wp:simplePos x="0" y="0"/>
                      <wp:positionH relativeFrom="column">
                        <wp:posOffset>3267710</wp:posOffset>
                      </wp:positionH>
                      <wp:positionV relativeFrom="paragraph">
                        <wp:posOffset>132715</wp:posOffset>
                      </wp:positionV>
                      <wp:extent cx="1371600" cy="619125"/>
                      <wp:effectExtent l="57150" t="86360" r="85725" b="11366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619125"/>
                              </a:xfrm>
                              <a:prstGeom prst="straightConnector1">
                                <a:avLst/>
                              </a:prstGeom>
                              <a:noFill/>
                              <a:ln w="38100">
                                <a:solidFill>
                                  <a:schemeClr val="accent1">
                                    <a:lumMod val="60000"/>
                                    <a:lumOff val="40000"/>
                                  </a:schemeClr>
                                </a:solidFill>
                                <a:round/>
                                <a:headEnd type="triangle" w="med" len="med"/>
                                <a:tailEnd type="triangle" w="med" len="med"/>
                              </a:ln>
                              <a:effectLst>
                                <a:outerShdw dist="35921" dir="2700000" algn="ctr" rotWithShape="0">
                                  <a:schemeClr val="accent1">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91D23" id="AutoShape 4" o:spid="_x0000_s1026" type="#_x0000_t32" style="position:absolute;margin-left:257.3pt;margin-top:10.45pt;width:108pt;height:48.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" strokecolor="#95b3d7 [1940]" strokeweight="3pt">
                      <v:stroke startarrow="block" endarrow="block"/>
                      <v:shadow on="t" color="#243f60 [1604]" opacity=".5"/>
                    </v:shape>
                  </w:pict>
                </mc:Fallback>
              </mc:AlternateContent>
            </w:r>
          </w:p>
        </w:tc>
        <w:tc>
          <w:tcPr>
            <w:tcW w:w="2124" w:type="dxa"/>
            <w:shd w:val="clear" w:color="auto" w:fill="auto"/>
          </w:tcPr>
          <w:p w:rsidR="00762CCF" w:rsidRDefault="00762CCF" w:rsidP="00762CCF">
            <w:pPr>
              <w:pStyle w:val="1-Normal"/>
            </w:pPr>
          </w:p>
        </w:tc>
        <w:tc>
          <w:tcPr>
            <w:tcW w:w="1985" w:type="dxa"/>
            <w:shd w:val="clear" w:color="auto" w:fill="548DD4" w:themeFill="text2" w:themeFillTint="99"/>
          </w:tcPr>
          <w:p w:rsidR="00F557EB" w:rsidRDefault="00207198">
            <w:pPr>
              <w:pStyle w:val="1-Normal"/>
              <w:ind w:left="0"/>
              <w:jc w:val="center"/>
              <w:rPr>
                <w:b/>
              </w:rPr>
            </w:pPr>
            <w:r w:rsidRPr="00207198">
              <w:rPr>
                <w:b/>
              </w:rPr>
              <w:t>Base</w:t>
            </w:r>
          </w:p>
          <w:p w:rsidR="00F557EB" w:rsidRDefault="00207198">
            <w:pPr>
              <w:pStyle w:val="1-Normal"/>
              <w:ind w:left="0"/>
              <w:jc w:val="center"/>
              <w:rPr>
                <w:b/>
              </w:rPr>
            </w:pPr>
            <w:r w:rsidRPr="00207198">
              <w:rPr>
                <w:b/>
              </w:rPr>
              <w:t>de données</w:t>
            </w:r>
          </w:p>
          <w:p w:rsidR="00F557EB" w:rsidRDefault="00207198">
            <w:pPr>
              <w:pStyle w:val="1-Normal"/>
              <w:ind w:left="0"/>
              <w:jc w:val="center"/>
              <w:rPr>
                <w:b/>
              </w:rPr>
            </w:pPr>
            <w:r w:rsidRPr="00207198">
              <w:rPr>
                <w:b/>
              </w:rPr>
              <w:t>SDIS_DB_PF</w:t>
            </w:r>
          </w:p>
        </w:tc>
      </w:tr>
      <w:tr w:rsidR="00762CCF" w:rsidTr="004F3F3A">
        <w:trPr>
          <w:gridAfter w:val="1"/>
          <w:wAfter w:w="1417" w:type="dxa"/>
        </w:trPr>
        <w:tc>
          <w:tcPr>
            <w:tcW w:w="5270" w:type="dxa"/>
          </w:tcPr>
          <w:p w:rsidR="00762CCF" w:rsidRDefault="00762CCF" w:rsidP="005B2566">
            <w:pPr>
              <w:pStyle w:val="1-Normal"/>
              <w:ind w:left="0"/>
            </w:pPr>
          </w:p>
        </w:tc>
        <w:tc>
          <w:tcPr>
            <w:tcW w:w="2124" w:type="dxa"/>
            <w:shd w:val="clear" w:color="auto" w:fill="auto"/>
          </w:tcPr>
          <w:p w:rsidR="00762CCF" w:rsidRDefault="00762CCF" w:rsidP="005B2566">
            <w:pPr>
              <w:pStyle w:val="1-Normal"/>
              <w:ind w:left="0"/>
            </w:pPr>
          </w:p>
        </w:tc>
        <w:tc>
          <w:tcPr>
            <w:tcW w:w="1985" w:type="dxa"/>
            <w:shd w:val="clear" w:color="auto" w:fill="auto"/>
          </w:tcPr>
          <w:p w:rsidR="00762CCF" w:rsidRDefault="00762CCF" w:rsidP="005B2566">
            <w:pPr>
              <w:pStyle w:val="1-Normal"/>
              <w:ind w:left="0"/>
            </w:pPr>
          </w:p>
        </w:tc>
      </w:tr>
      <w:tr w:rsidR="00762CCF" w:rsidTr="004F3F3A">
        <w:tc>
          <w:tcPr>
            <w:tcW w:w="5270" w:type="dxa"/>
            <w:shd w:val="clear" w:color="auto" w:fill="DBE5F1" w:themeFill="accent1" w:themeFillTint="33"/>
          </w:tcPr>
          <w:p w:rsidR="00762CCF" w:rsidRDefault="00762CCF" w:rsidP="00762CCF">
            <w:pPr>
              <w:pStyle w:val="1-Normal"/>
            </w:pPr>
            <w:r>
              <w:t>PF1 Consulter une fiche Personnel</w:t>
            </w:r>
          </w:p>
          <w:p w:rsidR="00762CCF" w:rsidRDefault="00762CCF" w:rsidP="00762CCF">
            <w:pPr>
              <w:pStyle w:val="1-Normal"/>
            </w:pPr>
            <w:r>
              <w:t>PF5 Gestion des inscriptions aux formations</w:t>
            </w:r>
          </w:p>
          <w:p w:rsidR="00762CCF" w:rsidRDefault="00762CCF" w:rsidP="00762CCF">
            <w:pPr>
              <w:pStyle w:val="1-Normal"/>
            </w:pPr>
            <w:r>
              <w:t>PF6 Valider la formation d’un sapeur-pompier</w:t>
            </w:r>
          </w:p>
          <w:p w:rsidR="00F557EB" w:rsidRDefault="00762CCF">
            <w:pPr>
              <w:pStyle w:val="1-Normal"/>
            </w:pPr>
            <w:del w:id="470" w:author="Annick MONTFORT" w:date="2018-01-09T14:06:00Z">
              <w:r w:rsidDel="00E03EC3">
                <w:delText>PF7 Gestion du catalogue de formation</w:delText>
              </w:r>
            </w:del>
          </w:p>
        </w:tc>
        <w:tc>
          <w:tcPr>
            <w:tcW w:w="2124" w:type="dxa"/>
            <w:shd w:val="clear" w:color="auto" w:fill="auto"/>
          </w:tcPr>
          <w:p w:rsidR="00762CCF" w:rsidRDefault="00762CCF" w:rsidP="00762CCF">
            <w:pPr>
              <w:pStyle w:val="1-Normal"/>
            </w:pPr>
          </w:p>
        </w:tc>
        <w:tc>
          <w:tcPr>
            <w:tcW w:w="3402" w:type="dxa"/>
            <w:gridSpan w:val="2"/>
            <w:shd w:val="clear" w:color="auto" w:fill="auto"/>
          </w:tcPr>
          <w:p w:rsidR="00762CCF" w:rsidRDefault="004F3F3A" w:rsidP="00762CCF">
            <w:pPr>
              <w:pStyle w:val="1-Normal"/>
            </w:pPr>
            <w:r>
              <w:t>Les données sont stockées dans une base de données commune SDIS_DB_PF.</w:t>
            </w:r>
          </w:p>
        </w:tc>
      </w:tr>
    </w:tbl>
    <w:p w:rsidR="005B29BB" w:rsidRDefault="005B29BB" w:rsidP="00DA7A62">
      <w:pPr>
        <w:pStyle w:val="1-Normal"/>
      </w:pPr>
    </w:p>
    <w:p w:rsidR="001C1F15" w:rsidRDefault="001C1F15" w:rsidP="00DA7A62">
      <w:pPr>
        <w:pStyle w:val="1-Normal"/>
      </w:pPr>
    </w:p>
    <w:p w:rsidR="00DA7A62" w:rsidRPr="00DA7A62" w:rsidRDefault="00DA7A62" w:rsidP="00DA7A62">
      <w:pPr>
        <w:pStyle w:val="1-Normal"/>
      </w:pPr>
      <w:r w:rsidRPr="00DA7A62">
        <w:t xml:space="preserve">Comme l’illustre la figure ci-dessus, l’application </w:t>
      </w:r>
      <w:r w:rsidR="005B29BB">
        <w:t xml:space="preserve">(front-end) </w:t>
      </w:r>
      <w:r w:rsidRPr="00DA7A62">
        <w:t>est constituée de trois modules </w:t>
      </w:r>
      <w:r w:rsidR="001C1F15">
        <w:t xml:space="preserve">correspondant aux acteurs de l’application </w:t>
      </w:r>
      <w:r w:rsidRPr="00DA7A62">
        <w:t>:</w:t>
      </w:r>
    </w:p>
    <w:p w:rsidR="00DA7A62" w:rsidRPr="00DA7A62" w:rsidRDefault="00DA7A62" w:rsidP="00DA7A62">
      <w:pPr>
        <w:pStyle w:val="1-NormalPuceD"/>
        <w:rPr>
          <w:rFonts w:eastAsia="MS Mincho"/>
        </w:rPr>
      </w:pPr>
      <w:r w:rsidRPr="00DA7A62">
        <w:rPr>
          <w:rFonts w:eastAsia="MS Mincho"/>
        </w:rPr>
        <w:t xml:space="preserve">Le module </w:t>
      </w:r>
      <w:r w:rsidR="001C1F15">
        <w:rPr>
          <w:rFonts w:eastAsia="MS Mincho"/>
        </w:rPr>
        <w:t xml:space="preserve">Sapeur-pompier </w:t>
      </w:r>
      <w:r w:rsidRPr="00DA7A62">
        <w:rPr>
          <w:rFonts w:eastAsia="MS Mincho"/>
        </w:rPr>
        <w:t xml:space="preserve">qui </w:t>
      </w:r>
      <w:r w:rsidR="005B29BB">
        <w:rPr>
          <w:rFonts w:eastAsia="MS Mincho"/>
        </w:rPr>
        <w:t>permet la consultation de sa propre fiche Personnel et la modification des moyens de communication</w:t>
      </w:r>
      <w:r w:rsidRPr="00DA7A62">
        <w:rPr>
          <w:rFonts w:eastAsia="MS Mincho"/>
        </w:rPr>
        <w:t xml:space="preserve">. </w:t>
      </w:r>
    </w:p>
    <w:p w:rsidR="00DA7A62" w:rsidRPr="00DA7A62" w:rsidRDefault="00DA7A62" w:rsidP="00DA7A62">
      <w:pPr>
        <w:pStyle w:val="1-NormalPuceD"/>
        <w:rPr>
          <w:rFonts w:eastAsia="MS Mincho"/>
        </w:rPr>
      </w:pPr>
      <w:r w:rsidRPr="00DA7A62">
        <w:rPr>
          <w:rFonts w:eastAsia="MS Mincho"/>
        </w:rPr>
        <w:t xml:space="preserve">Le module </w:t>
      </w:r>
      <w:r w:rsidR="005B29BB">
        <w:rPr>
          <w:rFonts w:eastAsia="MS Mincho"/>
        </w:rPr>
        <w:t xml:space="preserve">CTA </w:t>
      </w:r>
      <w:r w:rsidRPr="00DA7A62">
        <w:rPr>
          <w:rFonts w:eastAsia="MS Mincho"/>
        </w:rPr>
        <w:t xml:space="preserve">qui permet </w:t>
      </w:r>
      <w:r w:rsidR="005B29BB">
        <w:rPr>
          <w:rFonts w:eastAsia="MS Mincho"/>
        </w:rPr>
        <w:t>l’enregistrement des fiches Personnels</w:t>
      </w:r>
      <w:r w:rsidRPr="00DA7A62">
        <w:rPr>
          <w:rFonts w:eastAsia="MS Mincho"/>
        </w:rPr>
        <w:t>.</w:t>
      </w:r>
    </w:p>
    <w:p w:rsidR="00DA7A62" w:rsidRPr="00DA7A62" w:rsidRDefault="00DA7A62" w:rsidP="00DA7A62">
      <w:pPr>
        <w:pStyle w:val="1-NormalPuceD"/>
        <w:rPr>
          <w:rFonts w:eastAsia="MS Mincho"/>
        </w:rPr>
      </w:pPr>
      <w:r w:rsidRPr="00DA7A62">
        <w:rPr>
          <w:rFonts w:eastAsia="MS Mincho"/>
        </w:rPr>
        <w:t xml:space="preserve">Le module </w:t>
      </w:r>
      <w:r w:rsidR="005B29BB">
        <w:rPr>
          <w:rFonts w:eastAsia="MS Mincho"/>
        </w:rPr>
        <w:t xml:space="preserve">Service Formation </w:t>
      </w:r>
      <w:r w:rsidRPr="00DA7A62">
        <w:rPr>
          <w:rFonts w:eastAsia="MS Mincho"/>
        </w:rPr>
        <w:t xml:space="preserve">qui permet </w:t>
      </w:r>
      <w:r w:rsidR="005B29BB">
        <w:rPr>
          <w:rFonts w:eastAsia="MS Mincho"/>
        </w:rPr>
        <w:t xml:space="preserve">le maintient à jour du catalogue de formation et les inscriptions des pompiers. </w:t>
      </w:r>
    </w:p>
    <w:p w:rsidR="005B29BB" w:rsidRDefault="005B29BB" w:rsidP="00DA7A62">
      <w:pPr>
        <w:rPr>
          <w:rFonts w:eastAsia="MS Mincho"/>
        </w:rPr>
      </w:pPr>
    </w:p>
    <w:p w:rsidR="005F7057" w:rsidRDefault="005F7057" w:rsidP="00DA7A62">
      <w:pPr>
        <w:rPr>
          <w:rFonts w:eastAsia="MS Mincho"/>
        </w:rPr>
      </w:pPr>
      <w:r>
        <w:rPr>
          <w:rFonts w:eastAsia="MS Mincho"/>
        </w:rPr>
        <w:t>Le menu général de l’application est constitué de tous les modules comme suit :</w:t>
      </w:r>
    </w:p>
    <w:p w:rsidR="005F7057" w:rsidRDefault="005F7057" w:rsidP="00DA7A62">
      <w:pPr>
        <w:rPr>
          <w:rFonts w:eastAsia="MS Mincho"/>
        </w:rPr>
      </w:pPr>
    </w:p>
    <w:tbl>
      <w:tblPr>
        <w:tblStyle w:val="Grilledutableau"/>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0"/>
      </w:tblGrid>
      <w:tr w:rsidR="005F7057" w:rsidTr="00FB5D91">
        <w:tc>
          <w:tcPr>
            <w:tcW w:w="5270" w:type="dxa"/>
            <w:shd w:val="clear" w:color="auto" w:fill="DBE5F1" w:themeFill="accent1" w:themeFillTint="33"/>
          </w:tcPr>
          <w:p w:rsidR="005F7057" w:rsidRDefault="005F7057" w:rsidP="00FB5D91">
            <w:pPr>
              <w:pStyle w:val="1-Normal"/>
            </w:pPr>
            <w:r>
              <w:t>PF1 Consulter une fiche Personnel</w:t>
            </w:r>
          </w:p>
          <w:p w:rsidR="005F7057" w:rsidRDefault="005F7057" w:rsidP="00FB5D91">
            <w:pPr>
              <w:pStyle w:val="1-Normal"/>
            </w:pPr>
            <w:r>
              <w:t>PF3 Consulter sa fiche Formation Annuelle</w:t>
            </w:r>
          </w:p>
        </w:tc>
      </w:tr>
      <w:tr w:rsidR="005F7057" w:rsidTr="00FB5D91">
        <w:tc>
          <w:tcPr>
            <w:tcW w:w="5270" w:type="dxa"/>
          </w:tcPr>
          <w:p w:rsidR="005F7057" w:rsidRDefault="005F7057" w:rsidP="00FB5D91">
            <w:pPr>
              <w:pStyle w:val="1-Normal"/>
              <w:ind w:left="0"/>
            </w:pPr>
          </w:p>
        </w:tc>
      </w:tr>
      <w:tr w:rsidR="005F7057" w:rsidTr="00FB5D91">
        <w:tc>
          <w:tcPr>
            <w:tcW w:w="5270" w:type="dxa"/>
            <w:shd w:val="clear" w:color="auto" w:fill="DBE5F1" w:themeFill="accent1" w:themeFillTint="33"/>
          </w:tcPr>
          <w:p w:rsidR="005F7057" w:rsidRDefault="005F7057" w:rsidP="00FB5D91">
            <w:pPr>
              <w:pStyle w:val="1-Normal"/>
            </w:pPr>
          </w:p>
          <w:p w:rsidR="005F7057" w:rsidRDefault="005F7057" w:rsidP="00FB5D91">
            <w:pPr>
              <w:pStyle w:val="1-Normal"/>
            </w:pPr>
            <w:r>
              <w:t>PF4 Enregistrer les fiches Personnel</w:t>
            </w:r>
          </w:p>
          <w:p w:rsidR="005F7057" w:rsidRDefault="005F7057" w:rsidP="00FB5D91">
            <w:pPr>
              <w:pStyle w:val="1-Normal"/>
            </w:pPr>
          </w:p>
        </w:tc>
      </w:tr>
      <w:tr w:rsidR="005F7057" w:rsidTr="00FB5D91">
        <w:tc>
          <w:tcPr>
            <w:tcW w:w="5270" w:type="dxa"/>
          </w:tcPr>
          <w:p w:rsidR="005F7057" w:rsidRDefault="005F7057" w:rsidP="00FB5D91">
            <w:pPr>
              <w:pStyle w:val="1-Normal"/>
              <w:ind w:left="0"/>
            </w:pPr>
          </w:p>
        </w:tc>
      </w:tr>
      <w:tr w:rsidR="005F7057" w:rsidTr="00FB5D91">
        <w:tc>
          <w:tcPr>
            <w:tcW w:w="5270" w:type="dxa"/>
            <w:shd w:val="clear" w:color="auto" w:fill="DBE5F1" w:themeFill="accent1" w:themeFillTint="33"/>
          </w:tcPr>
          <w:p w:rsidR="005F7057" w:rsidRDefault="005F7057" w:rsidP="00FB5D91">
            <w:pPr>
              <w:pStyle w:val="1-Normal"/>
            </w:pPr>
            <w:r>
              <w:t>PF6 Valider la formation d’un sapeur-pompier</w:t>
            </w:r>
          </w:p>
          <w:p w:rsidR="005F7057" w:rsidRDefault="005F7057" w:rsidP="00FB5D91">
            <w:pPr>
              <w:pStyle w:val="1-Normal"/>
            </w:pPr>
            <w:del w:id="471" w:author="Annick MONTFORT" w:date="2018-01-09T14:06:00Z">
              <w:r w:rsidDel="00E03EC3">
                <w:delText>PF7 Gestion du catalogue de formation</w:delText>
              </w:r>
            </w:del>
          </w:p>
        </w:tc>
      </w:tr>
    </w:tbl>
    <w:p w:rsidR="005F7057" w:rsidRDefault="005F7057" w:rsidP="00DA7A62">
      <w:pPr>
        <w:rPr>
          <w:rFonts w:eastAsia="MS Mincho"/>
        </w:rPr>
      </w:pPr>
    </w:p>
    <w:p w:rsidR="005F7057" w:rsidRPr="005F7057" w:rsidRDefault="005F7057" w:rsidP="00DA7A62">
      <w:pPr>
        <w:rPr>
          <w:rFonts w:eastAsia="MS Mincho"/>
          <w:b/>
        </w:rPr>
      </w:pPr>
      <w:r>
        <w:rPr>
          <w:rFonts w:eastAsia="MS Mincho"/>
          <w:b/>
        </w:rPr>
        <w:t>L’authentification déterminera l’acteur en cours de session</w:t>
      </w:r>
      <w:r w:rsidR="004F3F3A">
        <w:rPr>
          <w:rFonts w:eastAsia="MS Mincho"/>
          <w:b/>
        </w:rPr>
        <w:t xml:space="preserve"> et</w:t>
      </w:r>
      <w:r w:rsidR="004F3F3A" w:rsidRPr="004F3F3A">
        <w:rPr>
          <w:rFonts w:eastAsia="MS Mincho"/>
          <w:b/>
        </w:rPr>
        <w:t xml:space="preserve"> </w:t>
      </w:r>
      <w:r w:rsidR="004F3F3A">
        <w:rPr>
          <w:rFonts w:eastAsia="MS Mincho"/>
          <w:b/>
        </w:rPr>
        <w:t>s</w:t>
      </w:r>
      <w:r w:rsidR="004F3F3A" w:rsidRPr="005F7057">
        <w:rPr>
          <w:rFonts w:eastAsia="MS Mincho"/>
          <w:b/>
        </w:rPr>
        <w:t xml:space="preserve">euls les modules autorisés pour </w:t>
      </w:r>
      <w:r w:rsidR="004F3F3A">
        <w:rPr>
          <w:rFonts w:eastAsia="MS Mincho"/>
          <w:b/>
        </w:rPr>
        <w:t>cet</w:t>
      </w:r>
      <w:r w:rsidR="004F3F3A" w:rsidRPr="005F7057">
        <w:rPr>
          <w:rFonts w:eastAsia="MS Mincho"/>
          <w:b/>
        </w:rPr>
        <w:t xml:space="preserve"> acteur seront activés.</w:t>
      </w:r>
      <w:r w:rsidR="004F3F3A">
        <w:rPr>
          <w:rFonts w:eastAsia="MS Mincho"/>
          <w:b/>
        </w:rPr>
        <w:t xml:space="preserve"> </w:t>
      </w:r>
      <w:r w:rsidR="00207198" w:rsidRPr="00207198">
        <w:rPr>
          <w:rFonts w:eastAsia="MS Mincho"/>
        </w:rPr>
        <w:t xml:space="preserve">Exemple : Un utilisateur est détecté comme acteur Sapeur Pompier suite à son authentification, seuls </w:t>
      </w:r>
      <w:r w:rsidR="00207198" w:rsidRPr="00207198">
        <w:rPr>
          <w:rFonts w:eastAsia="MS Mincho"/>
          <w:i/>
        </w:rPr>
        <w:t>PF1 </w:t>
      </w:r>
      <w:r w:rsidR="00207198" w:rsidRPr="00207198">
        <w:rPr>
          <w:i/>
        </w:rPr>
        <w:t>Consulter une fiche Personnel</w:t>
      </w:r>
      <w:r w:rsidR="00207198" w:rsidRPr="00207198">
        <w:rPr>
          <w:rFonts w:eastAsia="MS Mincho"/>
        </w:rPr>
        <w:t xml:space="preserve"> et </w:t>
      </w:r>
      <w:r w:rsidR="00207198" w:rsidRPr="00207198">
        <w:rPr>
          <w:rFonts w:eastAsia="MS Mincho"/>
          <w:i/>
        </w:rPr>
        <w:t xml:space="preserve">PF3 </w:t>
      </w:r>
      <w:r w:rsidR="00207198" w:rsidRPr="00207198">
        <w:rPr>
          <w:i/>
        </w:rPr>
        <w:t>Consulter sa fiche Formation Annuelle</w:t>
      </w:r>
      <w:r w:rsidR="00207198" w:rsidRPr="00207198">
        <w:rPr>
          <w:rFonts w:eastAsia="MS Mincho"/>
        </w:rPr>
        <w:t xml:space="preserve"> lui seront proposés.</w:t>
      </w:r>
    </w:p>
    <w:p w:rsidR="005F7057" w:rsidRDefault="005F7057" w:rsidP="00DA7A62">
      <w:pPr>
        <w:rPr>
          <w:rFonts w:eastAsia="MS Mincho"/>
        </w:rPr>
      </w:pPr>
    </w:p>
    <w:p w:rsidR="00DA7A62" w:rsidRDefault="005B29BB" w:rsidP="00DA7A62">
      <w:r>
        <w:rPr>
          <w:rFonts w:eastAsia="MS Mincho"/>
        </w:rPr>
        <w:t>La partie Back-end qui réalise la gestion</w:t>
      </w:r>
      <w:r w:rsidRPr="00DA7A62">
        <w:rPr>
          <w:rFonts w:eastAsia="MS Mincho"/>
        </w:rPr>
        <w:t xml:space="preserve"> des paramètres de la base</w:t>
      </w:r>
      <w:r>
        <w:rPr>
          <w:rFonts w:eastAsia="MS Mincho"/>
        </w:rPr>
        <w:t xml:space="preserve"> de données</w:t>
      </w:r>
      <w:r w:rsidRPr="00DA7A62">
        <w:rPr>
          <w:rFonts w:eastAsia="MS Mincho"/>
        </w:rPr>
        <w:t xml:space="preserve"> : </w:t>
      </w:r>
      <w:r>
        <w:rPr>
          <w:rFonts w:eastAsia="MS Mincho"/>
        </w:rPr>
        <w:t>grade, fonctions…</w:t>
      </w:r>
      <w:r w:rsidRPr="00DA7A62">
        <w:rPr>
          <w:rFonts w:eastAsia="MS Mincho"/>
        </w:rPr>
        <w:t xml:space="preserve">sera réalisée à travers l’interface </w:t>
      </w:r>
      <w:r>
        <w:rPr>
          <w:rFonts w:eastAsia="MS Mincho"/>
        </w:rPr>
        <w:t xml:space="preserve">d’administration </w:t>
      </w:r>
      <w:r w:rsidRPr="00DA7A62">
        <w:rPr>
          <w:rFonts w:eastAsia="MS Mincho"/>
        </w:rPr>
        <w:t>graphique de la base de données.</w:t>
      </w:r>
      <w:r>
        <w:rPr>
          <w:rFonts w:eastAsia="MS Mincho"/>
        </w:rPr>
        <w:t xml:space="preserve"> Des listes sont disponibles et pourront être importées « à la main » dans la base.</w:t>
      </w:r>
    </w:p>
    <w:p w:rsidR="005B29BB" w:rsidRDefault="005B29BB" w:rsidP="00DA7A62"/>
    <w:p w:rsidR="0069479D" w:rsidRDefault="00917C38">
      <w:pPr>
        <w:pStyle w:val="Titre2"/>
      </w:pPr>
      <w:bookmarkStart w:id="472" w:name="_Toc409202334"/>
      <w:bookmarkStart w:id="473" w:name="_Toc409508823"/>
      <w:bookmarkEnd w:id="472"/>
      <w:r>
        <w:lastRenderedPageBreak/>
        <w:t>Diagramme des cas d’utilisation</w:t>
      </w:r>
      <w:bookmarkEnd w:id="473"/>
    </w:p>
    <w:p w:rsidR="00917C38" w:rsidRPr="00917C38" w:rsidRDefault="00917C38" w:rsidP="00917C38"/>
    <w:p w:rsidR="005B29BB" w:rsidRDefault="00F557EB">
      <w:pPr>
        <w:pStyle w:val="1-Normal"/>
      </w:pPr>
      <w:del w:id="474" w:author="Annick MONTFORT" w:date="2018-01-09T14:07:00Z">
        <w:r w:rsidDel="00E03EC3">
          <w:rPr>
            <w:noProof/>
            <w:sz w:val="20"/>
          </w:rPr>
          <w:drawing>
            <wp:inline distT="0" distB="0" distL="0" distR="0">
              <wp:extent cx="6657975" cy="481012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57975" cy="4810125"/>
                      </a:xfrm>
                      <a:prstGeom prst="rect">
                        <a:avLst/>
                      </a:prstGeom>
                      <a:noFill/>
                      <a:ln w="9525">
                        <a:noFill/>
                        <a:miter lim="800000"/>
                        <a:headEnd/>
                        <a:tailEnd/>
                      </a:ln>
                    </pic:spPr>
                  </pic:pic>
                </a:graphicData>
              </a:graphic>
            </wp:inline>
          </w:drawing>
        </w:r>
      </w:del>
      <w:ins w:id="475" w:author="Annick MONTFORT" w:date="2018-01-09T14:07:00Z">
        <w:r w:rsidR="00E03EC3">
          <w:rPr>
            <w:noProof/>
          </w:rPr>
          <w:drawing>
            <wp:inline distT="0" distB="0" distL="0" distR="0">
              <wp:extent cx="6657975" cy="4810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4810125"/>
                      </a:xfrm>
                      <a:prstGeom prst="rect">
                        <a:avLst/>
                      </a:prstGeom>
                      <a:noFill/>
                      <a:ln>
                        <a:noFill/>
                      </a:ln>
                    </pic:spPr>
                  </pic:pic>
                </a:graphicData>
              </a:graphic>
            </wp:inline>
          </w:drawing>
        </w:r>
      </w:ins>
    </w:p>
    <w:p w:rsidR="0069479D" w:rsidRDefault="0069479D">
      <w:pPr>
        <w:pStyle w:val="Titre2"/>
      </w:pPr>
      <w:bookmarkStart w:id="476" w:name="_Toc348342035"/>
      <w:bookmarkStart w:id="477" w:name="_Toc348517944"/>
      <w:bookmarkStart w:id="478" w:name="_Toc348342036"/>
      <w:bookmarkStart w:id="479" w:name="_Toc348517945"/>
      <w:bookmarkStart w:id="480" w:name="_Toc409508824"/>
      <w:bookmarkEnd w:id="476"/>
      <w:bookmarkEnd w:id="477"/>
      <w:bookmarkEnd w:id="478"/>
      <w:bookmarkEnd w:id="479"/>
      <w:r>
        <w:t xml:space="preserve">Les principes d’ergonomie </w:t>
      </w:r>
      <w:r w:rsidR="006F6E38">
        <w:t>de l’application</w:t>
      </w:r>
      <w:bookmarkEnd w:id="480"/>
    </w:p>
    <w:p w:rsidR="0069479D" w:rsidRDefault="0069479D">
      <w:pPr>
        <w:pStyle w:val="1-NormalPuceCcarr"/>
        <w:tabs>
          <w:tab w:val="clear" w:pos="1286"/>
          <w:tab w:val="num" w:pos="567"/>
        </w:tabs>
        <w:ind w:left="567" w:hanging="425"/>
      </w:pPr>
      <w:r>
        <w:t>Taille des écrans</w:t>
      </w:r>
    </w:p>
    <w:p w:rsidR="0069479D" w:rsidRDefault="0069479D">
      <w:pPr>
        <w:pStyle w:val="1-Normal"/>
      </w:pPr>
      <w:r>
        <w:t>Les écrans seront optimisés pour une résolution 1024x768.</w:t>
      </w:r>
    </w:p>
    <w:p w:rsidR="0069479D" w:rsidRDefault="0069479D">
      <w:pPr>
        <w:pStyle w:val="1-Normal"/>
      </w:pPr>
      <w:r>
        <w:t>Plus exactement, la largeur ne dépassera jamais celle disponible en 1024x768 dans un navigateur maximisé. Pour la hauteur en revanche, on pourra se permettre si besoin, de forcer l’utilisation des barres de défilement verticales.</w:t>
      </w:r>
    </w:p>
    <w:p w:rsidR="0069479D" w:rsidRDefault="0069479D">
      <w:pPr>
        <w:pStyle w:val="1-Normal"/>
      </w:pPr>
    </w:p>
    <w:p w:rsidR="0069479D" w:rsidRDefault="0069479D">
      <w:pPr>
        <w:pStyle w:val="1-NormalPuceCcarr"/>
        <w:tabs>
          <w:tab w:val="clear" w:pos="1286"/>
          <w:tab w:val="num" w:pos="567"/>
        </w:tabs>
        <w:ind w:left="567" w:hanging="425"/>
      </w:pPr>
      <w:r>
        <w:t>Défilement vertical</w:t>
      </w:r>
    </w:p>
    <w:p w:rsidR="0069479D" w:rsidRDefault="0069479D">
      <w:pPr>
        <w:pStyle w:val="1-Normal"/>
      </w:pPr>
      <w:r>
        <w:t>Lors d'un défilement vertical, l'ensemble des éléments de la page participe au défilement, y compris le bandeau supérieur et le menu gauche car nous ne recommandons pas l’utilisation de frame</w:t>
      </w:r>
      <w:r w:rsidR="005B2566">
        <w:t>.</w:t>
      </w:r>
    </w:p>
    <w:p w:rsidR="0069479D" w:rsidRDefault="0069479D">
      <w:pPr>
        <w:pStyle w:val="1-Normal"/>
      </w:pPr>
    </w:p>
    <w:p w:rsidR="0069479D" w:rsidRDefault="0069479D">
      <w:pPr>
        <w:pStyle w:val="1-NormalPuceCcarr"/>
        <w:tabs>
          <w:tab w:val="clear" w:pos="1286"/>
          <w:tab w:val="num" w:pos="567"/>
        </w:tabs>
        <w:ind w:left="567" w:hanging="425"/>
      </w:pPr>
      <w:r>
        <w:t>Accès aux formulaires de saisie</w:t>
      </w:r>
    </w:p>
    <w:p w:rsidR="0069479D" w:rsidRDefault="0069479D">
      <w:pPr>
        <w:pStyle w:val="1-Normal"/>
      </w:pPr>
      <w:r>
        <w:t>Un formulaire de saisie est accessible selon 3 modes d’utilisation :</w:t>
      </w:r>
    </w:p>
    <w:p w:rsidR="0069479D" w:rsidRDefault="0069479D">
      <w:pPr>
        <w:pStyle w:val="1-NormalPuceE"/>
      </w:pPr>
      <w:r>
        <w:t>Mode création</w:t>
      </w:r>
    </w:p>
    <w:p w:rsidR="0069479D" w:rsidRDefault="0069479D">
      <w:pPr>
        <w:pStyle w:val="1-NormalPuceE"/>
      </w:pPr>
      <w:r>
        <w:t>Mode consultation (les champs sont en lecture seule)</w:t>
      </w:r>
    </w:p>
    <w:p w:rsidR="0069479D" w:rsidRDefault="0069479D">
      <w:pPr>
        <w:pStyle w:val="1-NormalPuceE"/>
      </w:pPr>
      <w:r>
        <w:t>Mode modification (les valeurs sont modifiables).</w:t>
      </w:r>
    </w:p>
    <w:p w:rsidR="0069479D" w:rsidRDefault="0069479D">
      <w:pPr>
        <w:pStyle w:val="1-Normal"/>
      </w:pPr>
      <w:r>
        <w:t xml:space="preserve">Par convention, lorsque après une recherche sur la base, l’utilisateur accède aux informations d’un formulaire, celui-ci est toujours présenté en mode consultation. A condition que les droits de l’utilisateur le permette, le mode consultation présentera toujours un bouton « Supprimer » permettant la suppression de l’objet représenté dans le </w:t>
      </w:r>
      <w:r>
        <w:lastRenderedPageBreak/>
        <w:t>formulaire. Un lien hypertexte « Modifier » figure également sur la page et permet d’accéder au même formulaire en mode modification.</w:t>
      </w:r>
    </w:p>
    <w:p w:rsidR="0069479D" w:rsidRDefault="0069479D">
      <w:pPr>
        <w:pStyle w:val="1-Normal"/>
      </w:pPr>
    </w:p>
    <w:p w:rsidR="0069479D" w:rsidRDefault="0069479D">
      <w:pPr>
        <w:pStyle w:val="1-NormalPuceCcarr"/>
        <w:tabs>
          <w:tab w:val="clear" w:pos="1286"/>
          <w:tab w:val="num" w:pos="567"/>
        </w:tabs>
        <w:ind w:left="567" w:hanging="425"/>
      </w:pPr>
      <w:r>
        <w:t>Repérage des champs obligatoires</w:t>
      </w:r>
    </w:p>
    <w:p w:rsidR="0069479D" w:rsidRDefault="0069479D">
      <w:pPr>
        <w:pStyle w:val="1-Normal"/>
      </w:pPr>
      <w:r>
        <w:t>L'utilisateur doit reconnaître les champs obligatoires dans un formulaire de saisie. La distinction se fait par l'ajout d’un « point rouge » à la fin de l'étiquette du champ. Lorsque le caractère obligatoire d'un champ dépend de la valeur d'un autre champ, et comme il n'est bien sûr pas question de rafraîchir la page pour l'indication obligatoire, on pourra adopter plusieurs stratégies, dont la plus recommandée est la suivante : laisser l'indication obligatoire pour le champ qui ne l'est pas toujours et préciser par une phrase explicite dans quel cas le champ dépendant est obligatoire ou non.</w:t>
      </w:r>
    </w:p>
    <w:p w:rsidR="0069479D" w:rsidRDefault="0069479D">
      <w:pPr>
        <w:pStyle w:val="1-Normal"/>
      </w:pPr>
    </w:p>
    <w:p w:rsidR="0069479D" w:rsidRDefault="0069479D">
      <w:pPr>
        <w:pStyle w:val="1-NormalPuceCcarr"/>
        <w:tabs>
          <w:tab w:val="clear" w:pos="1286"/>
          <w:tab w:val="num" w:pos="567"/>
        </w:tabs>
        <w:ind w:left="567" w:hanging="425"/>
      </w:pPr>
      <w:r>
        <w:t>Ecrans de recherche multicritères/ affichage de liste de résultats correspondants aux critères renseignés</w:t>
      </w:r>
    </w:p>
    <w:p w:rsidR="0069479D" w:rsidRDefault="0069479D">
      <w:pPr>
        <w:pStyle w:val="1-Normal"/>
      </w:pPr>
      <w:r>
        <w:t>Les critères des écrans de recherche ainsi que le nombre de lignes obtenues sont rappelés en haut de la liste de résultats. Les colonnes sont triables. La liste de résultats est paginée.</w:t>
      </w:r>
    </w:p>
    <w:p w:rsidR="0069479D" w:rsidRDefault="0069479D">
      <w:pPr>
        <w:pStyle w:val="1-Normal"/>
      </w:pPr>
      <w:r>
        <w:t>Enfin, les recherches étendues seront toujours figurées par le caractère %.</w:t>
      </w:r>
    </w:p>
    <w:p w:rsidR="0069479D" w:rsidRDefault="0069479D">
      <w:pPr>
        <w:pStyle w:val="1-Normal"/>
      </w:pPr>
    </w:p>
    <w:p w:rsidR="0069479D" w:rsidRDefault="0069479D">
      <w:pPr>
        <w:pStyle w:val="1-NormalPuceCcarr"/>
        <w:tabs>
          <w:tab w:val="clear" w:pos="1286"/>
          <w:tab w:val="num" w:pos="567"/>
        </w:tabs>
        <w:ind w:left="567" w:hanging="425"/>
      </w:pPr>
      <w:r>
        <w:t xml:space="preserve">Suppression </w:t>
      </w:r>
    </w:p>
    <w:p w:rsidR="0069479D" w:rsidRDefault="0069479D">
      <w:pPr>
        <w:pStyle w:val="1-Normal"/>
      </w:pPr>
      <w:r>
        <w:t>Toute suppression de données dans la base est précédée d’une demande de confirmation.</w:t>
      </w:r>
    </w:p>
    <w:p w:rsidR="0069479D" w:rsidRDefault="0069479D">
      <w:pPr>
        <w:pStyle w:val="1-Normal"/>
      </w:pPr>
    </w:p>
    <w:p w:rsidR="0069479D" w:rsidRDefault="0069479D">
      <w:pPr>
        <w:pStyle w:val="1-NormalPuceCcarr"/>
        <w:tabs>
          <w:tab w:val="clear" w:pos="1286"/>
          <w:tab w:val="num" w:pos="567"/>
        </w:tabs>
        <w:ind w:left="567" w:hanging="425"/>
      </w:pPr>
      <w:r>
        <w:t>Présentation des erreurs</w:t>
      </w:r>
    </w:p>
    <w:p w:rsidR="0069479D" w:rsidRDefault="0069479D">
      <w:pPr>
        <w:pStyle w:val="1-Normal"/>
      </w:pPr>
      <w:r>
        <w:t>Les erreurs sont toutes décelées en une passe et présentées globalement à l’utilisateur sous forme intelligible et non dans un jargon informatique. Les libellées des champs en erreurs apparaissent en rouge.</w:t>
      </w:r>
    </w:p>
    <w:p w:rsidR="0069479D" w:rsidRDefault="0069479D">
      <w:pPr>
        <w:pStyle w:val="1-Normal"/>
      </w:pPr>
    </w:p>
    <w:p w:rsidR="0069479D" w:rsidRDefault="005B2566">
      <w:pPr>
        <w:pStyle w:val="Titre1"/>
        <w:rPr>
          <w:rFonts w:eastAsia="MS Mincho"/>
        </w:rPr>
      </w:pPr>
      <w:bookmarkStart w:id="481" w:name="_Toc348342114"/>
      <w:bookmarkStart w:id="482" w:name="_Toc348518023"/>
      <w:bookmarkStart w:id="483" w:name="_Toc348342125"/>
      <w:bookmarkStart w:id="484" w:name="_Toc348518034"/>
      <w:bookmarkStart w:id="485" w:name="_Toc348342130"/>
      <w:bookmarkStart w:id="486" w:name="_Toc348518039"/>
      <w:bookmarkStart w:id="487" w:name="_Toc348342136"/>
      <w:bookmarkStart w:id="488" w:name="_Toc348518045"/>
      <w:bookmarkStart w:id="489" w:name="_Toc348342139"/>
      <w:bookmarkStart w:id="490" w:name="_Toc348518048"/>
      <w:bookmarkStart w:id="491" w:name="_Toc348342140"/>
      <w:bookmarkStart w:id="492" w:name="_Toc348518049"/>
      <w:bookmarkStart w:id="493" w:name="_Toc348342142"/>
      <w:bookmarkStart w:id="494" w:name="_Toc348518051"/>
      <w:bookmarkStart w:id="495" w:name="_Toc348342148"/>
      <w:bookmarkStart w:id="496" w:name="_Toc348518057"/>
      <w:bookmarkStart w:id="497" w:name="_Toc348342149"/>
      <w:bookmarkStart w:id="498" w:name="_Toc348518058"/>
      <w:bookmarkStart w:id="499" w:name="_Toc348342150"/>
      <w:bookmarkStart w:id="500" w:name="_Toc348518059"/>
      <w:bookmarkStart w:id="501" w:name="_Toc348342156"/>
      <w:bookmarkStart w:id="502" w:name="_Toc348518065"/>
      <w:bookmarkStart w:id="503" w:name="_Toc348342159"/>
      <w:bookmarkStart w:id="504" w:name="_Toc348518068"/>
      <w:bookmarkStart w:id="505" w:name="_Toc348342161"/>
      <w:bookmarkStart w:id="506" w:name="_Toc348518070"/>
      <w:bookmarkStart w:id="507" w:name="_Toc348342169"/>
      <w:bookmarkStart w:id="508" w:name="_Toc348518078"/>
      <w:bookmarkStart w:id="509" w:name="_Toc348342170"/>
      <w:bookmarkStart w:id="510" w:name="_Toc348518079"/>
      <w:bookmarkStart w:id="511" w:name="_Toc348342171"/>
      <w:bookmarkStart w:id="512" w:name="_Toc348518080"/>
      <w:bookmarkStart w:id="513" w:name="_Toc348342172"/>
      <w:bookmarkStart w:id="514" w:name="_Toc348518081"/>
      <w:bookmarkStart w:id="515" w:name="_Toc348342180"/>
      <w:bookmarkStart w:id="516" w:name="_Toc348518089"/>
      <w:bookmarkStart w:id="517" w:name="_Toc348342182"/>
      <w:bookmarkStart w:id="518" w:name="_Toc348518091"/>
      <w:bookmarkStart w:id="519" w:name="_Toc348342190"/>
      <w:bookmarkStart w:id="520" w:name="_Toc348518099"/>
      <w:bookmarkStart w:id="521" w:name="_Toc348342193"/>
      <w:bookmarkStart w:id="522" w:name="_Toc348518102"/>
      <w:bookmarkStart w:id="523" w:name="_Toc348342196"/>
      <w:bookmarkStart w:id="524" w:name="_Toc348518105"/>
      <w:bookmarkStart w:id="525" w:name="_Toc348342201"/>
      <w:bookmarkStart w:id="526" w:name="_Toc348518110"/>
      <w:bookmarkStart w:id="527" w:name="_Toc348342211"/>
      <w:bookmarkStart w:id="528" w:name="_Toc348518120"/>
      <w:bookmarkStart w:id="529" w:name="_Toc348342213"/>
      <w:bookmarkStart w:id="530" w:name="_Toc348518122"/>
      <w:bookmarkStart w:id="531" w:name="_Toc348342215"/>
      <w:bookmarkStart w:id="532" w:name="_Toc348518124"/>
      <w:bookmarkStart w:id="533" w:name="_Toc348342217"/>
      <w:bookmarkStart w:id="534" w:name="_Toc348518126"/>
      <w:bookmarkStart w:id="535" w:name="_Toc348342221"/>
      <w:bookmarkStart w:id="536" w:name="_Toc348518130"/>
      <w:bookmarkStart w:id="537" w:name="_Toc348342223"/>
      <w:bookmarkStart w:id="538" w:name="_Toc348518132"/>
      <w:bookmarkStart w:id="539" w:name="_Toc348342227"/>
      <w:bookmarkStart w:id="540" w:name="_Toc348518136"/>
      <w:bookmarkStart w:id="541" w:name="_Toc348342228"/>
      <w:bookmarkStart w:id="542" w:name="_Toc348518137"/>
      <w:bookmarkStart w:id="543" w:name="_Toc348342230"/>
      <w:bookmarkStart w:id="544" w:name="_Toc348518139"/>
      <w:bookmarkStart w:id="545" w:name="_Toc348342237"/>
      <w:bookmarkStart w:id="546" w:name="_Toc348518146"/>
      <w:bookmarkStart w:id="547" w:name="_Toc348342239"/>
      <w:bookmarkStart w:id="548" w:name="_Toc348518148"/>
      <w:bookmarkStart w:id="549" w:name="_Toc409508825"/>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Pr>
          <w:rFonts w:eastAsia="MS Mincho"/>
        </w:rPr>
        <w:lastRenderedPageBreak/>
        <w:t>PF1 : Consulter une fiche personnel</w:t>
      </w:r>
      <w:bookmarkEnd w:id="549"/>
    </w:p>
    <w:p w:rsidR="0069479D" w:rsidRDefault="005F7057" w:rsidP="005F7057">
      <w:pPr>
        <w:pStyle w:val="Titre2"/>
      </w:pPr>
      <w:bookmarkStart w:id="550" w:name="_Toc409508826"/>
      <w:r>
        <w:t>PF1 Consulter une fiche personnel</w:t>
      </w:r>
      <w:bookmarkStart w:id="551" w:name="_Toc409202339"/>
      <w:bookmarkStart w:id="552" w:name="_Toc409202340"/>
      <w:bookmarkEnd w:id="550"/>
      <w:bookmarkEnd w:id="551"/>
      <w:bookmarkEnd w:id="552"/>
    </w:p>
    <w:p w:rsidR="005F7057" w:rsidRDefault="005F7057" w:rsidP="005F7057">
      <w:pPr>
        <w:pStyle w:val="Titre3"/>
        <w:rPr>
          <w:rFonts w:eastAsia="MS Mincho"/>
        </w:rPr>
      </w:pPr>
      <w:bookmarkStart w:id="553" w:name="_Toc409508827"/>
      <w:r>
        <w:rPr>
          <w:rFonts w:eastAsia="MS Mincho"/>
        </w:rPr>
        <w:t>Description</w:t>
      </w:r>
      <w:bookmarkEnd w:id="553"/>
    </w:p>
    <w:p w:rsidR="005F7057" w:rsidRPr="005F7057" w:rsidRDefault="005F7057" w:rsidP="005F7057">
      <w:pPr>
        <w:pStyle w:val="1-Normal"/>
        <w:rPr>
          <w:b/>
        </w:rPr>
      </w:pPr>
      <w:r>
        <w:t xml:space="preserve">Cet écran permet d’afficher les données d’un seul sapeur-pompier. </w:t>
      </w:r>
      <w:r w:rsidR="00207198" w:rsidRPr="00207198">
        <w:rPr>
          <w:b/>
        </w:rPr>
        <w:t>Le matricule du sapeur-pompier à afficher est passé en paramètre dans l’URL.</w:t>
      </w:r>
    </w:p>
    <w:p w:rsidR="005F7057" w:rsidRDefault="005F7057" w:rsidP="005F7057">
      <w:pPr>
        <w:pStyle w:val="1-Normal"/>
      </w:pPr>
    </w:p>
    <w:p w:rsidR="00F557EB" w:rsidRDefault="00F557EB">
      <w:pPr>
        <w:pStyle w:val="1-Normal"/>
        <w:jc w:val="center"/>
      </w:pPr>
      <w:del w:id="554" w:author="Annick MONTFORT" w:date="2018-01-09T14:08:00Z">
        <w:r w:rsidDel="00E03EC3">
          <w:rPr>
            <w:noProof/>
          </w:rPr>
          <w:drawing>
            <wp:inline distT="0" distB="0" distL="0" distR="0">
              <wp:extent cx="5181600" cy="5419725"/>
              <wp:effectExtent l="19050" t="0" r="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181600" cy="5419725"/>
                      </a:xfrm>
                      <a:prstGeom prst="rect">
                        <a:avLst/>
                      </a:prstGeom>
                      <a:noFill/>
                      <a:ln w="9525">
                        <a:noFill/>
                        <a:miter lim="800000"/>
                        <a:headEnd/>
                        <a:tailEnd/>
                      </a:ln>
                    </pic:spPr>
                  </pic:pic>
                </a:graphicData>
              </a:graphic>
            </wp:inline>
          </w:drawing>
        </w:r>
      </w:del>
      <w:ins w:id="555" w:author="Annick MONTFORT" w:date="2018-01-09T14:08:00Z">
        <w:r w:rsidR="00E03EC3">
          <w:rPr>
            <w:noProof/>
          </w:rPr>
          <w:drawing>
            <wp:inline distT="0" distB="0" distL="0" distR="0">
              <wp:extent cx="5181600" cy="54197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5419725"/>
                      </a:xfrm>
                      <a:prstGeom prst="rect">
                        <a:avLst/>
                      </a:prstGeom>
                      <a:noFill/>
                      <a:ln>
                        <a:noFill/>
                      </a:ln>
                    </pic:spPr>
                  </pic:pic>
                </a:graphicData>
              </a:graphic>
            </wp:inline>
          </w:drawing>
        </w:r>
      </w:ins>
    </w:p>
    <w:p w:rsidR="005F7057" w:rsidRDefault="005F7057" w:rsidP="005F7057">
      <w:pPr>
        <w:pStyle w:val="1-Normal"/>
      </w:pPr>
    </w:p>
    <w:p w:rsidR="005F7057" w:rsidRDefault="005F7057" w:rsidP="005F7057">
      <w:pPr>
        <w:pStyle w:val="Titre3"/>
        <w:rPr>
          <w:rFonts w:eastAsia="MS Mincho"/>
        </w:rPr>
      </w:pPr>
      <w:bookmarkStart w:id="556" w:name="_Toc409202343"/>
      <w:bookmarkStart w:id="557" w:name="_Toc409202344"/>
      <w:bookmarkStart w:id="558" w:name="_Toc409508828"/>
      <w:bookmarkEnd w:id="556"/>
      <w:bookmarkEnd w:id="557"/>
      <w:r>
        <w:rPr>
          <w:rFonts w:eastAsia="MS Mincho"/>
        </w:rPr>
        <w:t>Informations présentes sur les écrans</w:t>
      </w:r>
      <w:bookmarkEnd w:id="5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5F7057" w:rsidTr="00FB5D91">
        <w:trPr>
          <w:tblHeader/>
          <w:jc w:val="center"/>
        </w:trPr>
        <w:tc>
          <w:tcPr>
            <w:tcW w:w="2211" w:type="dxa"/>
            <w:tcBorders>
              <w:bottom w:val="single" w:sz="4" w:space="0" w:color="auto"/>
            </w:tcBorders>
            <w:shd w:val="clear" w:color="auto" w:fill="C0C0C0"/>
          </w:tcPr>
          <w:p w:rsidR="005F7057" w:rsidRDefault="005F7057" w:rsidP="00FB5D91">
            <w:pPr>
              <w:pStyle w:val="1-Normal"/>
              <w:rPr>
                <w:b/>
                <w:sz w:val="20"/>
              </w:rPr>
            </w:pPr>
            <w:r>
              <w:rPr>
                <w:b/>
                <w:sz w:val="20"/>
              </w:rPr>
              <w:t>Information</w:t>
            </w:r>
          </w:p>
        </w:tc>
        <w:tc>
          <w:tcPr>
            <w:tcW w:w="1134" w:type="dxa"/>
            <w:tcBorders>
              <w:bottom w:val="single" w:sz="4" w:space="0" w:color="auto"/>
            </w:tcBorders>
            <w:shd w:val="clear" w:color="auto" w:fill="C0C0C0"/>
          </w:tcPr>
          <w:p w:rsidR="005F7057" w:rsidRDefault="005F7057" w:rsidP="00FB5D91">
            <w:pPr>
              <w:pStyle w:val="1-Normal"/>
              <w:rPr>
                <w:b/>
                <w:sz w:val="20"/>
              </w:rPr>
            </w:pPr>
            <w:r>
              <w:rPr>
                <w:b/>
                <w:sz w:val="20"/>
              </w:rPr>
              <w:t>Type(*)</w:t>
            </w:r>
          </w:p>
        </w:tc>
        <w:tc>
          <w:tcPr>
            <w:tcW w:w="1560" w:type="dxa"/>
            <w:tcBorders>
              <w:bottom w:val="single" w:sz="4" w:space="0" w:color="auto"/>
            </w:tcBorders>
            <w:shd w:val="clear" w:color="auto" w:fill="C0C0C0"/>
          </w:tcPr>
          <w:p w:rsidR="005F7057" w:rsidRDefault="005F7057" w:rsidP="00FB5D91">
            <w:pPr>
              <w:pStyle w:val="1-Normal"/>
              <w:rPr>
                <w:b/>
                <w:sz w:val="20"/>
              </w:rPr>
            </w:pPr>
            <w:r>
              <w:rPr>
                <w:b/>
                <w:sz w:val="20"/>
              </w:rPr>
              <w:t>Initialisation</w:t>
            </w:r>
          </w:p>
        </w:tc>
        <w:tc>
          <w:tcPr>
            <w:tcW w:w="1417" w:type="dxa"/>
            <w:tcBorders>
              <w:bottom w:val="single" w:sz="4" w:space="0" w:color="auto"/>
            </w:tcBorders>
            <w:shd w:val="clear" w:color="auto" w:fill="C0C0C0"/>
          </w:tcPr>
          <w:p w:rsidR="005F7057" w:rsidRDefault="005F7057" w:rsidP="00FB5D91">
            <w:pPr>
              <w:pStyle w:val="1-Normal"/>
              <w:rPr>
                <w:b/>
                <w:sz w:val="20"/>
              </w:rPr>
            </w:pPr>
            <w:r>
              <w:rPr>
                <w:b/>
                <w:sz w:val="20"/>
              </w:rPr>
              <w:t xml:space="preserve">Modifiable </w:t>
            </w:r>
          </w:p>
        </w:tc>
        <w:tc>
          <w:tcPr>
            <w:tcW w:w="1418" w:type="dxa"/>
            <w:tcBorders>
              <w:bottom w:val="single" w:sz="4" w:space="0" w:color="auto"/>
            </w:tcBorders>
            <w:shd w:val="clear" w:color="auto" w:fill="C0C0C0"/>
          </w:tcPr>
          <w:p w:rsidR="005F7057" w:rsidRDefault="005F7057" w:rsidP="00FB5D91">
            <w:pPr>
              <w:pStyle w:val="1-Normal"/>
              <w:rPr>
                <w:b/>
                <w:sz w:val="20"/>
              </w:rPr>
            </w:pPr>
            <w:r>
              <w:rPr>
                <w:b/>
                <w:sz w:val="20"/>
              </w:rPr>
              <w:t xml:space="preserve">Obligatoire </w:t>
            </w:r>
          </w:p>
        </w:tc>
        <w:tc>
          <w:tcPr>
            <w:tcW w:w="2633" w:type="dxa"/>
            <w:tcBorders>
              <w:bottom w:val="single" w:sz="4" w:space="0" w:color="auto"/>
            </w:tcBorders>
            <w:shd w:val="clear" w:color="auto" w:fill="C0C0C0"/>
          </w:tcPr>
          <w:p w:rsidR="005F7057" w:rsidRDefault="005F7057" w:rsidP="00FB5D91">
            <w:pPr>
              <w:pStyle w:val="1-Normal"/>
              <w:rPr>
                <w:b/>
                <w:sz w:val="20"/>
              </w:rPr>
            </w:pPr>
            <w:r>
              <w:rPr>
                <w:b/>
                <w:sz w:val="20"/>
              </w:rPr>
              <w:t>Règle de gestion / Commentaire</w:t>
            </w:r>
          </w:p>
        </w:tc>
      </w:tr>
      <w:tr w:rsidR="005F7057" w:rsidTr="00FB5D91">
        <w:trPr>
          <w:tblHeader/>
          <w:jc w:val="center"/>
        </w:trPr>
        <w:tc>
          <w:tcPr>
            <w:tcW w:w="2211" w:type="dxa"/>
          </w:tcPr>
          <w:p w:rsidR="005F7057" w:rsidRDefault="00FB5D91" w:rsidP="00FB5D91">
            <w:pPr>
              <w:pStyle w:val="1-Normal"/>
              <w:rPr>
                <w:sz w:val="20"/>
              </w:rPr>
            </w:pPr>
            <w:r>
              <w:rPr>
                <w:sz w:val="20"/>
              </w:rPr>
              <w:t>Matricule du SP</w:t>
            </w:r>
          </w:p>
        </w:tc>
        <w:tc>
          <w:tcPr>
            <w:tcW w:w="1134" w:type="dxa"/>
          </w:tcPr>
          <w:p w:rsidR="005F7057" w:rsidRDefault="00FB5D91" w:rsidP="00FB5D91">
            <w:pPr>
              <w:pStyle w:val="1-Normal"/>
              <w:rPr>
                <w:sz w:val="20"/>
              </w:rPr>
            </w:pPr>
            <w:r>
              <w:rPr>
                <w:sz w:val="20"/>
              </w:rPr>
              <w:t>N</w:t>
            </w:r>
          </w:p>
        </w:tc>
        <w:tc>
          <w:tcPr>
            <w:tcW w:w="1560" w:type="dxa"/>
          </w:tcPr>
          <w:p w:rsidR="005F7057" w:rsidRDefault="00FB5D91" w:rsidP="00FB5D91">
            <w:pPr>
              <w:pStyle w:val="1-Normal"/>
              <w:rPr>
                <w:sz w:val="20"/>
              </w:rPr>
            </w:pPr>
            <w:r>
              <w:rPr>
                <w:sz w:val="20"/>
              </w:rPr>
              <w:t>Oui</w:t>
            </w:r>
          </w:p>
        </w:tc>
        <w:tc>
          <w:tcPr>
            <w:tcW w:w="1417" w:type="dxa"/>
          </w:tcPr>
          <w:p w:rsidR="005F7057" w:rsidRDefault="00FB5D91" w:rsidP="00FB5D91">
            <w:pPr>
              <w:pStyle w:val="1-Normal"/>
              <w:rPr>
                <w:sz w:val="20"/>
              </w:rPr>
            </w:pPr>
            <w:r>
              <w:rPr>
                <w:sz w:val="20"/>
              </w:rPr>
              <w:t>N</w:t>
            </w:r>
            <w:r w:rsidR="005F7057">
              <w:rPr>
                <w:sz w:val="20"/>
              </w:rPr>
              <w:t>on</w:t>
            </w:r>
          </w:p>
        </w:tc>
        <w:tc>
          <w:tcPr>
            <w:tcW w:w="1418" w:type="dxa"/>
          </w:tcPr>
          <w:p w:rsidR="005F7057" w:rsidRDefault="005F7057" w:rsidP="00FB5D91">
            <w:pPr>
              <w:pStyle w:val="1-Normal"/>
              <w:rPr>
                <w:sz w:val="20"/>
              </w:rPr>
            </w:pPr>
            <w:r>
              <w:rPr>
                <w:sz w:val="20"/>
              </w:rPr>
              <w:t>Oui</w:t>
            </w:r>
          </w:p>
        </w:tc>
        <w:tc>
          <w:tcPr>
            <w:tcW w:w="2633" w:type="dxa"/>
          </w:tcPr>
          <w:p w:rsidR="005F7057" w:rsidRDefault="005F7057" w:rsidP="00FB5D91">
            <w:pPr>
              <w:pStyle w:val="1-Normal"/>
              <w:ind w:left="0"/>
              <w:rPr>
                <w:sz w:val="20"/>
              </w:rPr>
            </w:pPr>
          </w:p>
        </w:tc>
      </w:tr>
      <w:tr w:rsidR="005F7057" w:rsidTr="00FB5D91">
        <w:trPr>
          <w:tblHeader/>
          <w:jc w:val="center"/>
        </w:trPr>
        <w:tc>
          <w:tcPr>
            <w:tcW w:w="2211" w:type="dxa"/>
          </w:tcPr>
          <w:p w:rsidR="005F7057" w:rsidRDefault="005F7057" w:rsidP="00FB5D91">
            <w:pPr>
              <w:pStyle w:val="1-Normal"/>
              <w:rPr>
                <w:sz w:val="20"/>
              </w:rPr>
            </w:pPr>
            <w:r>
              <w:rPr>
                <w:sz w:val="20"/>
              </w:rPr>
              <w:t xml:space="preserve">Nom </w:t>
            </w:r>
            <w:r w:rsidR="00FB5D91">
              <w:rPr>
                <w:sz w:val="20"/>
              </w:rPr>
              <w:t>du SP</w:t>
            </w:r>
          </w:p>
        </w:tc>
        <w:tc>
          <w:tcPr>
            <w:tcW w:w="1134" w:type="dxa"/>
          </w:tcPr>
          <w:p w:rsidR="005F7057" w:rsidRDefault="005F7057" w:rsidP="00FB5D91">
            <w:pPr>
              <w:pStyle w:val="1-Normal"/>
              <w:rPr>
                <w:sz w:val="20"/>
              </w:rPr>
            </w:pPr>
            <w:r>
              <w:rPr>
                <w:sz w:val="20"/>
              </w:rPr>
              <w:t>A</w:t>
            </w:r>
          </w:p>
        </w:tc>
        <w:tc>
          <w:tcPr>
            <w:tcW w:w="1560" w:type="dxa"/>
          </w:tcPr>
          <w:p w:rsidR="005F7057" w:rsidRDefault="00FB5D91" w:rsidP="00FB5D91">
            <w:pPr>
              <w:pStyle w:val="1-Normal"/>
              <w:rPr>
                <w:sz w:val="20"/>
              </w:rPr>
            </w:pPr>
            <w:r>
              <w:rPr>
                <w:sz w:val="20"/>
              </w:rPr>
              <w:t>Oui</w:t>
            </w:r>
          </w:p>
        </w:tc>
        <w:tc>
          <w:tcPr>
            <w:tcW w:w="1417" w:type="dxa"/>
          </w:tcPr>
          <w:p w:rsidR="005F7057" w:rsidRDefault="00FB5D91" w:rsidP="00FB5D91">
            <w:pPr>
              <w:pStyle w:val="1-Normal"/>
              <w:rPr>
                <w:sz w:val="20"/>
              </w:rPr>
            </w:pPr>
            <w:r>
              <w:rPr>
                <w:sz w:val="20"/>
              </w:rPr>
              <w:t>Non</w:t>
            </w:r>
          </w:p>
        </w:tc>
        <w:tc>
          <w:tcPr>
            <w:tcW w:w="1418" w:type="dxa"/>
          </w:tcPr>
          <w:p w:rsidR="005F7057" w:rsidRDefault="005F7057" w:rsidP="00FB5D91">
            <w:pPr>
              <w:pStyle w:val="1-Normal"/>
              <w:rPr>
                <w:sz w:val="20"/>
              </w:rPr>
            </w:pPr>
            <w:r>
              <w:rPr>
                <w:sz w:val="20"/>
              </w:rPr>
              <w:t>Oui</w:t>
            </w:r>
          </w:p>
        </w:tc>
        <w:tc>
          <w:tcPr>
            <w:tcW w:w="2633" w:type="dxa"/>
          </w:tcPr>
          <w:p w:rsidR="005F7057" w:rsidRDefault="005F7057" w:rsidP="00FB5D91">
            <w:pPr>
              <w:pStyle w:val="1-Normal"/>
              <w:rPr>
                <w:sz w:val="20"/>
              </w:rPr>
            </w:pPr>
          </w:p>
        </w:tc>
      </w:tr>
      <w:tr w:rsidR="005F7057" w:rsidTr="00FB5D91">
        <w:trPr>
          <w:tblHeader/>
          <w:jc w:val="center"/>
        </w:trPr>
        <w:tc>
          <w:tcPr>
            <w:tcW w:w="2211" w:type="dxa"/>
          </w:tcPr>
          <w:p w:rsidR="005F7057" w:rsidRDefault="005F7057" w:rsidP="00FB5D91">
            <w:pPr>
              <w:pStyle w:val="1-Normal"/>
              <w:rPr>
                <w:sz w:val="20"/>
              </w:rPr>
            </w:pPr>
            <w:r>
              <w:rPr>
                <w:sz w:val="20"/>
              </w:rPr>
              <w:t xml:space="preserve">Prénom </w:t>
            </w:r>
            <w:r w:rsidR="00FB5D91">
              <w:rPr>
                <w:sz w:val="20"/>
              </w:rPr>
              <w:t>du SP</w:t>
            </w:r>
          </w:p>
        </w:tc>
        <w:tc>
          <w:tcPr>
            <w:tcW w:w="1134" w:type="dxa"/>
          </w:tcPr>
          <w:p w:rsidR="005F7057" w:rsidRDefault="005F7057" w:rsidP="00FB5D91">
            <w:pPr>
              <w:pStyle w:val="1-Normal"/>
              <w:rPr>
                <w:sz w:val="20"/>
              </w:rPr>
            </w:pPr>
            <w:r>
              <w:rPr>
                <w:sz w:val="20"/>
              </w:rPr>
              <w:t>A</w:t>
            </w:r>
          </w:p>
        </w:tc>
        <w:tc>
          <w:tcPr>
            <w:tcW w:w="1560" w:type="dxa"/>
          </w:tcPr>
          <w:p w:rsidR="005F7057" w:rsidRDefault="00FB5D91" w:rsidP="00FB5D91">
            <w:pPr>
              <w:pStyle w:val="1-Normal"/>
              <w:rPr>
                <w:sz w:val="20"/>
              </w:rPr>
            </w:pPr>
            <w:r>
              <w:rPr>
                <w:sz w:val="20"/>
              </w:rPr>
              <w:t>Oui</w:t>
            </w:r>
          </w:p>
        </w:tc>
        <w:tc>
          <w:tcPr>
            <w:tcW w:w="1417" w:type="dxa"/>
          </w:tcPr>
          <w:p w:rsidR="005F7057" w:rsidRDefault="00FB5D91" w:rsidP="00FB5D91">
            <w:pPr>
              <w:pStyle w:val="1-Normal"/>
              <w:rPr>
                <w:sz w:val="20"/>
              </w:rPr>
            </w:pPr>
            <w:r>
              <w:rPr>
                <w:sz w:val="20"/>
              </w:rPr>
              <w:t>Non</w:t>
            </w:r>
          </w:p>
        </w:tc>
        <w:tc>
          <w:tcPr>
            <w:tcW w:w="1418" w:type="dxa"/>
          </w:tcPr>
          <w:p w:rsidR="005F7057" w:rsidRDefault="005F7057" w:rsidP="00FB5D91">
            <w:pPr>
              <w:pStyle w:val="1-Normal"/>
              <w:rPr>
                <w:sz w:val="20"/>
              </w:rPr>
            </w:pPr>
            <w:r>
              <w:rPr>
                <w:sz w:val="20"/>
              </w:rPr>
              <w:t>Oui</w:t>
            </w:r>
          </w:p>
        </w:tc>
        <w:tc>
          <w:tcPr>
            <w:tcW w:w="2633" w:type="dxa"/>
          </w:tcPr>
          <w:p w:rsidR="005F7057" w:rsidRDefault="005F7057" w:rsidP="00FB5D91">
            <w:pPr>
              <w:pStyle w:val="1-Normal"/>
              <w:rPr>
                <w:sz w:val="20"/>
              </w:rPr>
            </w:pPr>
          </w:p>
        </w:tc>
      </w:tr>
      <w:tr w:rsidR="005F7057" w:rsidTr="00FB5D91">
        <w:trPr>
          <w:tblHeader/>
          <w:jc w:val="center"/>
        </w:trPr>
        <w:tc>
          <w:tcPr>
            <w:tcW w:w="2211" w:type="dxa"/>
          </w:tcPr>
          <w:p w:rsidR="005F7057" w:rsidRDefault="00FB5D91" w:rsidP="00FB5D91">
            <w:pPr>
              <w:pStyle w:val="1-Normal"/>
              <w:rPr>
                <w:sz w:val="20"/>
              </w:rPr>
            </w:pPr>
            <w:r>
              <w:rPr>
                <w:sz w:val="20"/>
              </w:rPr>
              <w:t>Affectation : libelle du CIS</w:t>
            </w:r>
            <w:r w:rsidR="005F7057">
              <w:rPr>
                <w:sz w:val="20"/>
              </w:rPr>
              <w:t xml:space="preserve"> </w:t>
            </w:r>
          </w:p>
        </w:tc>
        <w:tc>
          <w:tcPr>
            <w:tcW w:w="1134" w:type="dxa"/>
          </w:tcPr>
          <w:p w:rsidR="005F7057" w:rsidRDefault="005F7057" w:rsidP="00FB5D91">
            <w:pPr>
              <w:pStyle w:val="1-Normal"/>
              <w:rPr>
                <w:sz w:val="20"/>
              </w:rPr>
            </w:pPr>
            <w:r>
              <w:rPr>
                <w:sz w:val="20"/>
              </w:rPr>
              <w:t>A</w:t>
            </w:r>
          </w:p>
        </w:tc>
        <w:tc>
          <w:tcPr>
            <w:tcW w:w="1560" w:type="dxa"/>
          </w:tcPr>
          <w:p w:rsidR="005F7057" w:rsidRDefault="00FB5D91" w:rsidP="00FB5D91">
            <w:pPr>
              <w:pStyle w:val="1-Normal"/>
              <w:rPr>
                <w:sz w:val="20"/>
              </w:rPr>
            </w:pPr>
            <w:r>
              <w:rPr>
                <w:sz w:val="20"/>
              </w:rPr>
              <w:t>Oui</w:t>
            </w:r>
          </w:p>
        </w:tc>
        <w:tc>
          <w:tcPr>
            <w:tcW w:w="1417" w:type="dxa"/>
          </w:tcPr>
          <w:p w:rsidR="005F7057" w:rsidRDefault="00FB5D91" w:rsidP="00FB5D91">
            <w:pPr>
              <w:pStyle w:val="1-Normal"/>
              <w:rPr>
                <w:sz w:val="20"/>
              </w:rPr>
            </w:pPr>
            <w:r>
              <w:rPr>
                <w:sz w:val="20"/>
              </w:rPr>
              <w:t>Non</w:t>
            </w:r>
          </w:p>
        </w:tc>
        <w:tc>
          <w:tcPr>
            <w:tcW w:w="1418" w:type="dxa"/>
          </w:tcPr>
          <w:p w:rsidR="005F7057" w:rsidRDefault="005F7057" w:rsidP="00FB5D91">
            <w:pPr>
              <w:pStyle w:val="1-Normal"/>
              <w:rPr>
                <w:sz w:val="20"/>
              </w:rPr>
            </w:pPr>
            <w:r>
              <w:rPr>
                <w:sz w:val="20"/>
              </w:rPr>
              <w:t>Oui</w:t>
            </w:r>
          </w:p>
        </w:tc>
        <w:tc>
          <w:tcPr>
            <w:tcW w:w="2633" w:type="dxa"/>
          </w:tcPr>
          <w:p w:rsidR="005F7057" w:rsidRDefault="005F7057" w:rsidP="00FB5D91">
            <w:pPr>
              <w:pStyle w:val="1-Normal"/>
              <w:rPr>
                <w:sz w:val="20"/>
              </w:rPr>
            </w:pPr>
          </w:p>
        </w:tc>
      </w:tr>
      <w:tr w:rsidR="005F7057" w:rsidTr="00FB5D91">
        <w:trPr>
          <w:tblHeader/>
          <w:jc w:val="center"/>
        </w:trPr>
        <w:tc>
          <w:tcPr>
            <w:tcW w:w="2211" w:type="dxa"/>
          </w:tcPr>
          <w:p w:rsidR="005F7057" w:rsidRDefault="00FB5D91" w:rsidP="00FB5D91">
            <w:pPr>
              <w:pStyle w:val="1-Normal"/>
              <w:rPr>
                <w:sz w:val="20"/>
              </w:rPr>
            </w:pPr>
            <w:r>
              <w:rPr>
                <w:sz w:val="20"/>
              </w:rPr>
              <w:lastRenderedPageBreak/>
              <w:t>Age du SP</w:t>
            </w:r>
          </w:p>
        </w:tc>
        <w:tc>
          <w:tcPr>
            <w:tcW w:w="1134" w:type="dxa"/>
          </w:tcPr>
          <w:p w:rsidR="005F7057" w:rsidRDefault="00FB5D91" w:rsidP="00FB5D91">
            <w:pPr>
              <w:pStyle w:val="1-Normal"/>
              <w:rPr>
                <w:sz w:val="20"/>
              </w:rPr>
            </w:pPr>
            <w:r>
              <w:rPr>
                <w:sz w:val="20"/>
              </w:rPr>
              <w:t>N</w:t>
            </w:r>
          </w:p>
        </w:tc>
        <w:tc>
          <w:tcPr>
            <w:tcW w:w="1560" w:type="dxa"/>
          </w:tcPr>
          <w:p w:rsidR="005F7057" w:rsidRDefault="00FB5D91" w:rsidP="00FB5D91">
            <w:pPr>
              <w:pStyle w:val="1-Normal"/>
              <w:rPr>
                <w:sz w:val="20"/>
              </w:rPr>
            </w:pPr>
            <w:r>
              <w:rPr>
                <w:sz w:val="20"/>
              </w:rPr>
              <w:t>Oui</w:t>
            </w:r>
          </w:p>
        </w:tc>
        <w:tc>
          <w:tcPr>
            <w:tcW w:w="1417" w:type="dxa"/>
          </w:tcPr>
          <w:p w:rsidR="005F7057" w:rsidRDefault="00FB5D91" w:rsidP="00FB5D91">
            <w:pPr>
              <w:pStyle w:val="1-Normal"/>
              <w:rPr>
                <w:sz w:val="20"/>
              </w:rPr>
            </w:pPr>
            <w:r>
              <w:rPr>
                <w:sz w:val="20"/>
              </w:rPr>
              <w:t>Non</w:t>
            </w:r>
          </w:p>
        </w:tc>
        <w:tc>
          <w:tcPr>
            <w:tcW w:w="1418" w:type="dxa"/>
          </w:tcPr>
          <w:p w:rsidR="005F7057" w:rsidRDefault="005F7057" w:rsidP="00FB5D91">
            <w:pPr>
              <w:pStyle w:val="1-Normal"/>
              <w:rPr>
                <w:sz w:val="20"/>
              </w:rPr>
            </w:pPr>
            <w:r>
              <w:rPr>
                <w:sz w:val="20"/>
              </w:rPr>
              <w:t>Oui</w:t>
            </w:r>
          </w:p>
        </w:tc>
        <w:tc>
          <w:tcPr>
            <w:tcW w:w="2633" w:type="dxa"/>
          </w:tcPr>
          <w:p w:rsidR="005F7057" w:rsidRDefault="00FB5D91" w:rsidP="00FB5D91">
            <w:pPr>
              <w:pStyle w:val="1-Normal"/>
              <w:rPr>
                <w:sz w:val="20"/>
              </w:rPr>
            </w:pPr>
            <w:r>
              <w:rPr>
                <w:sz w:val="20"/>
              </w:rPr>
              <w:t>Calculé à partir de la date de naissance</w:t>
            </w:r>
          </w:p>
        </w:tc>
      </w:tr>
      <w:tr w:rsidR="005F7057" w:rsidTr="00FB5D91">
        <w:trPr>
          <w:tblHeader/>
          <w:jc w:val="center"/>
        </w:trPr>
        <w:tc>
          <w:tcPr>
            <w:tcW w:w="2211" w:type="dxa"/>
          </w:tcPr>
          <w:p w:rsidR="005F7057" w:rsidRDefault="00FB5D91" w:rsidP="00FB5D91">
            <w:pPr>
              <w:pStyle w:val="1-Normal"/>
              <w:rPr>
                <w:sz w:val="20"/>
              </w:rPr>
            </w:pPr>
            <w:r>
              <w:rPr>
                <w:sz w:val="20"/>
              </w:rPr>
              <w:t>Statut du SP</w:t>
            </w:r>
          </w:p>
        </w:tc>
        <w:tc>
          <w:tcPr>
            <w:tcW w:w="1134" w:type="dxa"/>
          </w:tcPr>
          <w:p w:rsidR="005F7057" w:rsidRDefault="005F7057" w:rsidP="00FB5D91">
            <w:pPr>
              <w:pStyle w:val="1-Normal"/>
              <w:rPr>
                <w:sz w:val="20"/>
              </w:rPr>
            </w:pPr>
            <w:r>
              <w:rPr>
                <w:sz w:val="20"/>
              </w:rPr>
              <w:t>A</w:t>
            </w:r>
          </w:p>
        </w:tc>
        <w:tc>
          <w:tcPr>
            <w:tcW w:w="1560" w:type="dxa"/>
          </w:tcPr>
          <w:p w:rsidR="005F7057" w:rsidRDefault="00FB5D91" w:rsidP="00FB5D91">
            <w:pPr>
              <w:pStyle w:val="1-Normal"/>
              <w:rPr>
                <w:sz w:val="20"/>
              </w:rPr>
            </w:pPr>
            <w:r>
              <w:rPr>
                <w:sz w:val="20"/>
              </w:rPr>
              <w:t>Oui</w:t>
            </w:r>
          </w:p>
        </w:tc>
        <w:tc>
          <w:tcPr>
            <w:tcW w:w="1417" w:type="dxa"/>
          </w:tcPr>
          <w:p w:rsidR="005F7057" w:rsidRDefault="00FB5D91" w:rsidP="00FB5D91">
            <w:pPr>
              <w:pStyle w:val="1-Normal"/>
              <w:rPr>
                <w:sz w:val="20"/>
              </w:rPr>
            </w:pPr>
            <w:r>
              <w:rPr>
                <w:sz w:val="20"/>
              </w:rPr>
              <w:t>Non</w:t>
            </w:r>
          </w:p>
        </w:tc>
        <w:tc>
          <w:tcPr>
            <w:tcW w:w="1418" w:type="dxa"/>
          </w:tcPr>
          <w:p w:rsidR="005F7057" w:rsidRDefault="005F7057" w:rsidP="00FB5D91">
            <w:pPr>
              <w:pStyle w:val="1-Normal"/>
              <w:rPr>
                <w:sz w:val="20"/>
              </w:rPr>
            </w:pPr>
            <w:r>
              <w:rPr>
                <w:sz w:val="20"/>
              </w:rPr>
              <w:t>Oui</w:t>
            </w:r>
          </w:p>
        </w:tc>
        <w:tc>
          <w:tcPr>
            <w:tcW w:w="2633" w:type="dxa"/>
          </w:tcPr>
          <w:p w:rsidR="005F7057" w:rsidRDefault="005F7057" w:rsidP="00FB5D91">
            <w:pPr>
              <w:pStyle w:val="1-Normal"/>
              <w:rPr>
                <w:sz w:val="20"/>
              </w:rPr>
            </w:pPr>
          </w:p>
        </w:tc>
      </w:tr>
      <w:tr w:rsidR="00FB5D91" w:rsidTr="00A55A1E">
        <w:trPr>
          <w:tblHeader/>
          <w:jc w:val="center"/>
        </w:trPr>
        <w:tc>
          <w:tcPr>
            <w:tcW w:w="2211" w:type="dxa"/>
            <w:tcBorders>
              <w:bottom w:val="single" w:sz="4" w:space="0" w:color="auto"/>
            </w:tcBorders>
          </w:tcPr>
          <w:p w:rsidR="00FB5D91" w:rsidRDefault="00FB5D91" w:rsidP="00FB5D91">
            <w:pPr>
              <w:pStyle w:val="1-Normal"/>
              <w:rPr>
                <w:sz w:val="20"/>
              </w:rPr>
            </w:pPr>
            <w:r>
              <w:rPr>
                <w:sz w:val="20"/>
              </w:rPr>
              <w:t>Grade du SP</w:t>
            </w:r>
          </w:p>
        </w:tc>
        <w:tc>
          <w:tcPr>
            <w:tcW w:w="1134" w:type="dxa"/>
            <w:tcBorders>
              <w:bottom w:val="single" w:sz="4" w:space="0" w:color="auto"/>
            </w:tcBorders>
          </w:tcPr>
          <w:p w:rsidR="00FB5D91" w:rsidRDefault="00FB5D91" w:rsidP="00FB5D91">
            <w:pPr>
              <w:pStyle w:val="1-Normal"/>
              <w:rPr>
                <w:sz w:val="20"/>
              </w:rPr>
            </w:pPr>
            <w:r>
              <w:rPr>
                <w:sz w:val="20"/>
              </w:rPr>
              <w:t>A</w:t>
            </w:r>
          </w:p>
        </w:tc>
        <w:tc>
          <w:tcPr>
            <w:tcW w:w="1560" w:type="dxa"/>
            <w:tcBorders>
              <w:bottom w:val="single" w:sz="4" w:space="0" w:color="auto"/>
            </w:tcBorders>
          </w:tcPr>
          <w:p w:rsidR="00FB5D91" w:rsidRDefault="00FB5D91" w:rsidP="00FB5D91">
            <w:pPr>
              <w:pStyle w:val="1-Normal"/>
              <w:rPr>
                <w:sz w:val="20"/>
              </w:rPr>
            </w:pPr>
            <w:r>
              <w:rPr>
                <w:sz w:val="20"/>
              </w:rPr>
              <w:t>Oui</w:t>
            </w:r>
          </w:p>
        </w:tc>
        <w:tc>
          <w:tcPr>
            <w:tcW w:w="1417" w:type="dxa"/>
            <w:tcBorders>
              <w:bottom w:val="single" w:sz="4" w:space="0" w:color="auto"/>
            </w:tcBorders>
          </w:tcPr>
          <w:p w:rsidR="00FB5D91" w:rsidRDefault="00FB5D91" w:rsidP="00FB5D91">
            <w:pPr>
              <w:pStyle w:val="1-Normal"/>
              <w:rPr>
                <w:sz w:val="20"/>
              </w:rPr>
            </w:pPr>
            <w:r>
              <w:rPr>
                <w:sz w:val="20"/>
              </w:rPr>
              <w:t>Non</w:t>
            </w:r>
          </w:p>
        </w:tc>
        <w:tc>
          <w:tcPr>
            <w:tcW w:w="1418" w:type="dxa"/>
            <w:tcBorders>
              <w:bottom w:val="single" w:sz="4" w:space="0" w:color="auto"/>
            </w:tcBorders>
          </w:tcPr>
          <w:p w:rsidR="00FB5D91" w:rsidRDefault="00FB5D91" w:rsidP="00FB5D91">
            <w:pPr>
              <w:pStyle w:val="1-Normal"/>
              <w:rPr>
                <w:sz w:val="20"/>
              </w:rPr>
            </w:pPr>
            <w:r>
              <w:rPr>
                <w:sz w:val="20"/>
              </w:rPr>
              <w:t>Oui</w:t>
            </w:r>
          </w:p>
        </w:tc>
        <w:tc>
          <w:tcPr>
            <w:tcW w:w="2633" w:type="dxa"/>
            <w:tcBorders>
              <w:bottom w:val="single" w:sz="4" w:space="0" w:color="auto"/>
            </w:tcBorders>
          </w:tcPr>
          <w:p w:rsidR="00FB5D91" w:rsidRDefault="00FB5D91" w:rsidP="00FB5D91">
            <w:pPr>
              <w:pStyle w:val="1-Normal"/>
              <w:rPr>
                <w:sz w:val="20"/>
              </w:rPr>
            </w:pPr>
          </w:p>
        </w:tc>
      </w:tr>
      <w:tr w:rsidR="00FB5D91" w:rsidTr="00A55A1E">
        <w:trPr>
          <w:tblHeader/>
          <w:jc w:val="center"/>
        </w:trPr>
        <w:tc>
          <w:tcPr>
            <w:tcW w:w="2211" w:type="dxa"/>
            <w:tcBorders>
              <w:bottom w:val="single" w:sz="4" w:space="0" w:color="auto"/>
            </w:tcBorders>
          </w:tcPr>
          <w:p w:rsidR="00FB5D91" w:rsidRDefault="00FB5D91" w:rsidP="00FB5D91">
            <w:pPr>
              <w:pStyle w:val="1-Normal"/>
              <w:rPr>
                <w:sz w:val="20"/>
              </w:rPr>
            </w:pPr>
            <w:r>
              <w:rPr>
                <w:sz w:val="20"/>
              </w:rPr>
              <w:t>Date d’obtention du grade</w:t>
            </w:r>
          </w:p>
        </w:tc>
        <w:tc>
          <w:tcPr>
            <w:tcW w:w="1134" w:type="dxa"/>
            <w:tcBorders>
              <w:bottom w:val="single" w:sz="4" w:space="0" w:color="auto"/>
            </w:tcBorders>
          </w:tcPr>
          <w:p w:rsidR="00FB5D91" w:rsidRDefault="00FB5D91" w:rsidP="00FB5D91">
            <w:pPr>
              <w:pStyle w:val="1-Normal"/>
              <w:rPr>
                <w:sz w:val="20"/>
              </w:rPr>
            </w:pPr>
            <w:r>
              <w:rPr>
                <w:sz w:val="20"/>
              </w:rPr>
              <w:t>D</w:t>
            </w:r>
          </w:p>
        </w:tc>
        <w:tc>
          <w:tcPr>
            <w:tcW w:w="1560" w:type="dxa"/>
            <w:tcBorders>
              <w:bottom w:val="single" w:sz="4" w:space="0" w:color="auto"/>
            </w:tcBorders>
          </w:tcPr>
          <w:p w:rsidR="00FB5D91" w:rsidRDefault="00FB5D91" w:rsidP="00FB5D91">
            <w:pPr>
              <w:pStyle w:val="1-Normal"/>
              <w:rPr>
                <w:sz w:val="20"/>
              </w:rPr>
            </w:pPr>
            <w:r>
              <w:rPr>
                <w:sz w:val="20"/>
              </w:rPr>
              <w:t>Oui</w:t>
            </w:r>
          </w:p>
        </w:tc>
        <w:tc>
          <w:tcPr>
            <w:tcW w:w="1417" w:type="dxa"/>
            <w:tcBorders>
              <w:bottom w:val="single" w:sz="4" w:space="0" w:color="auto"/>
            </w:tcBorders>
          </w:tcPr>
          <w:p w:rsidR="00FB5D91" w:rsidRDefault="00FB5D91" w:rsidP="00FB5D91">
            <w:pPr>
              <w:pStyle w:val="1-Normal"/>
              <w:rPr>
                <w:sz w:val="20"/>
              </w:rPr>
            </w:pPr>
            <w:r>
              <w:rPr>
                <w:sz w:val="20"/>
              </w:rPr>
              <w:t>Non</w:t>
            </w:r>
          </w:p>
        </w:tc>
        <w:tc>
          <w:tcPr>
            <w:tcW w:w="1418" w:type="dxa"/>
            <w:tcBorders>
              <w:bottom w:val="single" w:sz="4" w:space="0" w:color="auto"/>
            </w:tcBorders>
          </w:tcPr>
          <w:p w:rsidR="00FB5D91" w:rsidRDefault="00FB5D91" w:rsidP="00FB5D91">
            <w:pPr>
              <w:pStyle w:val="1-Normal"/>
              <w:rPr>
                <w:sz w:val="20"/>
              </w:rPr>
            </w:pPr>
            <w:r>
              <w:rPr>
                <w:sz w:val="20"/>
              </w:rPr>
              <w:t>Oui</w:t>
            </w:r>
          </w:p>
        </w:tc>
        <w:tc>
          <w:tcPr>
            <w:tcW w:w="2633" w:type="dxa"/>
            <w:tcBorders>
              <w:bottom w:val="single" w:sz="4" w:space="0" w:color="auto"/>
            </w:tcBorders>
          </w:tcPr>
          <w:p w:rsidR="00FB5D91" w:rsidRDefault="00FB5D91" w:rsidP="00FB5D91">
            <w:pPr>
              <w:pStyle w:val="1-Normal"/>
              <w:rPr>
                <w:sz w:val="20"/>
              </w:rPr>
            </w:pPr>
          </w:p>
        </w:tc>
      </w:tr>
      <w:tr w:rsidR="00077599" w:rsidTr="00B8486F">
        <w:trPr>
          <w:tblHeader/>
          <w:jc w:val="center"/>
        </w:trPr>
        <w:tc>
          <w:tcPr>
            <w:tcW w:w="2211" w:type="dxa"/>
          </w:tcPr>
          <w:p w:rsidR="00077599" w:rsidRDefault="00077599" w:rsidP="00B8486F">
            <w:pPr>
              <w:pStyle w:val="1-Normal"/>
              <w:rPr>
                <w:sz w:val="20"/>
              </w:rPr>
            </w:pPr>
            <w:r>
              <w:rPr>
                <w:sz w:val="20"/>
              </w:rPr>
              <w:t>bip</w:t>
            </w:r>
          </w:p>
        </w:tc>
        <w:tc>
          <w:tcPr>
            <w:tcW w:w="1134" w:type="dxa"/>
          </w:tcPr>
          <w:p w:rsidR="00077599" w:rsidRDefault="00077599" w:rsidP="00B8486F">
            <w:pPr>
              <w:pStyle w:val="1-Normal"/>
              <w:rPr>
                <w:sz w:val="20"/>
              </w:rPr>
            </w:pPr>
            <w:r>
              <w:rPr>
                <w:sz w:val="20"/>
              </w:rPr>
              <w:t>N</w:t>
            </w:r>
          </w:p>
        </w:tc>
        <w:tc>
          <w:tcPr>
            <w:tcW w:w="1560" w:type="dxa"/>
          </w:tcPr>
          <w:p w:rsidR="00077599" w:rsidRDefault="00077599" w:rsidP="00B8486F">
            <w:pPr>
              <w:pStyle w:val="1-Normal"/>
              <w:rPr>
                <w:sz w:val="20"/>
              </w:rPr>
            </w:pPr>
            <w:r>
              <w:rPr>
                <w:sz w:val="20"/>
              </w:rPr>
              <w:t>Oui</w:t>
            </w:r>
          </w:p>
        </w:tc>
        <w:tc>
          <w:tcPr>
            <w:tcW w:w="1417" w:type="dxa"/>
          </w:tcPr>
          <w:p w:rsidR="00077599" w:rsidRDefault="00077599" w:rsidP="00B8486F">
            <w:pPr>
              <w:pStyle w:val="1-Normal"/>
              <w:rPr>
                <w:sz w:val="20"/>
              </w:rPr>
            </w:pPr>
            <w:r>
              <w:rPr>
                <w:sz w:val="20"/>
              </w:rPr>
              <w:t>Non</w:t>
            </w:r>
          </w:p>
        </w:tc>
        <w:tc>
          <w:tcPr>
            <w:tcW w:w="1418" w:type="dxa"/>
          </w:tcPr>
          <w:p w:rsidR="00077599" w:rsidRDefault="00077599" w:rsidP="00B8486F">
            <w:pPr>
              <w:pStyle w:val="1-Normal"/>
              <w:rPr>
                <w:sz w:val="20"/>
              </w:rPr>
            </w:pPr>
            <w:r>
              <w:rPr>
                <w:sz w:val="20"/>
              </w:rPr>
              <w:t>Oui</w:t>
            </w:r>
          </w:p>
        </w:tc>
        <w:tc>
          <w:tcPr>
            <w:tcW w:w="2633" w:type="dxa"/>
          </w:tcPr>
          <w:p w:rsidR="00077599" w:rsidRDefault="00F557EB" w:rsidP="00B8486F">
            <w:pPr>
              <w:pStyle w:val="1-Normal"/>
              <w:rPr>
                <w:ins w:id="559" w:author="ANNICK" w:date="2015-01-17T09:33:00Z"/>
                <w:sz w:val="20"/>
              </w:rPr>
            </w:pPr>
            <w:ins w:id="560" w:author="ANNICK" w:date="2015-01-17T09:33:00Z">
              <w:r>
                <w:rPr>
                  <w:sz w:val="20"/>
                </w:rPr>
                <w:t>Codification à respecter</w:t>
              </w:r>
            </w:ins>
          </w:p>
          <w:p w:rsidR="00F557EB" w:rsidRDefault="00F557EB" w:rsidP="00B8486F">
            <w:pPr>
              <w:pStyle w:val="1-Normal"/>
              <w:rPr>
                <w:ins w:id="561" w:author="ANNICK" w:date="2015-01-17T09:33:00Z"/>
                <w:sz w:val="20"/>
              </w:rPr>
            </w:pPr>
            <w:ins w:id="562" w:author="ANNICK" w:date="2015-01-17T09:33:00Z">
              <w:r>
                <w:rPr>
                  <w:sz w:val="20"/>
                </w:rPr>
                <w:t>DDDCCOOO</w:t>
              </w:r>
            </w:ins>
          </w:p>
          <w:p w:rsidR="00F557EB" w:rsidRDefault="00F557EB" w:rsidP="00B8486F">
            <w:pPr>
              <w:pStyle w:val="1-Normal"/>
              <w:rPr>
                <w:ins w:id="563" w:author="ANNICK" w:date="2015-01-17T09:34:00Z"/>
                <w:sz w:val="20"/>
              </w:rPr>
            </w:pPr>
            <w:ins w:id="564" w:author="ANNICK" w:date="2015-01-17T09:33:00Z">
              <w:r>
                <w:rPr>
                  <w:sz w:val="20"/>
                </w:rPr>
                <w:t>Département</w:t>
              </w:r>
            </w:ins>
            <w:ins w:id="565" w:author="ANNICK" w:date="2015-01-17T09:34:00Z">
              <w:r>
                <w:rPr>
                  <w:sz w:val="20"/>
                </w:rPr>
                <w:t xml:space="preserve"> 3 positions </w:t>
              </w:r>
            </w:ins>
          </w:p>
          <w:p w:rsidR="00F557EB" w:rsidRDefault="00F557EB" w:rsidP="00B8486F">
            <w:pPr>
              <w:pStyle w:val="1-Normal"/>
              <w:rPr>
                <w:ins w:id="566" w:author="ANNICK" w:date="2015-01-17T09:34:00Z"/>
                <w:sz w:val="20"/>
              </w:rPr>
            </w:pPr>
            <w:ins w:id="567" w:author="ANNICK" w:date="2015-01-17T09:33:00Z">
              <w:r>
                <w:rPr>
                  <w:sz w:val="20"/>
                </w:rPr>
                <w:t>Caserne</w:t>
              </w:r>
            </w:ins>
            <w:ins w:id="568" w:author="ANNICK" w:date="2015-01-17T09:34:00Z">
              <w:r>
                <w:rPr>
                  <w:sz w:val="20"/>
                </w:rPr>
                <w:t xml:space="preserve"> 2 positions</w:t>
              </w:r>
            </w:ins>
          </w:p>
          <w:p w:rsidR="00F557EB" w:rsidRDefault="00F557EB">
            <w:pPr>
              <w:pStyle w:val="1-Normal"/>
              <w:rPr>
                <w:sz w:val="20"/>
              </w:rPr>
            </w:pPr>
            <w:ins w:id="569" w:author="ANNICK" w:date="2015-01-17T09:33:00Z">
              <w:r>
                <w:rPr>
                  <w:sz w:val="20"/>
                </w:rPr>
                <w:t>NoOrdre</w:t>
              </w:r>
            </w:ins>
            <w:ins w:id="570" w:author="ANNICK" w:date="2015-01-17T09:34:00Z">
              <w:r>
                <w:rPr>
                  <w:sz w:val="20"/>
                </w:rPr>
                <w:t xml:space="preserve"> 2 positions</w:t>
              </w:r>
            </w:ins>
          </w:p>
        </w:tc>
      </w:tr>
      <w:tr w:rsidR="00077599" w:rsidTr="00B8486F">
        <w:trPr>
          <w:tblHeader/>
          <w:jc w:val="center"/>
        </w:trPr>
        <w:tc>
          <w:tcPr>
            <w:tcW w:w="2211" w:type="dxa"/>
          </w:tcPr>
          <w:p w:rsidR="00077599" w:rsidRDefault="00077599" w:rsidP="00B8486F">
            <w:pPr>
              <w:pStyle w:val="1-Normal"/>
              <w:rPr>
                <w:sz w:val="20"/>
              </w:rPr>
            </w:pPr>
            <w:r>
              <w:rPr>
                <w:sz w:val="20"/>
              </w:rPr>
              <w:t>Fonctions</w:t>
            </w:r>
          </w:p>
        </w:tc>
        <w:tc>
          <w:tcPr>
            <w:tcW w:w="1134" w:type="dxa"/>
          </w:tcPr>
          <w:p w:rsidR="00077599" w:rsidRDefault="00077599" w:rsidP="00B8486F">
            <w:pPr>
              <w:pStyle w:val="1-Normal"/>
              <w:rPr>
                <w:sz w:val="20"/>
              </w:rPr>
            </w:pPr>
            <w:r>
              <w:rPr>
                <w:sz w:val="20"/>
              </w:rPr>
              <w:t>L</w:t>
            </w:r>
          </w:p>
        </w:tc>
        <w:tc>
          <w:tcPr>
            <w:tcW w:w="1560" w:type="dxa"/>
          </w:tcPr>
          <w:p w:rsidR="00077599" w:rsidRDefault="00077599" w:rsidP="00B8486F">
            <w:pPr>
              <w:pStyle w:val="1-Normal"/>
              <w:rPr>
                <w:sz w:val="20"/>
              </w:rPr>
            </w:pPr>
            <w:r>
              <w:rPr>
                <w:sz w:val="20"/>
              </w:rPr>
              <w:t>Oui</w:t>
            </w:r>
          </w:p>
        </w:tc>
        <w:tc>
          <w:tcPr>
            <w:tcW w:w="1417" w:type="dxa"/>
          </w:tcPr>
          <w:p w:rsidR="00077599" w:rsidRDefault="00077599" w:rsidP="00B8486F">
            <w:pPr>
              <w:pStyle w:val="1-Normal"/>
              <w:rPr>
                <w:sz w:val="20"/>
              </w:rPr>
            </w:pPr>
            <w:r>
              <w:rPr>
                <w:sz w:val="20"/>
              </w:rPr>
              <w:t>Non</w:t>
            </w:r>
          </w:p>
        </w:tc>
        <w:tc>
          <w:tcPr>
            <w:tcW w:w="1418" w:type="dxa"/>
          </w:tcPr>
          <w:p w:rsidR="00077599" w:rsidRDefault="00077599" w:rsidP="00B8486F">
            <w:pPr>
              <w:pStyle w:val="1-Normal"/>
              <w:rPr>
                <w:sz w:val="20"/>
              </w:rPr>
            </w:pPr>
            <w:r>
              <w:rPr>
                <w:sz w:val="20"/>
              </w:rPr>
              <w:t>Non</w:t>
            </w:r>
          </w:p>
        </w:tc>
        <w:tc>
          <w:tcPr>
            <w:tcW w:w="2633" w:type="dxa"/>
          </w:tcPr>
          <w:p w:rsidR="00077599" w:rsidRDefault="00077599" w:rsidP="00B8486F">
            <w:pPr>
              <w:pStyle w:val="1-Normal"/>
              <w:rPr>
                <w:sz w:val="20"/>
              </w:rPr>
            </w:pPr>
            <w:r>
              <w:rPr>
                <w:sz w:val="20"/>
              </w:rPr>
              <w:t xml:space="preserve">Message </w:t>
            </w:r>
            <w:r w:rsidR="00207198" w:rsidRPr="00207198">
              <w:rPr>
                <w:i/>
                <w:sz w:val="20"/>
              </w:rPr>
              <w:t>Aucune fonction disponible pour ce sapeur-pompier</w:t>
            </w:r>
            <w:r>
              <w:rPr>
                <w:sz w:val="20"/>
              </w:rPr>
              <w:t xml:space="preserve"> le cas échéant</w:t>
            </w:r>
          </w:p>
        </w:tc>
      </w:tr>
    </w:tbl>
    <w:p w:rsidR="005F7057" w:rsidRDefault="00077599" w:rsidP="005F7057">
      <w:pPr>
        <w:pStyle w:val="1-Normal"/>
        <w:rPr>
          <w:i/>
        </w:rPr>
      </w:pPr>
      <w:r>
        <w:rPr>
          <w:i/>
        </w:rPr>
        <w:t xml:space="preserve"> </w:t>
      </w:r>
      <w:r w:rsidR="005F7057">
        <w:rPr>
          <w:i/>
        </w:rPr>
        <w:t>(*) A = Champ alpha-numérique, L = liste, N = Numérique, D = Date</w:t>
      </w:r>
    </w:p>
    <w:p w:rsidR="005F7057" w:rsidRPr="00955475" w:rsidRDefault="005F7057" w:rsidP="005F7057">
      <w:pPr>
        <w:rPr>
          <w:rFonts w:eastAsia="MS Mincho"/>
        </w:rPr>
      </w:pPr>
    </w:p>
    <w:p w:rsidR="005F7057" w:rsidRDefault="005F7057" w:rsidP="005F7057">
      <w:pPr>
        <w:pStyle w:val="Titre3"/>
        <w:rPr>
          <w:rFonts w:eastAsia="MS Mincho"/>
        </w:rPr>
      </w:pPr>
      <w:bookmarkStart w:id="571" w:name="_Toc409508829"/>
      <w:r>
        <w:rPr>
          <w:rFonts w:eastAsia="MS Mincho"/>
        </w:rPr>
        <w:t>Actions possibles</w:t>
      </w:r>
      <w:bookmarkEnd w:id="5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430"/>
      </w:tblGrid>
      <w:tr w:rsidR="005F7057" w:rsidTr="00FB5D91">
        <w:trPr>
          <w:tblHeader/>
        </w:trPr>
        <w:tc>
          <w:tcPr>
            <w:tcW w:w="3060" w:type="dxa"/>
            <w:shd w:val="clear" w:color="auto" w:fill="C0C0C0"/>
          </w:tcPr>
          <w:p w:rsidR="005F7057" w:rsidRDefault="005F7057" w:rsidP="00FB5D91">
            <w:pPr>
              <w:pStyle w:val="1-Normal"/>
              <w:rPr>
                <w:b/>
                <w:sz w:val="20"/>
              </w:rPr>
            </w:pPr>
            <w:r>
              <w:rPr>
                <w:b/>
                <w:sz w:val="20"/>
              </w:rPr>
              <w:t>Action</w:t>
            </w:r>
          </w:p>
        </w:tc>
        <w:tc>
          <w:tcPr>
            <w:tcW w:w="7430" w:type="dxa"/>
            <w:shd w:val="clear" w:color="auto" w:fill="C0C0C0"/>
          </w:tcPr>
          <w:p w:rsidR="005F7057" w:rsidRDefault="005F7057" w:rsidP="00FB5D91">
            <w:pPr>
              <w:pStyle w:val="1-Normal"/>
              <w:rPr>
                <w:b/>
                <w:sz w:val="20"/>
              </w:rPr>
            </w:pPr>
            <w:r>
              <w:rPr>
                <w:b/>
                <w:sz w:val="20"/>
              </w:rPr>
              <w:t>Commentaires</w:t>
            </w:r>
          </w:p>
        </w:tc>
      </w:tr>
      <w:tr w:rsidR="005F7057" w:rsidDel="00E03EC3" w:rsidTr="00FB5D91">
        <w:trPr>
          <w:del w:id="572" w:author="Annick MONTFORT" w:date="2018-01-09T14:09:00Z"/>
        </w:trPr>
        <w:tc>
          <w:tcPr>
            <w:tcW w:w="3060" w:type="dxa"/>
          </w:tcPr>
          <w:p w:rsidR="005F7057" w:rsidDel="00E03EC3" w:rsidRDefault="005F7057" w:rsidP="00FB5D91">
            <w:pPr>
              <w:pStyle w:val="1-Normal"/>
              <w:rPr>
                <w:del w:id="573" w:author="Annick MONTFORT" w:date="2018-01-09T14:09:00Z"/>
                <w:sz w:val="20"/>
              </w:rPr>
            </w:pPr>
            <w:del w:id="574" w:author="Annick MONTFORT" w:date="2018-01-09T14:08:00Z">
              <w:r w:rsidDel="00E03EC3">
                <w:rPr>
                  <w:sz w:val="20"/>
                </w:rPr>
                <w:delText>Bouton</w:delText>
              </w:r>
              <w:r w:rsidR="00A55A1E" w:rsidDel="00E03EC3">
                <w:rPr>
                  <w:sz w:val="20"/>
                </w:rPr>
                <w:delText xml:space="preserve"> Téléphones</w:delText>
              </w:r>
            </w:del>
          </w:p>
        </w:tc>
        <w:tc>
          <w:tcPr>
            <w:tcW w:w="7430" w:type="dxa"/>
          </w:tcPr>
          <w:p w:rsidR="00A55A1E" w:rsidDel="00E03EC3" w:rsidRDefault="00A55A1E" w:rsidP="00A55A1E">
            <w:pPr>
              <w:pStyle w:val="1-Normal"/>
              <w:rPr>
                <w:del w:id="575" w:author="Annick MONTFORT" w:date="2018-01-09T14:08:00Z"/>
                <w:sz w:val="20"/>
              </w:rPr>
            </w:pPr>
            <w:del w:id="576" w:author="Annick MONTFORT" w:date="2018-01-09T14:08:00Z">
              <w:r w:rsidDel="00E03EC3">
                <w:rPr>
                  <w:sz w:val="20"/>
                </w:rPr>
                <w:delText>Activé seulement si l’utilisateur authentifié est un Sapeur pompier</w:delText>
              </w:r>
            </w:del>
          </w:p>
          <w:p w:rsidR="005F7057" w:rsidDel="00E03EC3" w:rsidRDefault="00A55A1E" w:rsidP="00A55A1E">
            <w:pPr>
              <w:pStyle w:val="1-Normal"/>
              <w:rPr>
                <w:del w:id="577" w:author="Annick MONTFORT" w:date="2018-01-09T14:09:00Z"/>
                <w:sz w:val="20"/>
              </w:rPr>
            </w:pPr>
            <w:del w:id="578" w:author="Annick MONTFORT" w:date="2018-01-09T14:08:00Z">
              <w:r w:rsidDel="00E03EC3">
                <w:rPr>
                  <w:sz w:val="20"/>
                </w:rPr>
                <w:delText>Donne accès à PF2</w:delText>
              </w:r>
            </w:del>
          </w:p>
        </w:tc>
      </w:tr>
      <w:tr w:rsidR="005F7057" w:rsidTr="00FB5D91">
        <w:tc>
          <w:tcPr>
            <w:tcW w:w="3060" w:type="dxa"/>
          </w:tcPr>
          <w:p w:rsidR="005F7057" w:rsidRDefault="005F7057" w:rsidP="00A55A1E">
            <w:pPr>
              <w:pStyle w:val="1-Normal"/>
              <w:rPr>
                <w:sz w:val="20"/>
              </w:rPr>
            </w:pPr>
            <w:r>
              <w:rPr>
                <w:sz w:val="20"/>
              </w:rPr>
              <w:t xml:space="preserve">Bouton </w:t>
            </w:r>
            <w:r w:rsidR="00A55A1E">
              <w:rPr>
                <w:sz w:val="20"/>
              </w:rPr>
              <w:t>Formation</w:t>
            </w:r>
          </w:p>
        </w:tc>
        <w:tc>
          <w:tcPr>
            <w:tcW w:w="7430" w:type="dxa"/>
          </w:tcPr>
          <w:p w:rsidR="00A55A1E" w:rsidRDefault="00A55A1E" w:rsidP="00A55A1E">
            <w:pPr>
              <w:pStyle w:val="1-Normal"/>
              <w:rPr>
                <w:sz w:val="20"/>
              </w:rPr>
            </w:pPr>
            <w:r>
              <w:rPr>
                <w:sz w:val="20"/>
              </w:rPr>
              <w:t>Activé seulement si l’utilisateur authentifié est Service Formation</w:t>
            </w:r>
          </w:p>
          <w:p w:rsidR="005F7057" w:rsidRDefault="00A55A1E" w:rsidP="00A55A1E">
            <w:pPr>
              <w:pStyle w:val="1-Normal"/>
              <w:rPr>
                <w:sz w:val="20"/>
              </w:rPr>
            </w:pPr>
            <w:r>
              <w:rPr>
                <w:sz w:val="20"/>
              </w:rPr>
              <w:t>Donne accès à PF5</w:t>
            </w:r>
          </w:p>
        </w:tc>
      </w:tr>
    </w:tbl>
    <w:p w:rsidR="005F7057" w:rsidRDefault="005F7057" w:rsidP="005F7057">
      <w:pPr>
        <w:pStyle w:val="1-Normal"/>
      </w:pPr>
    </w:p>
    <w:p w:rsidR="00F557EB" w:rsidDel="00E03EC3" w:rsidRDefault="00A55A1E">
      <w:pPr>
        <w:pStyle w:val="Titre1"/>
        <w:rPr>
          <w:del w:id="579" w:author="Annick MONTFORT" w:date="2018-01-09T14:09:00Z"/>
          <w:rFonts w:eastAsia="MS Mincho"/>
        </w:rPr>
      </w:pPr>
      <w:bookmarkStart w:id="580" w:name="_Toc409508830"/>
      <w:del w:id="581" w:author="Annick MONTFORT" w:date="2018-01-09T14:09:00Z">
        <w:r w:rsidRPr="00A55A1E" w:rsidDel="00E03EC3">
          <w:rPr>
            <w:rFonts w:eastAsia="MS Mincho"/>
          </w:rPr>
          <w:delText>PF</w:delText>
        </w:r>
        <w:r w:rsidDel="00E03EC3">
          <w:rPr>
            <w:rFonts w:eastAsia="MS Mincho"/>
          </w:rPr>
          <w:delText>2</w:delText>
        </w:r>
        <w:r w:rsidRPr="00A55A1E" w:rsidDel="00E03EC3">
          <w:rPr>
            <w:rFonts w:eastAsia="MS Mincho"/>
          </w:rPr>
          <w:delText xml:space="preserve"> : </w:delText>
        </w:r>
        <w:r w:rsidDel="00E03EC3">
          <w:rPr>
            <w:rFonts w:eastAsia="MS Mincho"/>
          </w:rPr>
          <w:delText>Modifier ses moyens de communication</w:delText>
        </w:r>
        <w:bookmarkEnd w:id="580"/>
      </w:del>
    </w:p>
    <w:p w:rsidR="00A55A1E" w:rsidDel="00E03EC3" w:rsidRDefault="00A55A1E" w:rsidP="00A55A1E">
      <w:pPr>
        <w:pStyle w:val="Titre2"/>
        <w:rPr>
          <w:del w:id="582" w:author="Annick MONTFORT" w:date="2018-01-09T14:09:00Z"/>
        </w:rPr>
      </w:pPr>
      <w:bookmarkStart w:id="583" w:name="_Toc409508831"/>
      <w:del w:id="584" w:author="Annick MONTFORT" w:date="2018-01-09T14:09:00Z">
        <w:r w:rsidDel="00E03EC3">
          <w:delText>PF2 Modifier ses moyens de communication</w:delText>
        </w:r>
        <w:bookmarkEnd w:id="583"/>
      </w:del>
    </w:p>
    <w:p w:rsidR="00F557EB" w:rsidDel="00E03EC3" w:rsidRDefault="00A55A1E">
      <w:pPr>
        <w:pStyle w:val="Titre3"/>
        <w:tabs>
          <w:tab w:val="clear" w:pos="720"/>
          <w:tab w:val="num" w:pos="1276"/>
          <w:tab w:val="num" w:pos="7382"/>
        </w:tabs>
        <w:ind w:left="1077"/>
        <w:rPr>
          <w:del w:id="585" w:author="Annick MONTFORT" w:date="2018-01-09T14:09:00Z"/>
          <w:rFonts w:eastAsia="MS Mincho"/>
        </w:rPr>
      </w:pPr>
      <w:bookmarkStart w:id="586" w:name="_Toc409508832"/>
      <w:del w:id="587" w:author="Annick MONTFORT" w:date="2018-01-09T14:09:00Z">
        <w:r w:rsidDel="00E03EC3">
          <w:rPr>
            <w:rFonts w:eastAsia="MS Mincho"/>
          </w:rPr>
          <w:delText>Description</w:delText>
        </w:r>
        <w:bookmarkEnd w:id="586"/>
      </w:del>
    </w:p>
    <w:p w:rsidR="00A55A1E" w:rsidDel="00E03EC3" w:rsidRDefault="00A55A1E" w:rsidP="00A55A1E">
      <w:pPr>
        <w:pStyle w:val="1-Normal"/>
        <w:rPr>
          <w:del w:id="588" w:author="Annick MONTFORT" w:date="2018-01-09T14:09:00Z"/>
        </w:rPr>
      </w:pPr>
      <w:del w:id="589" w:author="Annick MONTFORT" w:date="2018-01-09T14:09:00Z">
        <w:r w:rsidDel="00E03EC3">
          <w:delText>Cet écran permet au sapeur-pompier de modifier ses moyens de communication, c'est-à-dire son numéro de téléphone seul, pour l’instant.</w:delText>
        </w:r>
      </w:del>
    </w:p>
    <w:p w:rsidR="00A55A1E" w:rsidDel="00E03EC3" w:rsidRDefault="00A55A1E" w:rsidP="00A55A1E">
      <w:pPr>
        <w:pStyle w:val="1-Normal"/>
        <w:rPr>
          <w:del w:id="590" w:author="Annick MONTFORT" w:date="2018-01-09T14:09:00Z"/>
        </w:rPr>
      </w:pPr>
      <w:del w:id="591" w:author="Annick MONTFORT" w:date="2018-01-09T14:09:00Z">
        <w:r w:rsidDel="00E03EC3">
          <w:delText>Le numéro de téléphone s’affiche. Le sapeur pompier peut le modifier. Il doit valider sa modification.</w:delText>
        </w:r>
      </w:del>
    </w:p>
    <w:p w:rsidR="008C25B6" w:rsidDel="00E03EC3" w:rsidRDefault="008C25B6" w:rsidP="00A55A1E">
      <w:pPr>
        <w:pStyle w:val="1-Normal"/>
        <w:rPr>
          <w:del w:id="592" w:author="Annick MONTFORT" w:date="2018-01-09T14:09:00Z"/>
        </w:rPr>
      </w:pPr>
      <w:del w:id="593" w:author="Annick MONTFORT" w:date="2018-01-09T14:09:00Z">
        <w:r w:rsidDel="00E03EC3">
          <w:delText>La date de modification de la fiche Personnel doit être enregistrée.</w:delText>
        </w:r>
      </w:del>
    </w:p>
    <w:p w:rsidR="00A55A1E" w:rsidDel="00E03EC3" w:rsidRDefault="00A55A1E" w:rsidP="00A55A1E">
      <w:pPr>
        <w:pStyle w:val="1-Normal"/>
        <w:rPr>
          <w:del w:id="594" w:author="Annick MONTFORT" w:date="2018-01-09T14:09:00Z"/>
        </w:rPr>
      </w:pPr>
    </w:p>
    <w:p w:rsidR="00F557EB" w:rsidDel="00E03EC3" w:rsidRDefault="00F557EB">
      <w:pPr>
        <w:pStyle w:val="1-Normal"/>
        <w:jc w:val="center"/>
        <w:rPr>
          <w:del w:id="595" w:author="Annick MONTFORT" w:date="2018-01-09T14:09:00Z"/>
          <w:b/>
        </w:rPr>
      </w:pPr>
      <w:del w:id="596" w:author="Annick MONTFORT" w:date="2018-01-09T14:09:00Z">
        <w:r w:rsidDel="00E03EC3">
          <w:rPr>
            <w:b/>
            <w:noProof/>
          </w:rPr>
          <w:drawing>
            <wp:inline distT="0" distB="0" distL="0" distR="0">
              <wp:extent cx="4162425" cy="1733550"/>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162425" cy="1733550"/>
                      </a:xfrm>
                      <a:prstGeom prst="rect">
                        <a:avLst/>
                      </a:prstGeom>
                      <a:noFill/>
                      <a:ln w="9525">
                        <a:noFill/>
                        <a:miter lim="800000"/>
                        <a:headEnd/>
                        <a:tailEnd/>
                      </a:ln>
                    </pic:spPr>
                  </pic:pic>
                </a:graphicData>
              </a:graphic>
            </wp:inline>
          </w:drawing>
        </w:r>
      </w:del>
    </w:p>
    <w:p w:rsidR="008C25B6" w:rsidRPr="008C25B6" w:rsidDel="00E03EC3" w:rsidRDefault="008C25B6" w:rsidP="008C25B6">
      <w:pPr>
        <w:pStyle w:val="Titre3"/>
        <w:numPr>
          <w:ilvl w:val="2"/>
          <w:numId w:val="48"/>
        </w:numPr>
        <w:rPr>
          <w:del w:id="597" w:author="Annick MONTFORT" w:date="2018-01-09T14:09:00Z"/>
          <w:rFonts w:eastAsia="MS Mincho"/>
        </w:rPr>
      </w:pPr>
      <w:bookmarkStart w:id="598" w:name="_Toc409508833"/>
      <w:del w:id="599" w:author="Annick MONTFORT" w:date="2018-01-09T14:09:00Z">
        <w:r w:rsidRPr="008C25B6" w:rsidDel="00E03EC3">
          <w:rPr>
            <w:rFonts w:eastAsia="MS Mincho"/>
          </w:rPr>
          <w:delText>Informations présentes sur les écrans</w:delText>
        </w:r>
        <w:bookmarkEnd w:id="598"/>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8C25B6" w:rsidDel="00E03EC3" w:rsidTr="00B8486F">
        <w:trPr>
          <w:tblHeader/>
          <w:jc w:val="center"/>
          <w:del w:id="600" w:author="Annick MONTFORT" w:date="2018-01-09T14:09:00Z"/>
        </w:trPr>
        <w:tc>
          <w:tcPr>
            <w:tcW w:w="2211" w:type="dxa"/>
            <w:tcBorders>
              <w:bottom w:val="single" w:sz="4" w:space="0" w:color="auto"/>
            </w:tcBorders>
            <w:shd w:val="clear" w:color="auto" w:fill="C0C0C0"/>
          </w:tcPr>
          <w:p w:rsidR="008C25B6" w:rsidDel="00E03EC3" w:rsidRDefault="008C25B6" w:rsidP="00B8486F">
            <w:pPr>
              <w:pStyle w:val="1-Normal"/>
              <w:rPr>
                <w:del w:id="601" w:author="Annick MONTFORT" w:date="2018-01-09T14:09:00Z"/>
                <w:b/>
                <w:sz w:val="20"/>
              </w:rPr>
            </w:pPr>
            <w:del w:id="602" w:author="Annick MONTFORT" w:date="2018-01-09T14:09:00Z">
              <w:r w:rsidDel="00E03EC3">
                <w:rPr>
                  <w:b/>
                  <w:sz w:val="20"/>
                </w:rPr>
                <w:delText>Information</w:delText>
              </w:r>
            </w:del>
          </w:p>
        </w:tc>
        <w:tc>
          <w:tcPr>
            <w:tcW w:w="1134" w:type="dxa"/>
            <w:tcBorders>
              <w:bottom w:val="single" w:sz="4" w:space="0" w:color="auto"/>
            </w:tcBorders>
            <w:shd w:val="clear" w:color="auto" w:fill="C0C0C0"/>
          </w:tcPr>
          <w:p w:rsidR="008C25B6" w:rsidDel="00E03EC3" w:rsidRDefault="008C25B6" w:rsidP="00B8486F">
            <w:pPr>
              <w:pStyle w:val="1-Normal"/>
              <w:rPr>
                <w:del w:id="603" w:author="Annick MONTFORT" w:date="2018-01-09T14:09:00Z"/>
                <w:b/>
                <w:sz w:val="20"/>
              </w:rPr>
            </w:pPr>
            <w:del w:id="604" w:author="Annick MONTFORT" w:date="2018-01-09T14:09:00Z">
              <w:r w:rsidDel="00E03EC3">
                <w:rPr>
                  <w:b/>
                  <w:sz w:val="20"/>
                </w:rPr>
                <w:delText>Type(*)</w:delText>
              </w:r>
            </w:del>
          </w:p>
        </w:tc>
        <w:tc>
          <w:tcPr>
            <w:tcW w:w="1560" w:type="dxa"/>
            <w:tcBorders>
              <w:bottom w:val="single" w:sz="4" w:space="0" w:color="auto"/>
            </w:tcBorders>
            <w:shd w:val="clear" w:color="auto" w:fill="C0C0C0"/>
          </w:tcPr>
          <w:p w:rsidR="008C25B6" w:rsidDel="00E03EC3" w:rsidRDefault="008C25B6" w:rsidP="00B8486F">
            <w:pPr>
              <w:pStyle w:val="1-Normal"/>
              <w:rPr>
                <w:del w:id="605" w:author="Annick MONTFORT" w:date="2018-01-09T14:09:00Z"/>
                <w:b/>
                <w:sz w:val="20"/>
              </w:rPr>
            </w:pPr>
            <w:del w:id="606" w:author="Annick MONTFORT" w:date="2018-01-09T14:09:00Z">
              <w:r w:rsidDel="00E03EC3">
                <w:rPr>
                  <w:b/>
                  <w:sz w:val="20"/>
                </w:rPr>
                <w:delText>Initialisation</w:delText>
              </w:r>
            </w:del>
          </w:p>
        </w:tc>
        <w:tc>
          <w:tcPr>
            <w:tcW w:w="1417" w:type="dxa"/>
            <w:tcBorders>
              <w:bottom w:val="single" w:sz="4" w:space="0" w:color="auto"/>
            </w:tcBorders>
            <w:shd w:val="clear" w:color="auto" w:fill="C0C0C0"/>
          </w:tcPr>
          <w:p w:rsidR="008C25B6" w:rsidDel="00E03EC3" w:rsidRDefault="008C25B6" w:rsidP="00B8486F">
            <w:pPr>
              <w:pStyle w:val="1-Normal"/>
              <w:rPr>
                <w:del w:id="607" w:author="Annick MONTFORT" w:date="2018-01-09T14:09:00Z"/>
                <w:b/>
                <w:sz w:val="20"/>
              </w:rPr>
            </w:pPr>
            <w:del w:id="608" w:author="Annick MONTFORT" w:date="2018-01-09T14:09:00Z">
              <w:r w:rsidDel="00E03EC3">
                <w:rPr>
                  <w:b/>
                  <w:sz w:val="20"/>
                </w:rPr>
                <w:delText xml:space="preserve">Modifiable </w:delText>
              </w:r>
            </w:del>
          </w:p>
        </w:tc>
        <w:tc>
          <w:tcPr>
            <w:tcW w:w="1418" w:type="dxa"/>
            <w:tcBorders>
              <w:bottom w:val="single" w:sz="4" w:space="0" w:color="auto"/>
            </w:tcBorders>
            <w:shd w:val="clear" w:color="auto" w:fill="C0C0C0"/>
          </w:tcPr>
          <w:p w:rsidR="008C25B6" w:rsidDel="00E03EC3" w:rsidRDefault="008C25B6" w:rsidP="00B8486F">
            <w:pPr>
              <w:pStyle w:val="1-Normal"/>
              <w:rPr>
                <w:del w:id="609" w:author="Annick MONTFORT" w:date="2018-01-09T14:09:00Z"/>
                <w:b/>
                <w:sz w:val="20"/>
              </w:rPr>
            </w:pPr>
            <w:del w:id="610" w:author="Annick MONTFORT" w:date="2018-01-09T14:09:00Z">
              <w:r w:rsidDel="00E03EC3">
                <w:rPr>
                  <w:b/>
                  <w:sz w:val="20"/>
                </w:rPr>
                <w:delText xml:space="preserve">Obligatoire </w:delText>
              </w:r>
            </w:del>
          </w:p>
        </w:tc>
        <w:tc>
          <w:tcPr>
            <w:tcW w:w="2633" w:type="dxa"/>
            <w:tcBorders>
              <w:bottom w:val="single" w:sz="4" w:space="0" w:color="auto"/>
            </w:tcBorders>
            <w:shd w:val="clear" w:color="auto" w:fill="C0C0C0"/>
          </w:tcPr>
          <w:p w:rsidR="008C25B6" w:rsidDel="00E03EC3" w:rsidRDefault="008C25B6" w:rsidP="00B8486F">
            <w:pPr>
              <w:pStyle w:val="1-Normal"/>
              <w:rPr>
                <w:del w:id="611" w:author="Annick MONTFORT" w:date="2018-01-09T14:09:00Z"/>
                <w:b/>
                <w:sz w:val="20"/>
              </w:rPr>
            </w:pPr>
            <w:del w:id="612" w:author="Annick MONTFORT" w:date="2018-01-09T14:09:00Z">
              <w:r w:rsidDel="00E03EC3">
                <w:rPr>
                  <w:b/>
                  <w:sz w:val="20"/>
                </w:rPr>
                <w:delText>Règle de gestion / Commentaire</w:delText>
              </w:r>
            </w:del>
          </w:p>
        </w:tc>
      </w:tr>
      <w:tr w:rsidR="008C25B6" w:rsidDel="00E03EC3" w:rsidTr="00B8486F">
        <w:trPr>
          <w:tblHeader/>
          <w:jc w:val="center"/>
          <w:del w:id="613" w:author="Annick MONTFORT" w:date="2018-01-09T14:09:00Z"/>
        </w:trPr>
        <w:tc>
          <w:tcPr>
            <w:tcW w:w="2211" w:type="dxa"/>
          </w:tcPr>
          <w:p w:rsidR="008C25B6" w:rsidDel="00E03EC3" w:rsidRDefault="008C25B6" w:rsidP="00B8486F">
            <w:pPr>
              <w:pStyle w:val="1-Normal"/>
              <w:rPr>
                <w:del w:id="614" w:author="Annick MONTFORT" w:date="2018-01-09T14:09:00Z"/>
                <w:sz w:val="20"/>
              </w:rPr>
            </w:pPr>
            <w:del w:id="615" w:author="Annick MONTFORT" w:date="2018-01-09T14:09:00Z">
              <w:r w:rsidDel="00E03EC3">
                <w:rPr>
                  <w:sz w:val="20"/>
                </w:rPr>
                <w:delText>Nom du SP</w:delText>
              </w:r>
            </w:del>
          </w:p>
        </w:tc>
        <w:tc>
          <w:tcPr>
            <w:tcW w:w="1134" w:type="dxa"/>
          </w:tcPr>
          <w:p w:rsidR="008C25B6" w:rsidDel="00E03EC3" w:rsidRDefault="008C25B6" w:rsidP="00B8486F">
            <w:pPr>
              <w:pStyle w:val="1-Normal"/>
              <w:rPr>
                <w:del w:id="616" w:author="Annick MONTFORT" w:date="2018-01-09T14:09:00Z"/>
                <w:sz w:val="20"/>
              </w:rPr>
            </w:pPr>
            <w:del w:id="617" w:author="Annick MONTFORT" w:date="2018-01-09T14:09:00Z">
              <w:r w:rsidDel="00E03EC3">
                <w:rPr>
                  <w:sz w:val="20"/>
                </w:rPr>
                <w:delText>A</w:delText>
              </w:r>
            </w:del>
          </w:p>
        </w:tc>
        <w:tc>
          <w:tcPr>
            <w:tcW w:w="1560" w:type="dxa"/>
          </w:tcPr>
          <w:p w:rsidR="008C25B6" w:rsidDel="00E03EC3" w:rsidRDefault="008C25B6" w:rsidP="00B8486F">
            <w:pPr>
              <w:pStyle w:val="1-Normal"/>
              <w:rPr>
                <w:del w:id="618" w:author="Annick MONTFORT" w:date="2018-01-09T14:09:00Z"/>
                <w:sz w:val="20"/>
              </w:rPr>
            </w:pPr>
            <w:del w:id="619" w:author="Annick MONTFORT" w:date="2018-01-09T14:09:00Z">
              <w:r w:rsidDel="00E03EC3">
                <w:rPr>
                  <w:sz w:val="20"/>
                </w:rPr>
                <w:delText>Oui</w:delText>
              </w:r>
            </w:del>
          </w:p>
        </w:tc>
        <w:tc>
          <w:tcPr>
            <w:tcW w:w="1417" w:type="dxa"/>
          </w:tcPr>
          <w:p w:rsidR="008C25B6" w:rsidDel="00E03EC3" w:rsidRDefault="008C25B6" w:rsidP="00B8486F">
            <w:pPr>
              <w:pStyle w:val="1-Normal"/>
              <w:rPr>
                <w:del w:id="620" w:author="Annick MONTFORT" w:date="2018-01-09T14:09:00Z"/>
                <w:sz w:val="20"/>
              </w:rPr>
            </w:pPr>
            <w:del w:id="621" w:author="Annick MONTFORT" w:date="2018-01-09T14:09:00Z">
              <w:r w:rsidDel="00E03EC3">
                <w:rPr>
                  <w:sz w:val="20"/>
                </w:rPr>
                <w:delText>Non</w:delText>
              </w:r>
            </w:del>
          </w:p>
        </w:tc>
        <w:tc>
          <w:tcPr>
            <w:tcW w:w="1418" w:type="dxa"/>
          </w:tcPr>
          <w:p w:rsidR="008C25B6" w:rsidDel="00E03EC3" w:rsidRDefault="008C25B6" w:rsidP="00B8486F">
            <w:pPr>
              <w:pStyle w:val="1-Normal"/>
              <w:rPr>
                <w:del w:id="622" w:author="Annick MONTFORT" w:date="2018-01-09T14:09:00Z"/>
                <w:sz w:val="20"/>
              </w:rPr>
            </w:pPr>
            <w:del w:id="623" w:author="Annick MONTFORT" w:date="2018-01-09T14:09:00Z">
              <w:r w:rsidDel="00E03EC3">
                <w:rPr>
                  <w:sz w:val="20"/>
                </w:rPr>
                <w:delText>Oui</w:delText>
              </w:r>
            </w:del>
          </w:p>
        </w:tc>
        <w:tc>
          <w:tcPr>
            <w:tcW w:w="2633" w:type="dxa"/>
          </w:tcPr>
          <w:p w:rsidR="008C25B6" w:rsidDel="00E03EC3" w:rsidRDefault="008C25B6" w:rsidP="00B8486F">
            <w:pPr>
              <w:pStyle w:val="1-Normal"/>
              <w:rPr>
                <w:del w:id="624" w:author="Annick MONTFORT" w:date="2018-01-09T14:09:00Z"/>
                <w:sz w:val="20"/>
              </w:rPr>
            </w:pPr>
          </w:p>
        </w:tc>
      </w:tr>
      <w:tr w:rsidR="008C25B6" w:rsidDel="00E03EC3" w:rsidTr="00B8486F">
        <w:trPr>
          <w:tblHeader/>
          <w:jc w:val="center"/>
          <w:del w:id="625" w:author="Annick MONTFORT" w:date="2018-01-09T14:09:00Z"/>
        </w:trPr>
        <w:tc>
          <w:tcPr>
            <w:tcW w:w="2211" w:type="dxa"/>
          </w:tcPr>
          <w:p w:rsidR="008C25B6" w:rsidDel="00E03EC3" w:rsidRDefault="008C25B6" w:rsidP="00B8486F">
            <w:pPr>
              <w:pStyle w:val="1-Normal"/>
              <w:rPr>
                <w:del w:id="626" w:author="Annick MONTFORT" w:date="2018-01-09T14:09:00Z"/>
                <w:sz w:val="20"/>
              </w:rPr>
            </w:pPr>
            <w:del w:id="627" w:author="Annick MONTFORT" w:date="2018-01-09T14:09:00Z">
              <w:r w:rsidDel="00E03EC3">
                <w:rPr>
                  <w:sz w:val="20"/>
                </w:rPr>
                <w:delText>Prénom du SP</w:delText>
              </w:r>
            </w:del>
          </w:p>
        </w:tc>
        <w:tc>
          <w:tcPr>
            <w:tcW w:w="1134" w:type="dxa"/>
          </w:tcPr>
          <w:p w:rsidR="008C25B6" w:rsidDel="00E03EC3" w:rsidRDefault="008C25B6" w:rsidP="00B8486F">
            <w:pPr>
              <w:pStyle w:val="1-Normal"/>
              <w:rPr>
                <w:del w:id="628" w:author="Annick MONTFORT" w:date="2018-01-09T14:09:00Z"/>
                <w:sz w:val="20"/>
              </w:rPr>
            </w:pPr>
            <w:del w:id="629" w:author="Annick MONTFORT" w:date="2018-01-09T14:09:00Z">
              <w:r w:rsidDel="00E03EC3">
                <w:rPr>
                  <w:sz w:val="20"/>
                </w:rPr>
                <w:delText>A</w:delText>
              </w:r>
            </w:del>
          </w:p>
        </w:tc>
        <w:tc>
          <w:tcPr>
            <w:tcW w:w="1560" w:type="dxa"/>
          </w:tcPr>
          <w:p w:rsidR="008C25B6" w:rsidDel="00E03EC3" w:rsidRDefault="008C25B6" w:rsidP="00B8486F">
            <w:pPr>
              <w:pStyle w:val="1-Normal"/>
              <w:rPr>
                <w:del w:id="630" w:author="Annick MONTFORT" w:date="2018-01-09T14:09:00Z"/>
                <w:sz w:val="20"/>
              </w:rPr>
            </w:pPr>
            <w:del w:id="631" w:author="Annick MONTFORT" w:date="2018-01-09T14:09:00Z">
              <w:r w:rsidDel="00E03EC3">
                <w:rPr>
                  <w:sz w:val="20"/>
                </w:rPr>
                <w:delText>Oui</w:delText>
              </w:r>
            </w:del>
          </w:p>
        </w:tc>
        <w:tc>
          <w:tcPr>
            <w:tcW w:w="1417" w:type="dxa"/>
          </w:tcPr>
          <w:p w:rsidR="008C25B6" w:rsidDel="00E03EC3" w:rsidRDefault="008C25B6" w:rsidP="00B8486F">
            <w:pPr>
              <w:pStyle w:val="1-Normal"/>
              <w:rPr>
                <w:del w:id="632" w:author="Annick MONTFORT" w:date="2018-01-09T14:09:00Z"/>
                <w:sz w:val="20"/>
              </w:rPr>
            </w:pPr>
            <w:del w:id="633" w:author="Annick MONTFORT" w:date="2018-01-09T14:09:00Z">
              <w:r w:rsidDel="00E03EC3">
                <w:rPr>
                  <w:sz w:val="20"/>
                </w:rPr>
                <w:delText>Non</w:delText>
              </w:r>
            </w:del>
          </w:p>
        </w:tc>
        <w:tc>
          <w:tcPr>
            <w:tcW w:w="1418" w:type="dxa"/>
          </w:tcPr>
          <w:p w:rsidR="008C25B6" w:rsidDel="00E03EC3" w:rsidRDefault="008C25B6" w:rsidP="00B8486F">
            <w:pPr>
              <w:pStyle w:val="1-Normal"/>
              <w:rPr>
                <w:del w:id="634" w:author="Annick MONTFORT" w:date="2018-01-09T14:09:00Z"/>
                <w:sz w:val="20"/>
              </w:rPr>
            </w:pPr>
            <w:del w:id="635" w:author="Annick MONTFORT" w:date="2018-01-09T14:09:00Z">
              <w:r w:rsidDel="00E03EC3">
                <w:rPr>
                  <w:sz w:val="20"/>
                </w:rPr>
                <w:delText>Oui</w:delText>
              </w:r>
            </w:del>
          </w:p>
        </w:tc>
        <w:tc>
          <w:tcPr>
            <w:tcW w:w="2633" w:type="dxa"/>
          </w:tcPr>
          <w:p w:rsidR="008C25B6" w:rsidDel="00E03EC3" w:rsidRDefault="008C25B6" w:rsidP="00B8486F">
            <w:pPr>
              <w:pStyle w:val="1-Normal"/>
              <w:rPr>
                <w:del w:id="636" w:author="Annick MONTFORT" w:date="2018-01-09T14:09:00Z"/>
                <w:sz w:val="20"/>
              </w:rPr>
            </w:pPr>
          </w:p>
        </w:tc>
      </w:tr>
      <w:tr w:rsidR="008C25B6" w:rsidDel="00E03EC3" w:rsidTr="00B8486F">
        <w:trPr>
          <w:tblHeader/>
          <w:jc w:val="center"/>
          <w:del w:id="637" w:author="Annick MONTFORT" w:date="2018-01-09T14:09:00Z"/>
        </w:trPr>
        <w:tc>
          <w:tcPr>
            <w:tcW w:w="2211" w:type="dxa"/>
          </w:tcPr>
          <w:p w:rsidR="008C25B6" w:rsidDel="00E03EC3" w:rsidRDefault="008C25B6" w:rsidP="00B8486F">
            <w:pPr>
              <w:pStyle w:val="1-Normal"/>
              <w:rPr>
                <w:del w:id="638" w:author="Annick MONTFORT" w:date="2018-01-09T14:09:00Z"/>
                <w:sz w:val="20"/>
              </w:rPr>
            </w:pPr>
            <w:del w:id="639" w:author="Annick MONTFORT" w:date="2018-01-09T14:09:00Z">
              <w:r w:rsidDel="00E03EC3">
                <w:rPr>
                  <w:sz w:val="20"/>
                </w:rPr>
                <w:delText>Téléphone du SP</w:delText>
              </w:r>
            </w:del>
          </w:p>
        </w:tc>
        <w:tc>
          <w:tcPr>
            <w:tcW w:w="1134" w:type="dxa"/>
          </w:tcPr>
          <w:p w:rsidR="008C25B6" w:rsidDel="00E03EC3" w:rsidRDefault="008C25B6" w:rsidP="00B8486F">
            <w:pPr>
              <w:pStyle w:val="1-Normal"/>
              <w:rPr>
                <w:del w:id="640" w:author="Annick MONTFORT" w:date="2018-01-09T14:09:00Z"/>
                <w:sz w:val="20"/>
              </w:rPr>
            </w:pPr>
            <w:del w:id="641" w:author="Annick MONTFORT" w:date="2018-01-09T14:09:00Z">
              <w:r w:rsidDel="00E03EC3">
                <w:rPr>
                  <w:sz w:val="20"/>
                </w:rPr>
                <w:delText>N</w:delText>
              </w:r>
            </w:del>
          </w:p>
        </w:tc>
        <w:tc>
          <w:tcPr>
            <w:tcW w:w="1560" w:type="dxa"/>
          </w:tcPr>
          <w:p w:rsidR="008C25B6" w:rsidDel="00E03EC3" w:rsidRDefault="008C25B6" w:rsidP="00B8486F">
            <w:pPr>
              <w:pStyle w:val="1-Normal"/>
              <w:rPr>
                <w:del w:id="642" w:author="Annick MONTFORT" w:date="2018-01-09T14:09:00Z"/>
                <w:sz w:val="20"/>
              </w:rPr>
            </w:pPr>
            <w:del w:id="643" w:author="Annick MONTFORT" w:date="2018-01-09T14:09:00Z">
              <w:r w:rsidDel="00E03EC3">
                <w:rPr>
                  <w:sz w:val="20"/>
                </w:rPr>
                <w:delText>Oui</w:delText>
              </w:r>
            </w:del>
          </w:p>
        </w:tc>
        <w:tc>
          <w:tcPr>
            <w:tcW w:w="1417" w:type="dxa"/>
          </w:tcPr>
          <w:p w:rsidR="008C25B6" w:rsidDel="00E03EC3" w:rsidRDefault="008C25B6" w:rsidP="00B8486F">
            <w:pPr>
              <w:pStyle w:val="1-Normal"/>
              <w:rPr>
                <w:del w:id="644" w:author="Annick MONTFORT" w:date="2018-01-09T14:09:00Z"/>
                <w:sz w:val="20"/>
              </w:rPr>
            </w:pPr>
            <w:del w:id="645" w:author="Annick MONTFORT" w:date="2018-01-09T14:09:00Z">
              <w:r w:rsidDel="00E03EC3">
                <w:rPr>
                  <w:sz w:val="20"/>
                </w:rPr>
                <w:delText>Oui</w:delText>
              </w:r>
            </w:del>
          </w:p>
        </w:tc>
        <w:tc>
          <w:tcPr>
            <w:tcW w:w="1418" w:type="dxa"/>
          </w:tcPr>
          <w:p w:rsidR="008C25B6" w:rsidDel="00E03EC3" w:rsidRDefault="008C25B6" w:rsidP="00B8486F">
            <w:pPr>
              <w:pStyle w:val="1-Normal"/>
              <w:rPr>
                <w:del w:id="646" w:author="Annick MONTFORT" w:date="2018-01-09T14:09:00Z"/>
                <w:sz w:val="20"/>
              </w:rPr>
            </w:pPr>
            <w:del w:id="647" w:author="Annick MONTFORT" w:date="2018-01-09T14:09:00Z">
              <w:r w:rsidDel="00E03EC3">
                <w:rPr>
                  <w:sz w:val="20"/>
                </w:rPr>
                <w:delText>Oui</w:delText>
              </w:r>
            </w:del>
          </w:p>
        </w:tc>
        <w:tc>
          <w:tcPr>
            <w:tcW w:w="2633" w:type="dxa"/>
          </w:tcPr>
          <w:p w:rsidR="008C25B6" w:rsidDel="00E03EC3" w:rsidRDefault="008C25B6" w:rsidP="00B8486F">
            <w:pPr>
              <w:pStyle w:val="1-Normal"/>
              <w:ind w:left="0"/>
              <w:rPr>
                <w:del w:id="648" w:author="Annick MONTFORT" w:date="2018-01-09T14:09:00Z"/>
                <w:sz w:val="20"/>
              </w:rPr>
            </w:pPr>
          </w:p>
        </w:tc>
      </w:tr>
    </w:tbl>
    <w:p w:rsidR="008C25B6" w:rsidDel="00E03EC3" w:rsidRDefault="008C25B6" w:rsidP="008C25B6">
      <w:pPr>
        <w:pStyle w:val="1-Normal"/>
        <w:rPr>
          <w:del w:id="649" w:author="Annick MONTFORT" w:date="2018-01-09T14:09:00Z"/>
          <w:i/>
        </w:rPr>
      </w:pPr>
      <w:del w:id="650" w:author="Annick MONTFORT" w:date="2018-01-09T14:09:00Z">
        <w:r w:rsidDel="00E03EC3">
          <w:rPr>
            <w:i/>
          </w:rPr>
          <w:delText xml:space="preserve"> (*) A = Champ alpha-numérique, L = liste, N = Numérique, D = Date</w:delText>
        </w:r>
      </w:del>
    </w:p>
    <w:p w:rsidR="008C25B6" w:rsidRPr="00955475" w:rsidDel="00E03EC3" w:rsidRDefault="008C25B6" w:rsidP="008C25B6">
      <w:pPr>
        <w:rPr>
          <w:del w:id="651" w:author="Annick MONTFORT" w:date="2018-01-09T14:09:00Z"/>
          <w:rFonts w:eastAsia="MS Mincho"/>
        </w:rPr>
      </w:pPr>
    </w:p>
    <w:p w:rsidR="008C25B6" w:rsidDel="00E03EC3" w:rsidRDefault="008C25B6" w:rsidP="008C25B6">
      <w:pPr>
        <w:pStyle w:val="Titre3"/>
        <w:rPr>
          <w:del w:id="652" w:author="Annick MONTFORT" w:date="2018-01-09T14:09:00Z"/>
          <w:rFonts w:eastAsia="MS Mincho"/>
        </w:rPr>
      </w:pPr>
      <w:bookmarkStart w:id="653" w:name="_Toc409508834"/>
      <w:del w:id="654" w:author="Annick MONTFORT" w:date="2018-01-09T14:09:00Z">
        <w:r w:rsidDel="00E03EC3">
          <w:rPr>
            <w:rFonts w:eastAsia="MS Mincho"/>
          </w:rPr>
          <w:delText>Actions possibles</w:delText>
        </w:r>
        <w:bookmarkEnd w:id="653"/>
      </w:del>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430"/>
      </w:tblGrid>
      <w:tr w:rsidR="008C25B6" w:rsidDel="00E03EC3" w:rsidTr="00B8486F">
        <w:trPr>
          <w:tblHeader/>
          <w:del w:id="655" w:author="Annick MONTFORT" w:date="2018-01-09T14:09:00Z"/>
        </w:trPr>
        <w:tc>
          <w:tcPr>
            <w:tcW w:w="3060" w:type="dxa"/>
            <w:shd w:val="clear" w:color="auto" w:fill="C0C0C0"/>
          </w:tcPr>
          <w:p w:rsidR="008C25B6" w:rsidDel="00E03EC3" w:rsidRDefault="008C25B6" w:rsidP="00B8486F">
            <w:pPr>
              <w:pStyle w:val="1-Normal"/>
              <w:rPr>
                <w:del w:id="656" w:author="Annick MONTFORT" w:date="2018-01-09T14:09:00Z"/>
                <w:b/>
                <w:sz w:val="20"/>
              </w:rPr>
            </w:pPr>
            <w:del w:id="657" w:author="Annick MONTFORT" w:date="2018-01-09T14:09:00Z">
              <w:r w:rsidDel="00E03EC3">
                <w:rPr>
                  <w:b/>
                  <w:sz w:val="20"/>
                </w:rPr>
                <w:delText>Action</w:delText>
              </w:r>
            </w:del>
          </w:p>
        </w:tc>
        <w:tc>
          <w:tcPr>
            <w:tcW w:w="7430" w:type="dxa"/>
            <w:shd w:val="clear" w:color="auto" w:fill="C0C0C0"/>
          </w:tcPr>
          <w:p w:rsidR="008C25B6" w:rsidDel="00E03EC3" w:rsidRDefault="008C25B6" w:rsidP="00B8486F">
            <w:pPr>
              <w:pStyle w:val="1-Normal"/>
              <w:rPr>
                <w:del w:id="658" w:author="Annick MONTFORT" w:date="2018-01-09T14:09:00Z"/>
                <w:b/>
                <w:sz w:val="20"/>
              </w:rPr>
            </w:pPr>
            <w:del w:id="659" w:author="Annick MONTFORT" w:date="2018-01-09T14:09:00Z">
              <w:r w:rsidDel="00E03EC3">
                <w:rPr>
                  <w:b/>
                  <w:sz w:val="20"/>
                </w:rPr>
                <w:delText>Commentaires</w:delText>
              </w:r>
            </w:del>
          </w:p>
        </w:tc>
      </w:tr>
      <w:tr w:rsidR="008C25B6" w:rsidDel="00E03EC3" w:rsidTr="00B8486F">
        <w:trPr>
          <w:del w:id="660" w:author="Annick MONTFORT" w:date="2018-01-09T14:09:00Z"/>
        </w:trPr>
        <w:tc>
          <w:tcPr>
            <w:tcW w:w="3060" w:type="dxa"/>
          </w:tcPr>
          <w:p w:rsidR="008C25B6" w:rsidDel="00E03EC3" w:rsidRDefault="008C25B6" w:rsidP="008C25B6">
            <w:pPr>
              <w:pStyle w:val="1-Normal"/>
              <w:rPr>
                <w:del w:id="661" w:author="Annick MONTFORT" w:date="2018-01-09T14:09:00Z"/>
                <w:sz w:val="20"/>
              </w:rPr>
            </w:pPr>
            <w:del w:id="662" w:author="Annick MONTFORT" w:date="2018-01-09T14:09:00Z">
              <w:r w:rsidDel="00E03EC3">
                <w:rPr>
                  <w:sz w:val="20"/>
                </w:rPr>
                <w:delText>Bouton Valider</w:delText>
              </w:r>
            </w:del>
          </w:p>
        </w:tc>
        <w:tc>
          <w:tcPr>
            <w:tcW w:w="7430" w:type="dxa"/>
          </w:tcPr>
          <w:p w:rsidR="008C25B6" w:rsidDel="00E03EC3" w:rsidRDefault="008C25B6" w:rsidP="00B8486F">
            <w:pPr>
              <w:pStyle w:val="1-Normal"/>
              <w:rPr>
                <w:del w:id="663" w:author="Annick MONTFORT" w:date="2018-01-09T14:09:00Z"/>
                <w:sz w:val="20"/>
              </w:rPr>
            </w:pPr>
            <w:del w:id="664" w:author="Annick MONTFORT" w:date="2018-01-09T14:09:00Z">
              <w:r w:rsidDel="00E03EC3">
                <w:rPr>
                  <w:sz w:val="20"/>
                </w:rPr>
                <w:delText>Modifie dans la base de données</w:delText>
              </w:r>
            </w:del>
          </w:p>
        </w:tc>
      </w:tr>
      <w:tr w:rsidR="008C25B6" w:rsidDel="00E03EC3" w:rsidTr="00B8486F">
        <w:trPr>
          <w:del w:id="665" w:author="Annick MONTFORT" w:date="2018-01-09T14:09:00Z"/>
        </w:trPr>
        <w:tc>
          <w:tcPr>
            <w:tcW w:w="3060" w:type="dxa"/>
          </w:tcPr>
          <w:p w:rsidR="008C25B6" w:rsidDel="00E03EC3" w:rsidRDefault="008C25B6" w:rsidP="008C25B6">
            <w:pPr>
              <w:pStyle w:val="1-Normal"/>
              <w:rPr>
                <w:del w:id="666" w:author="Annick MONTFORT" w:date="2018-01-09T14:09:00Z"/>
                <w:sz w:val="20"/>
              </w:rPr>
            </w:pPr>
            <w:del w:id="667" w:author="Annick MONTFORT" w:date="2018-01-09T14:09:00Z">
              <w:r w:rsidDel="00E03EC3">
                <w:rPr>
                  <w:sz w:val="20"/>
                </w:rPr>
                <w:delText>Bouton Annuler</w:delText>
              </w:r>
            </w:del>
          </w:p>
        </w:tc>
        <w:tc>
          <w:tcPr>
            <w:tcW w:w="7430" w:type="dxa"/>
          </w:tcPr>
          <w:p w:rsidR="008C25B6" w:rsidDel="00E03EC3" w:rsidRDefault="008C25B6" w:rsidP="00B8486F">
            <w:pPr>
              <w:pStyle w:val="1-Normal"/>
              <w:rPr>
                <w:del w:id="668" w:author="Annick MONTFORT" w:date="2018-01-09T14:09:00Z"/>
                <w:sz w:val="20"/>
              </w:rPr>
            </w:pPr>
            <w:del w:id="669" w:author="Annick MONTFORT" w:date="2018-01-09T14:09:00Z">
              <w:r w:rsidDel="00E03EC3">
                <w:rPr>
                  <w:sz w:val="20"/>
                </w:rPr>
                <w:delText>Pas de modification</w:delText>
              </w:r>
            </w:del>
          </w:p>
        </w:tc>
      </w:tr>
    </w:tbl>
    <w:p w:rsidR="00A55A1E" w:rsidRPr="005F7057" w:rsidDel="00E03EC3" w:rsidRDefault="00A55A1E" w:rsidP="00A55A1E">
      <w:pPr>
        <w:pStyle w:val="1-Normal"/>
        <w:rPr>
          <w:del w:id="670" w:author="Annick MONTFORT" w:date="2018-01-09T14:09:00Z"/>
          <w:b/>
        </w:rPr>
      </w:pPr>
    </w:p>
    <w:p w:rsidR="00A55A1E" w:rsidRPr="00A55A1E" w:rsidRDefault="00A55A1E" w:rsidP="00A55A1E">
      <w:pPr>
        <w:pStyle w:val="Titre1"/>
        <w:rPr>
          <w:rFonts w:eastAsia="MS Mincho"/>
        </w:rPr>
      </w:pPr>
      <w:bookmarkStart w:id="671" w:name="_Toc409508835"/>
      <w:r w:rsidRPr="00A55A1E">
        <w:rPr>
          <w:rFonts w:eastAsia="MS Mincho"/>
        </w:rPr>
        <w:lastRenderedPageBreak/>
        <w:t>PF</w:t>
      </w:r>
      <w:r w:rsidR="008C25B6">
        <w:rPr>
          <w:rFonts w:eastAsia="MS Mincho"/>
        </w:rPr>
        <w:t>3</w:t>
      </w:r>
      <w:r w:rsidRPr="00A55A1E">
        <w:rPr>
          <w:rFonts w:eastAsia="MS Mincho"/>
        </w:rPr>
        <w:t xml:space="preserve"> : </w:t>
      </w:r>
      <w:r w:rsidR="003F6BC6">
        <w:t>Consulter sa fiche Formation Annuelle</w:t>
      </w:r>
      <w:bookmarkEnd w:id="671"/>
    </w:p>
    <w:p w:rsidR="00A55A1E" w:rsidRDefault="00A55A1E" w:rsidP="00A55A1E">
      <w:pPr>
        <w:pStyle w:val="Titre2"/>
      </w:pPr>
      <w:bookmarkStart w:id="672" w:name="_Toc409508836"/>
      <w:r>
        <w:t>PF</w:t>
      </w:r>
      <w:r w:rsidR="003F6BC6">
        <w:t>3</w:t>
      </w:r>
      <w:r>
        <w:t xml:space="preserve"> </w:t>
      </w:r>
      <w:r w:rsidR="003F6BC6">
        <w:t>Consulter sa fiche Formation Annuelle</w:t>
      </w:r>
      <w:bookmarkEnd w:id="672"/>
    </w:p>
    <w:p w:rsidR="00F557EB" w:rsidRDefault="00A55A1E">
      <w:pPr>
        <w:pStyle w:val="Titre3"/>
        <w:tabs>
          <w:tab w:val="num" w:pos="1276"/>
        </w:tabs>
        <w:ind w:left="1077"/>
        <w:rPr>
          <w:rFonts w:eastAsia="MS Mincho"/>
        </w:rPr>
      </w:pPr>
      <w:bookmarkStart w:id="673" w:name="_Toc409508837"/>
      <w:r>
        <w:rPr>
          <w:rFonts w:eastAsia="MS Mincho"/>
        </w:rPr>
        <w:t>Description</w:t>
      </w:r>
      <w:bookmarkEnd w:id="673"/>
    </w:p>
    <w:p w:rsidR="00A55A1E" w:rsidRDefault="00A55A1E" w:rsidP="005F7057">
      <w:pPr>
        <w:pStyle w:val="1-Normal"/>
      </w:pPr>
    </w:p>
    <w:p w:rsidR="00B01DA4" w:rsidRDefault="00B01DA4" w:rsidP="004C022A">
      <w:pPr>
        <w:pStyle w:val="1-Normal"/>
      </w:pPr>
      <w:r w:rsidRPr="004C022A">
        <w:t xml:space="preserve">Cet écran permet d’afficher la liste </w:t>
      </w:r>
      <w:r w:rsidR="003F6BC6">
        <w:t>des formations auxquelles est inscrit le sapeur-pompier connecté.</w:t>
      </w:r>
    </w:p>
    <w:p w:rsidR="003F6BC6" w:rsidRDefault="003F6BC6" w:rsidP="004C022A">
      <w:pPr>
        <w:pStyle w:val="1-Normal"/>
      </w:pPr>
      <w:r>
        <w:t xml:space="preserve">La liste est triée dans l’ordre chronologique inverse. </w:t>
      </w:r>
    </w:p>
    <w:p w:rsidR="00077599" w:rsidRDefault="00077599" w:rsidP="004C022A">
      <w:pPr>
        <w:pStyle w:val="1-Normal"/>
      </w:pPr>
    </w:p>
    <w:p w:rsidR="00F557EB" w:rsidRDefault="00F557EB">
      <w:pPr>
        <w:pStyle w:val="1-Normal"/>
        <w:jc w:val="center"/>
      </w:pPr>
      <w:r>
        <w:rPr>
          <w:noProof/>
        </w:rPr>
        <w:drawing>
          <wp:inline distT="0" distB="0" distL="0" distR="0">
            <wp:extent cx="4505325" cy="310515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505325" cy="3105150"/>
                    </a:xfrm>
                    <a:prstGeom prst="rect">
                      <a:avLst/>
                    </a:prstGeom>
                    <a:noFill/>
                    <a:ln w="9525">
                      <a:noFill/>
                      <a:miter lim="800000"/>
                      <a:headEnd/>
                      <a:tailEnd/>
                    </a:ln>
                  </pic:spPr>
                </pic:pic>
              </a:graphicData>
            </a:graphic>
          </wp:inline>
        </w:drawing>
      </w:r>
    </w:p>
    <w:p w:rsidR="00F557EB" w:rsidRDefault="005F62C6">
      <w:pPr>
        <w:pStyle w:val="Titre3"/>
        <w:tabs>
          <w:tab w:val="num" w:pos="1276"/>
        </w:tabs>
        <w:ind w:left="1077"/>
        <w:rPr>
          <w:rFonts w:eastAsia="MS Mincho"/>
        </w:rPr>
      </w:pPr>
      <w:bookmarkStart w:id="674" w:name="_Toc409508838"/>
      <w:r w:rsidRPr="005F62C6">
        <w:rPr>
          <w:rFonts w:eastAsia="MS Mincho"/>
        </w:rPr>
        <w:t>Informations présentes sur les écrans</w:t>
      </w:r>
      <w:bookmarkEnd w:id="6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5F62C6" w:rsidTr="00B8486F">
        <w:trPr>
          <w:tblHeader/>
          <w:jc w:val="center"/>
        </w:trPr>
        <w:tc>
          <w:tcPr>
            <w:tcW w:w="2211" w:type="dxa"/>
            <w:tcBorders>
              <w:bottom w:val="single" w:sz="4" w:space="0" w:color="auto"/>
            </w:tcBorders>
            <w:shd w:val="clear" w:color="auto" w:fill="C0C0C0"/>
          </w:tcPr>
          <w:p w:rsidR="005F62C6" w:rsidRDefault="005F62C6" w:rsidP="00B8486F">
            <w:pPr>
              <w:pStyle w:val="1-Normal"/>
              <w:rPr>
                <w:b/>
                <w:sz w:val="20"/>
              </w:rPr>
            </w:pPr>
            <w:r>
              <w:rPr>
                <w:b/>
                <w:sz w:val="20"/>
              </w:rPr>
              <w:t>Information</w:t>
            </w:r>
          </w:p>
        </w:tc>
        <w:tc>
          <w:tcPr>
            <w:tcW w:w="1134" w:type="dxa"/>
            <w:tcBorders>
              <w:bottom w:val="single" w:sz="4" w:space="0" w:color="auto"/>
            </w:tcBorders>
            <w:shd w:val="clear" w:color="auto" w:fill="C0C0C0"/>
          </w:tcPr>
          <w:p w:rsidR="005F62C6" w:rsidRDefault="005F62C6" w:rsidP="00B8486F">
            <w:pPr>
              <w:pStyle w:val="1-Normal"/>
              <w:rPr>
                <w:b/>
                <w:sz w:val="20"/>
              </w:rPr>
            </w:pPr>
            <w:r>
              <w:rPr>
                <w:b/>
                <w:sz w:val="20"/>
              </w:rPr>
              <w:t>Type(*)</w:t>
            </w:r>
          </w:p>
        </w:tc>
        <w:tc>
          <w:tcPr>
            <w:tcW w:w="1560" w:type="dxa"/>
            <w:tcBorders>
              <w:bottom w:val="single" w:sz="4" w:space="0" w:color="auto"/>
            </w:tcBorders>
            <w:shd w:val="clear" w:color="auto" w:fill="C0C0C0"/>
          </w:tcPr>
          <w:p w:rsidR="005F62C6" w:rsidRDefault="005F62C6" w:rsidP="00B8486F">
            <w:pPr>
              <w:pStyle w:val="1-Normal"/>
              <w:rPr>
                <w:b/>
                <w:sz w:val="20"/>
              </w:rPr>
            </w:pPr>
            <w:r>
              <w:rPr>
                <w:b/>
                <w:sz w:val="20"/>
              </w:rPr>
              <w:t>Initialisation</w:t>
            </w:r>
          </w:p>
        </w:tc>
        <w:tc>
          <w:tcPr>
            <w:tcW w:w="1417" w:type="dxa"/>
            <w:tcBorders>
              <w:bottom w:val="single" w:sz="4" w:space="0" w:color="auto"/>
            </w:tcBorders>
            <w:shd w:val="clear" w:color="auto" w:fill="C0C0C0"/>
          </w:tcPr>
          <w:p w:rsidR="005F62C6" w:rsidRDefault="005F62C6" w:rsidP="00B8486F">
            <w:pPr>
              <w:pStyle w:val="1-Normal"/>
              <w:rPr>
                <w:b/>
                <w:sz w:val="20"/>
              </w:rPr>
            </w:pPr>
            <w:r>
              <w:rPr>
                <w:b/>
                <w:sz w:val="20"/>
              </w:rPr>
              <w:t xml:space="preserve">Modifiable </w:t>
            </w:r>
          </w:p>
        </w:tc>
        <w:tc>
          <w:tcPr>
            <w:tcW w:w="1418" w:type="dxa"/>
            <w:tcBorders>
              <w:bottom w:val="single" w:sz="4" w:space="0" w:color="auto"/>
            </w:tcBorders>
            <w:shd w:val="clear" w:color="auto" w:fill="C0C0C0"/>
          </w:tcPr>
          <w:p w:rsidR="005F62C6" w:rsidRDefault="005F62C6" w:rsidP="00B8486F">
            <w:pPr>
              <w:pStyle w:val="1-Normal"/>
              <w:rPr>
                <w:b/>
                <w:sz w:val="20"/>
              </w:rPr>
            </w:pPr>
            <w:r>
              <w:rPr>
                <w:b/>
                <w:sz w:val="20"/>
              </w:rPr>
              <w:t xml:space="preserve">Obligatoire </w:t>
            </w:r>
          </w:p>
        </w:tc>
        <w:tc>
          <w:tcPr>
            <w:tcW w:w="2633" w:type="dxa"/>
            <w:tcBorders>
              <w:bottom w:val="single" w:sz="4" w:space="0" w:color="auto"/>
            </w:tcBorders>
            <w:shd w:val="clear" w:color="auto" w:fill="C0C0C0"/>
          </w:tcPr>
          <w:p w:rsidR="005F62C6" w:rsidRDefault="005F62C6" w:rsidP="00B8486F">
            <w:pPr>
              <w:pStyle w:val="1-Normal"/>
              <w:rPr>
                <w:b/>
                <w:sz w:val="20"/>
              </w:rPr>
            </w:pPr>
            <w:r>
              <w:rPr>
                <w:b/>
                <w:sz w:val="20"/>
              </w:rPr>
              <w:t>Règle de gestion / Commentaire</w:t>
            </w:r>
          </w:p>
        </w:tc>
      </w:tr>
      <w:tr w:rsidR="005F62C6" w:rsidTr="00B8486F">
        <w:trPr>
          <w:tblHeader/>
          <w:jc w:val="center"/>
        </w:trPr>
        <w:tc>
          <w:tcPr>
            <w:tcW w:w="2211" w:type="dxa"/>
          </w:tcPr>
          <w:p w:rsidR="005F62C6" w:rsidRDefault="005F62C6" w:rsidP="00B8486F">
            <w:pPr>
              <w:pStyle w:val="1-Normal"/>
              <w:rPr>
                <w:sz w:val="20"/>
              </w:rPr>
            </w:pPr>
            <w:r>
              <w:rPr>
                <w:sz w:val="20"/>
              </w:rPr>
              <w:t>Nom du SP</w:t>
            </w:r>
          </w:p>
        </w:tc>
        <w:tc>
          <w:tcPr>
            <w:tcW w:w="1134" w:type="dxa"/>
          </w:tcPr>
          <w:p w:rsidR="005F62C6" w:rsidRDefault="005F62C6" w:rsidP="00B8486F">
            <w:pPr>
              <w:pStyle w:val="1-Normal"/>
              <w:rPr>
                <w:sz w:val="20"/>
              </w:rPr>
            </w:pPr>
            <w:r>
              <w:rPr>
                <w:sz w:val="20"/>
              </w:rPr>
              <w:t>A</w:t>
            </w:r>
          </w:p>
        </w:tc>
        <w:tc>
          <w:tcPr>
            <w:tcW w:w="1560" w:type="dxa"/>
          </w:tcPr>
          <w:p w:rsidR="005F62C6" w:rsidRDefault="005F62C6" w:rsidP="00B8486F">
            <w:pPr>
              <w:pStyle w:val="1-Normal"/>
              <w:rPr>
                <w:sz w:val="20"/>
              </w:rPr>
            </w:pPr>
            <w:r>
              <w:rPr>
                <w:sz w:val="20"/>
              </w:rPr>
              <w:t>Oui</w:t>
            </w:r>
          </w:p>
        </w:tc>
        <w:tc>
          <w:tcPr>
            <w:tcW w:w="1417" w:type="dxa"/>
          </w:tcPr>
          <w:p w:rsidR="005F62C6" w:rsidRDefault="005F62C6" w:rsidP="00B8486F">
            <w:pPr>
              <w:pStyle w:val="1-Normal"/>
              <w:rPr>
                <w:sz w:val="20"/>
              </w:rPr>
            </w:pPr>
            <w:r>
              <w:rPr>
                <w:sz w:val="20"/>
              </w:rPr>
              <w:t>Non</w:t>
            </w:r>
          </w:p>
        </w:tc>
        <w:tc>
          <w:tcPr>
            <w:tcW w:w="1418" w:type="dxa"/>
          </w:tcPr>
          <w:p w:rsidR="005F62C6" w:rsidRDefault="005F62C6" w:rsidP="00B8486F">
            <w:pPr>
              <w:pStyle w:val="1-Normal"/>
              <w:rPr>
                <w:sz w:val="20"/>
              </w:rPr>
            </w:pPr>
            <w:r>
              <w:rPr>
                <w:sz w:val="20"/>
              </w:rPr>
              <w:t>Oui</w:t>
            </w:r>
          </w:p>
        </w:tc>
        <w:tc>
          <w:tcPr>
            <w:tcW w:w="2633" w:type="dxa"/>
          </w:tcPr>
          <w:p w:rsidR="005F62C6" w:rsidRDefault="005F62C6" w:rsidP="00B8486F">
            <w:pPr>
              <w:pStyle w:val="1-Normal"/>
              <w:rPr>
                <w:sz w:val="20"/>
              </w:rPr>
            </w:pPr>
          </w:p>
        </w:tc>
      </w:tr>
      <w:tr w:rsidR="005F62C6" w:rsidTr="00B8486F">
        <w:trPr>
          <w:tblHeader/>
          <w:jc w:val="center"/>
        </w:trPr>
        <w:tc>
          <w:tcPr>
            <w:tcW w:w="2211" w:type="dxa"/>
          </w:tcPr>
          <w:p w:rsidR="005F62C6" w:rsidRDefault="005F62C6" w:rsidP="00B8486F">
            <w:pPr>
              <w:pStyle w:val="1-Normal"/>
              <w:rPr>
                <w:sz w:val="20"/>
              </w:rPr>
            </w:pPr>
            <w:r>
              <w:rPr>
                <w:sz w:val="20"/>
              </w:rPr>
              <w:t>Prénom du SP</w:t>
            </w:r>
          </w:p>
        </w:tc>
        <w:tc>
          <w:tcPr>
            <w:tcW w:w="1134" w:type="dxa"/>
          </w:tcPr>
          <w:p w:rsidR="005F62C6" w:rsidRDefault="005F62C6" w:rsidP="00B8486F">
            <w:pPr>
              <w:pStyle w:val="1-Normal"/>
              <w:rPr>
                <w:sz w:val="20"/>
              </w:rPr>
            </w:pPr>
            <w:r>
              <w:rPr>
                <w:sz w:val="20"/>
              </w:rPr>
              <w:t>A</w:t>
            </w:r>
          </w:p>
        </w:tc>
        <w:tc>
          <w:tcPr>
            <w:tcW w:w="1560" w:type="dxa"/>
          </w:tcPr>
          <w:p w:rsidR="005F62C6" w:rsidRDefault="005F62C6" w:rsidP="00B8486F">
            <w:pPr>
              <w:pStyle w:val="1-Normal"/>
              <w:rPr>
                <w:sz w:val="20"/>
              </w:rPr>
            </w:pPr>
            <w:r>
              <w:rPr>
                <w:sz w:val="20"/>
              </w:rPr>
              <w:t>Oui</w:t>
            </w:r>
          </w:p>
        </w:tc>
        <w:tc>
          <w:tcPr>
            <w:tcW w:w="1417" w:type="dxa"/>
          </w:tcPr>
          <w:p w:rsidR="005F62C6" w:rsidRDefault="005F62C6" w:rsidP="00B8486F">
            <w:pPr>
              <w:pStyle w:val="1-Normal"/>
              <w:rPr>
                <w:sz w:val="20"/>
              </w:rPr>
            </w:pPr>
            <w:r>
              <w:rPr>
                <w:sz w:val="20"/>
              </w:rPr>
              <w:t>Non</w:t>
            </w:r>
          </w:p>
        </w:tc>
        <w:tc>
          <w:tcPr>
            <w:tcW w:w="1418" w:type="dxa"/>
          </w:tcPr>
          <w:p w:rsidR="005F62C6" w:rsidRDefault="005F62C6" w:rsidP="00B8486F">
            <w:pPr>
              <w:pStyle w:val="1-Normal"/>
              <w:rPr>
                <w:sz w:val="20"/>
              </w:rPr>
            </w:pPr>
            <w:r>
              <w:rPr>
                <w:sz w:val="20"/>
              </w:rPr>
              <w:t>Oui</w:t>
            </w:r>
          </w:p>
        </w:tc>
        <w:tc>
          <w:tcPr>
            <w:tcW w:w="2633" w:type="dxa"/>
          </w:tcPr>
          <w:p w:rsidR="005F62C6" w:rsidRDefault="005F62C6" w:rsidP="00B8486F">
            <w:pPr>
              <w:pStyle w:val="1-Normal"/>
              <w:rPr>
                <w:sz w:val="20"/>
              </w:rPr>
            </w:pPr>
          </w:p>
        </w:tc>
      </w:tr>
      <w:tr w:rsidR="005F62C6" w:rsidTr="00B8486F">
        <w:trPr>
          <w:tblHeader/>
          <w:jc w:val="center"/>
        </w:trPr>
        <w:tc>
          <w:tcPr>
            <w:tcW w:w="2211" w:type="dxa"/>
          </w:tcPr>
          <w:p w:rsidR="005F62C6" w:rsidRDefault="005F62C6" w:rsidP="005F62C6">
            <w:pPr>
              <w:pStyle w:val="1-Normal"/>
              <w:rPr>
                <w:sz w:val="20"/>
              </w:rPr>
            </w:pPr>
            <w:r>
              <w:rPr>
                <w:sz w:val="20"/>
              </w:rPr>
              <w:t>Identifiant de la formation</w:t>
            </w:r>
          </w:p>
        </w:tc>
        <w:tc>
          <w:tcPr>
            <w:tcW w:w="1134" w:type="dxa"/>
          </w:tcPr>
          <w:p w:rsidR="005F62C6" w:rsidRDefault="005F62C6" w:rsidP="00B8486F">
            <w:pPr>
              <w:pStyle w:val="1-Normal"/>
              <w:rPr>
                <w:sz w:val="20"/>
              </w:rPr>
            </w:pPr>
            <w:r>
              <w:rPr>
                <w:sz w:val="20"/>
              </w:rPr>
              <w:t>A</w:t>
            </w:r>
          </w:p>
        </w:tc>
        <w:tc>
          <w:tcPr>
            <w:tcW w:w="1560" w:type="dxa"/>
          </w:tcPr>
          <w:p w:rsidR="005F62C6" w:rsidRDefault="005F62C6" w:rsidP="00B8486F">
            <w:pPr>
              <w:pStyle w:val="1-Normal"/>
              <w:rPr>
                <w:sz w:val="20"/>
              </w:rPr>
            </w:pPr>
            <w:r>
              <w:rPr>
                <w:sz w:val="20"/>
              </w:rPr>
              <w:t>Oui</w:t>
            </w:r>
          </w:p>
        </w:tc>
        <w:tc>
          <w:tcPr>
            <w:tcW w:w="1417" w:type="dxa"/>
          </w:tcPr>
          <w:p w:rsidR="005F62C6" w:rsidRDefault="005F62C6" w:rsidP="00B8486F">
            <w:pPr>
              <w:pStyle w:val="1-Normal"/>
              <w:rPr>
                <w:sz w:val="20"/>
              </w:rPr>
            </w:pPr>
            <w:r>
              <w:rPr>
                <w:sz w:val="20"/>
              </w:rPr>
              <w:t>Non</w:t>
            </w:r>
          </w:p>
        </w:tc>
        <w:tc>
          <w:tcPr>
            <w:tcW w:w="1418" w:type="dxa"/>
          </w:tcPr>
          <w:p w:rsidR="005F62C6" w:rsidRDefault="005F62C6" w:rsidP="00B8486F">
            <w:pPr>
              <w:pStyle w:val="1-Normal"/>
              <w:rPr>
                <w:sz w:val="20"/>
              </w:rPr>
            </w:pPr>
            <w:r>
              <w:rPr>
                <w:sz w:val="20"/>
              </w:rPr>
              <w:t>Oui</w:t>
            </w:r>
          </w:p>
        </w:tc>
        <w:tc>
          <w:tcPr>
            <w:tcW w:w="2633" w:type="dxa"/>
          </w:tcPr>
          <w:p w:rsidR="005F62C6" w:rsidRDefault="005F62C6" w:rsidP="00B8486F">
            <w:pPr>
              <w:pStyle w:val="1-Normal"/>
              <w:rPr>
                <w:sz w:val="20"/>
              </w:rPr>
            </w:pPr>
          </w:p>
        </w:tc>
      </w:tr>
      <w:tr w:rsidR="005F62C6" w:rsidTr="00B8486F">
        <w:trPr>
          <w:tblHeader/>
          <w:jc w:val="center"/>
        </w:trPr>
        <w:tc>
          <w:tcPr>
            <w:tcW w:w="2211" w:type="dxa"/>
          </w:tcPr>
          <w:p w:rsidR="005F62C6" w:rsidRDefault="005F62C6" w:rsidP="00B8486F">
            <w:pPr>
              <w:pStyle w:val="1-Normal"/>
              <w:rPr>
                <w:sz w:val="20"/>
              </w:rPr>
            </w:pPr>
            <w:r>
              <w:rPr>
                <w:sz w:val="20"/>
              </w:rPr>
              <w:t>Libellé de la formation</w:t>
            </w:r>
          </w:p>
        </w:tc>
        <w:tc>
          <w:tcPr>
            <w:tcW w:w="1134" w:type="dxa"/>
          </w:tcPr>
          <w:p w:rsidR="005F62C6" w:rsidRDefault="005F62C6" w:rsidP="00B8486F">
            <w:pPr>
              <w:pStyle w:val="1-Normal"/>
              <w:rPr>
                <w:sz w:val="20"/>
              </w:rPr>
            </w:pPr>
            <w:r>
              <w:rPr>
                <w:sz w:val="20"/>
              </w:rPr>
              <w:t>A</w:t>
            </w:r>
          </w:p>
        </w:tc>
        <w:tc>
          <w:tcPr>
            <w:tcW w:w="1560" w:type="dxa"/>
          </w:tcPr>
          <w:p w:rsidR="005F62C6" w:rsidRDefault="005F62C6" w:rsidP="00B8486F">
            <w:pPr>
              <w:pStyle w:val="1-Normal"/>
              <w:rPr>
                <w:sz w:val="20"/>
              </w:rPr>
            </w:pPr>
            <w:r>
              <w:rPr>
                <w:sz w:val="20"/>
              </w:rPr>
              <w:t>Oui</w:t>
            </w:r>
          </w:p>
        </w:tc>
        <w:tc>
          <w:tcPr>
            <w:tcW w:w="1417" w:type="dxa"/>
          </w:tcPr>
          <w:p w:rsidR="005F62C6" w:rsidRDefault="005F62C6" w:rsidP="00B8486F">
            <w:pPr>
              <w:pStyle w:val="1-Normal"/>
              <w:rPr>
                <w:sz w:val="20"/>
              </w:rPr>
            </w:pPr>
            <w:r>
              <w:rPr>
                <w:sz w:val="20"/>
              </w:rPr>
              <w:t>Non</w:t>
            </w:r>
          </w:p>
        </w:tc>
        <w:tc>
          <w:tcPr>
            <w:tcW w:w="1418" w:type="dxa"/>
          </w:tcPr>
          <w:p w:rsidR="005F62C6" w:rsidRDefault="005F62C6" w:rsidP="00B8486F">
            <w:pPr>
              <w:pStyle w:val="1-Normal"/>
              <w:rPr>
                <w:sz w:val="20"/>
              </w:rPr>
            </w:pPr>
            <w:r>
              <w:rPr>
                <w:sz w:val="20"/>
              </w:rPr>
              <w:t>Oui</w:t>
            </w:r>
          </w:p>
        </w:tc>
        <w:tc>
          <w:tcPr>
            <w:tcW w:w="2633" w:type="dxa"/>
          </w:tcPr>
          <w:p w:rsidR="005F62C6" w:rsidRDefault="005F62C6" w:rsidP="00B8486F">
            <w:pPr>
              <w:pStyle w:val="1-Normal"/>
              <w:rPr>
                <w:sz w:val="20"/>
              </w:rPr>
            </w:pPr>
          </w:p>
        </w:tc>
      </w:tr>
      <w:tr w:rsidR="005F62C6" w:rsidTr="00B8486F">
        <w:trPr>
          <w:tblHeader/>
          <w:jc w:val="center"/>
        </w:trPr>
        <w:tc>
          <w:tcPr>
            <w:tcW w:w="2211" w:type="dxa"/>
          </w:tcPr>
          <w:p w:rsidR="005F62C6" w:rsidRDefault="005F62C6" w:rsidP="00B8486F">
            <w:pPr>
              <w:pStyle w:val="1-Normal"/>
              <w:rPr>
                <w:sz w:val="20"/>
              </w:rPr>
            </w:pPr>
            <w:r>
              <w:rPr>
                <w:sz w:val="20"/>
              </w:rPr>
              <w:t>Date de début de la formation</w:t>
            </w:r>
          </w:p>
        </w:tc>
        <w:tc>
          <w:tcPr>
            <w:tcW w:w="1134" w:type="dxa"/>
          </w:tcPr>
          <w:p w:rsidR="005F62C6" w:rsidRDefault="005F62C6" w:rsidP="00B8486F">
            <w:pPr>
              <w:pStyle w:val="1-Normal"/>
              <w:rPr>
                <w:sz w:val="20"/>
              </w:rPr>
            </w:pPr>
            <w:r>
              <w:rPr>
                <w:sz w:val="20"/>
              </w:rPr>
              <w:t>D</w:t>
            </w:r>
          </w:p>
        </w:tc>
        <w:tc>
          <w:tcPr>
            <w:tcW w:w="1560" w:type="dxa"/>
          </w:tcPr>
          <w:p w:rsidR="005F62C6" w:rsidRDefault="005F62C6" w:rsidP="00B8486F">
            <w:pPr>
              <w:pStyle w:val="1-Normal"/>
              <w:rPr>
                <w:sz w:val="20"/>
              </w:rPr>
            </w:pPr>
            <w:r>
              <w:rPr>
                <w:sz w:val="20"/>
              </w:rPr>
              <w:t>Oui</w:t>
            </w:r>
          </w:p>
        </w:tc>
        <w:tc>
          <w:tcPr>
            <w:tcW w:w="1417" w:type="dxa"/>
          </w:tcPr>
          <w:p w:rsidR="005F62C6" w:rsidRDefault="005F62C6" w:rsidP="00B8486F">
            <w:pPr>
              <w:pStyle w:val="1-Normal"/>
              <w:rPr>
                <w:sz w:val="20"/>
              </w:rPr>
            </w:pPr>
            <w:r>
              <w:rPr>
                <w:sz w:val="20"/>
              </w:rPr>
              <w:t>Non</w:t>
            </w:r>
          </w:p>
        </w:tc>
        <w:tc>
          <w:tcPr>
            <w:tcW w:w="1418" w:type="dxa"/>
          </w:tcPr>
          <w:p w:rsidR="005F62C6" w:rsidRDefault="005F62C6" w:rsidP="00B8486F">
            <w:pPr>
              <w:pStyle w:val="1-Normal"/>
              <w:rPr>
                <w:sz w:val="20"/>
              </w:rPr>
            </w:pPr>
            <w:r>
              <w:rPr>
                <w:sz w:val="20"/>
              </w:rPr>
              <w:t>Oui</w:t>
            </w:r>
          </w:p>
        </w:tc>
        <w:tc>
          <w:tcPr>
            <w:tcW w:w="2633" w:type="dxa"/>
          </w:tcPr>
          <w:p w:rsidR="005F62C6" w:rsidRDefault="005F62C6" w:rsidP="00B8486F">
            <w:pPr>
              <w:pStyle w:val="1-Normal"/>
              <w:rPr>
                <w:sz w:val="20"/>
              </w:rPr>
            </w:pPr>
          </w:p>
        </w:tc>
      </w:tr>
      <w:tr w:rsidR="005F62C6" w:rsidTr="005F62C6">
        <w:trPr>
          <w:tblHeader/>
          <w:jc w:val="center"/>
        </w:trPr>
        <w:tc>
          <w:tcPr>
            <w:tcW w:w="2211" w:type="dxa"/>
            <w:tcBorders>
              <w:top w:val="single" w:sz="4" w:space="0" w:color="auto"/>
              <w:left w:val="single" w:sz="4" w:space="0" w:color="auto"/>
              <w:bottom w:val="single" w:sz="4" w:space="0" w:color="auto"/>
              <w:right w:val="single" w:sz="4" w:space="0" w:color="auto"/>
            </w:tcBorders>
          </w:tcPr>
          <w:p w:rsidR="005F62C6" w:rsidRDefault="005F62C6" w:rsidP="005F62C6">
            <w:pPr>
              <w:pStyle w:val="1-Normal"/>
              <w:rPr>
                <w:sz w:val="20"/>
              </w:rPr>
            </w:pPr>
            <w:r>
              <w:rPr>
                <w:sz w:val="20"/>
              </w:rPr>
              <w:t>Date de fin de la formation</w:t>
            </w:r>
          </w:p>
        </w:tc>
        <w:tc>
          <w:tcPr>
            <w:tcW w:w="1134"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D</w:t>
            </w:r>
          </w:p>
        </w:tc>
        <w:tc>
          <w:tcPr>
            <w:tcW w:w="1560"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Oui</w:t>
            </w:r>
          </w:p>
        </w:tc>
        <w:tc>
          <w:tcPr>
            <w:tcW w:w="1417"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1418"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2633"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Si la formation ne dure qu’une journée, on n’affiche pas la date de fin</w:t>
            </w:r>
          </w:p>
        </w:tc>
      </w:tr>
      <w:tr w:rsidR="005F62C6" w:rsidTr="005F62C6">
        <w:trPr>
          <w:tblHeader/>
          <w:jc w:val="center"/>
        </w:trPr>
        <w:tc>
          <w:tcPr>
            <w:tcW w:w="2211"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Salle</w:t>
            </w:r>
          </w:p>
        </w:tc>
        <w:tc>
          <w:tcPr>
            <w:tcW w:w="1134"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A</w:t>
            </w:r>
          </w:p>
        </w:tc>
        <w:tc>
          <w:tcPr>
            <w:tcW w:w="1560"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Oui</w:t>
            </w:r>
          </w:p>
        </w:tc>
        <w:tc>
          <w:tcPr>
            <w:tcW w:w="1417"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1418"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2633"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p>
        </w:tc>
      </w:tr>
      <w:tr w:rsidR="005F62C6" w:rsidTr="005F62C6">
        <w:trPr>
          <w:tblHeader/>
          <w:jc w:val="center"/>
        </w:trPr>
        <w:tc>
          <w:tcPr>
            <w:tcW w:w="2211"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Adresse</w:t>
            </w:r>
          </w:p>
        </w:tc>
        <w:tc>
          <w:tcPr>
            <w:tcW w:w="1134"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A</w:t>
            </w:r>
          </w:p>
        </w:tc>
        <w:tc>
          <w:tcPr>
            <w:tcW w:w="1560"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Oui</w:t>
            </w:r>
          </w:p>
        </w:tc>
        <w:tc>
          <w:tcPr>
            <w:tcW w:w="1417"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1418"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Oui</w:t>
            </w:r>
          </w:p>
        </w:tc>
        <w:tc>
          <w:tcPr>
            <w:tcW w:w="2633"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p>
        </w:tc>
      </w:tr>
      <w:tr w:rsidR="005F62C6" w:rsidTr="005F62C6">
        <w:trPr>
          <w:tblHeader/>
          <w:jc w:val="center"/>
        </w:trPr>
        <w:tc>
          <w:tcPr>
            <w:tcW w:w="2211"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CP</w:t>
            </w:r>
          </w:p>
        </w:tc>
        <w:tc>
          <w:tcPr>
            <w:tcW w:w="1134"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A</w:t>
            </w:r>
          </w:p>
        </w:tc>
        <w:tc>
          <w:tcPr>
            <w:tcW w:w="1560"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Oui</w:t>
            </w:r>
          </w:p>
        </w:tc>
        <w:tc>
          <w:tcPr>
            <w:tcW w:w="1417"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1418"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2633"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p>
        </w:tc>
      </w:tr>
      <w:tr w:rsidR="005F62C6" w:rsidTr="005F62C6">
        <w:trPr>
          <w:tblHeader/>
          <w:jc w:val="center"/>
        </w:trPr>
        <w:tc>
          <w:tcPr>
            <w:tcW w:w="2211"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Ville</w:t>
            </w:r>
          </w:p>
        </w:tc>
        <w:tc>
          <w:tcPr>
            <w:tcW w:w="1134"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A</w:t>
            </w:r>
          </w:p>
        </w:tc>
        <w:tc>
          <w:tcPr>
            <w:tcW w:w="1560"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Oui</w:t>
            </w:r>
          </w:p>
        </w:tc>
        <w:tc>
          <w:tcPr>
            <w:tcW w:w="1417"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1418"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r>
              <w:rPr>
                <w:sz w:val="20"/>
              </w:rPr>
              <w:t>Non</w:t>
            </w:r>
          </w:p>
        </w:tc>
        <w:tc>
          <w:tcPr>
            <w:tcW w:w="2633" w:type="dxa"/>
            <w:tcBorders>
              <w:top w:val="single" w:sz="4" w:space="0" w:color="auto"/>
              <w:left w:val="single" w:sz="4" w:space="0" w:color="auto"/>
              <w:bottom w:val="single" w:sz="4" w:space="0" w:color="auto"/>
              <w:right w:val="single" w:sz="4" w:space="0" w:color="auto"/>
            </w:tcBorders>
          </w:tcPr>
          <w:p w:rsidR="005F62C6" w:rsidRDefault="005F62C6" w:rsidP="00B8486F">
            <w:pPr>
              <w:pStyle w:val="1-Normal"/>
              <w:rPr>
                <w:sz w:val="20"/>
              </w:rPr>
            </w:pPr>
          </w:p>
        </w:tc>
      </w:tr>
    </w:tbl>
    <w:p w:rsidR="005F62C6" w:rsidRPr="004C022A" w:rsidRDefault="005F62C6" w:rsidP="004C022A">
      <w:pPr>
        <w:pStyle w:val="1-Normal"/>
      </w:pPr>
    </w:p>
    <w:p w:rsidR="00F557EB" w:rsidRDefault="005F62C6">
      <w:pPr>
        <w:pStyle w:val="Titre3"/>
        <w:tabs>
          <w:tab w:val="num" w:pos="1276"/>
        </w:tabs>
        <w:ind w:left="1077"/>
        <w:rPr>
          <w:rFonts w:eastAsia="MS Mincho"/>
        </w:rPr>
      </w:pPr>
      <w:bookmarkStart w:id="675" w:name="_Toc409508839"/>
      <w:r w:rsidRPr="005F62C6">
        <w:rPr>
          <w:rFonts w:eastAsia="MS Mincho"/>
        </w:rPr>
        <w:lastRenderedPageBreak/>
        <w:t>Actions possibles</w:t>
      </w:r>
      <w:bookmarkEnd w:id="6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5F62C6" w:rsidTr="00B8486F">
        <w:trPr>
          <w:tblHeader/>
        </w:trPr>
        <w:tc>
          <w:tcPr>
            <w:tcW w:w="3060" w:type="dxa"/>
            <w:shd w:val="clear" w:color="auto" w:fill="C0C0C0"/>
          </w:tcPr>
          <w:p w:rsidR="005F62C6" w:rsidRDefault="005F62C6" w:rsidP="00B8486F">
            <w:pPr>
              <w:pStyle w:val="1-Normal"/>
              <w:rPr>
                <w:b/>
                <w:sz w:val="20"/>
              </w:rPr>
            </w:pPr>
            <w:r>
              <w:rPr>
                <w:b/>
                <w:sz w:val="20"/>
              </w:rPr>
              <w:t>Action</w:t>
            </w:r>
          </w:p>
        </w:tc>
        <w:tc>
          <w:tcPr>
            <w:tcW w:w="7288" w:type="dxa"/>
            <w:shd w:val="clear" w:color="auto" w:fill="C0C0C0"/>
          </w:tcPr>
          <w:p w:rsidR="005F62C6" w:rsidRDefault="005F62C6" w:rsidP="00B8486F">
            <w:pPr>
              <w:pStyle w:val="1-Normal"/>
              <w:rPr>
                <w:b/>
                <w:sz w:val="20"/>
              </w:rPr>
            </w:pPr>
            <w:r>
              <w:rPr>
                <w:b/>
                <w:sz w:val="20"/>
              </w:rPr>
              <w:t>Commentaires</w:t>
            </w:r>
          </w:p>
        </w:tc>
      </w:tr>
      <w:tr w:rsidR="005F62C6" w:rsidTr="00B8486F">
        <w:tc>
          <w:tcPr>
            <w:tcW w:w="3060" w:type="dxa"/>
          </w:tcPr>
          <w:p w:rsidR="005F62C6" w:rsidRDefault="005F62C6" w:rsidP="005F62C6">
            <w:pPr>
              <w:pStyle w:val="1-Normal"/>
              <w:rPr>
                <w:sz w:val="20"/>
              </w:rPr>
            </w:pPr>
            <w:r>
              <w:rPr>
                <w:sz w:val="20"/>
              </w:rPr>
              <w:t>Bouton ANNULER</w:t>
            </w:r>
          </w:p>
        </w:tc>
        <w:tc>
          <w:tcPr>
            <w:tcW w:w="7288" w:type="dxa"/>
          </w:tcPr>
          <w:p w:rsidR="005F62C6" w:rsidRDefault="005F62C6" w:rsidP="00B8486F">
            <w:pPr>
              <w:pStyle w:val="1-Normal"/>
              <w:rPr>
                <w:sz w:val="20"/>
              </w:rPr>
            </w:pPr>
            <w:r>
              <w:rPr>
                <w:sz w:val="20"/>
              </w:rPr>
              <w:t>Ferme l’écran</w:t>
            </w:r>
          </w:p>
        </w:tc>
      </w:tr>
    </w:tbl>
    <w:p w:rsidR="005F62C6" w:rsidRDefault="005F62C6" w:rsidP="005F62C6">
      <w:pPr>
        <w:pStyle w:val="1-Normal"/>
      </w:pPr>
    </w:p>
    <w:p w:rsidR="00CF0025" w:rsidRPr="00A55A1E" w:rsidRDefault="00CF0025" w:rsidP="00CF0025">
      <w:pPr>
        <w:pStyle w:val="Titre1"/>
        <w:rPr>
          <w:rFonts w:eastAsia="MS Mincho"/>
        </w:rPr>
      </w:pPr>
      <w:bookmarkStart w:id="676" w:name="_Toc409508840"/>
      <w:r w:rsidRPr="00A55A1E">
        <w:rPr>
          <w:rFonts w:eastAsia="MS Mincho"/>
        </w:rPr>
        <w:lastRenderedPageBreak/>
        <w:t>PF</w:t>
      </w:r>
      <w:r>
        <w:rPr>
          <w:rFonts w:eastAsia="MS Mincho"/>
        </w:rPr>
        <w:t>4</w:t>
      </w:r>
      <w:r w:rsidRPr="00A55A1E">
        <w:rPr>
          <w:rFonts w:eastAsia="MS Mincho"/>
        </w:rPr>
        <w:t xml:space="preserve"> : </w:t>
      </w:r>
      <w:r>
        <w:t>Enregistrer les fiches Personnel</w:t>
      </w:r>
      <w:bookmarkEnd w:id="676"/>
    </w:p>
    <w:p w:rsidR="00B8486F" w:rsidRDefault="00B8486F" w:rsidP="00B8486F">
      <w:pPr>
        <w:pStyle w:val="Titre2"/>
        <w:numPr>
          <w:ilvl w:val="1"/>
          <w:numId w:val="56"/>
        </w:numPr>
      </w:pPr>
      <w:bookmarkStart w:id="677" w:name="_Toc409508841"/>
      <w:r>
        <w:t>PF4</w:t>
      </w:r>
      <w:r w:rsidR="00CF0025">
        <w:t>1</w:t>
      </w:r>
      <w:r>
        <w:t xml:space="preserve"> </w:t>
      </w:r>
      <w:r w:rsidR="00CF0025">
        <w:t>Liste des</w:t>
      </w:r>
      <w:r>
        <w:t xml:space="preserve"> fiches Personnel</w:t>
      </w:r>
      <w:bookmarkEnd w:id="677"/>
    </w:p>
    <w:p w:rsidR="00B8486F" w:rsidRDefault="00B8486F" w:rsidP="00B8486F">
      <w:pPr>
        <w:pStyle w:val="Titre3"/>
        <w:tabs>
          <w:tab w:val="num" w:pos="1276"/>
        </w:tabs>
        <w:ind w:left="1077"/>
        <w:rPr>
          <w:rFonts w:eastAsia="MS Mincho"/>
        </w:rPr>
      </w:pPr>
      <w:bookmarkStart w:id="678" w:name="_Toc409508842"/>
      <w:r>
        <w:rPr>
          <w:rFonts w:eastAsia="MS Mincho"/>
        </w:rPr>
        <w:t>Description</w:t>
      </w:r>
      <w:bookmarkEnd w:id="678"/>
    </w:p>
    <w:p w:rsidR="00B8486F" w:rsidRDefault="00CF0025" w:rsidP="00B8486F">
      <w:pPr>
        <w:pStyle w:val="1-Normal"/>
      </w:pPr>
      <w:r>
        <w:t>Cet écran permet de choisir une caserne (CIS) et d’afficher la liste des sapeurs pompiers qui y sont affectés.</w:t>
      </w:r>
    </w:p>
    <w:p w:rsidR="00B01DA4" w:rsidRPr="00B01DA4" w:rsidRDefault="00B01DA4" w:rsidP="00B01DA4">
      <w:pPr>
        <w:rPr>
          <w:rFonts w:eastAsia="MS Mincho"/>
        </w:rPr>
      </w:pPr>
    </w:p>
    <w:p w:rsidR="00F557EB" w:rsidRDefault="00F557EB">
      <w:pPr>
        <w:pStyle w:val="1-Normal"/>
        <w:jc w:val="center"/>
      </w:pPr>
      <w:r>
        <w:rPr>
          <w:noProof/>
        </w:rPr>
        <w:drawing>
          <wp:inline distT="0" distB="0" distL="0" distR="0">
            <wp:extent cx="5362575" cy="3743325"/>
            <wp:effectExtent l="19050" t="0" r="9525"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362575" cy="3743325"/>
                    </a:xfrm>
                    <a:prstGeom prst="rect">
                      <a:avLst/>
                    </a:prstGeom>
                    <a:noFill/>
                    <a:ln w="9525">
                      <a:noFill/>
                      <a:miter lim="800000"/>
                      <a:headEnd/>
                      <a:tailEnd/>
                    </a:ln>
                  </pic:spPr>
                </pic:pic>
              </a:graphicData>
            </a:graphic>
          </wp:inline>
        </w:drawing>
      </w:r>
    </w:p>
    <w:p w:rsidR="000472A8" w:rsidRDefault="000472A8">
      <w:pPr>
        <w:pStyle w:val="1-Normal"/>
      </w:pPr>
    </w:p>
    <w:p w:rsidR="00F557EB" w:rsidRDefault="0069479D">
      <w:pPr>
        <w:pStyle w:val="Titre3"/>
        <w:tabs>
          <w:tab w:val="num" w:pos="1276"/>
        </w:tabs>
        <w:ind w:left="1077"/>
        <w:rPr>
          <w:rFonts w:eastAsia="MS Mincho"/>
        </w:rPr>
      </w:pPr>
      <w:bookmarkStart w:id="679" w:name="_Toc409202360"/>
      <w:bookmarkStart w:id="680" w:name="_Toc409508843"/>
      <w:bookmarkEnd w:id="679"/>
      <w:r>
        <w:rPr>
          <w:rFonts w:eastAsia="MS Mincho"/>
        </w:rPr>
        <w:t>Informations présentes sur les écrans</w:t>
      </w:r>
      <w:bookmarkEnd w:id="6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69479D">
        <w:trPr>
          <w:tblHeader/>
          <w:jc w:val="center"/>
        </w:trPr>
        <w:tc>
          <w:tcPr>
            <w:tcW w:w="2211" w:type="dxa"/>
            <w:tcBorders>
              <w:bottom w:val="single" w:sz="4" w:space="0" w:color="auto"/>
            </w:tcBorders>
            <w:shd w:val="clear" w:color="auto" w:fill="C0C0C0"/>
          </w:tcPr>
          <w:p w:rsidR="0069479D" w:rsidRDefault="0069479D">
            <w:pPr>
              <w:pStyle w:val="1-Normal"/>
              <w:rPr>
                <w:b/>
                <w:sz w:val="20"/>
              </w:rPr>
            </w:pPr>
            <w:r>
              <w:rPr>
                <w:b/>
                <w:sz w:val="20"/>
              </w:rPr>
              <w:t>Information</w:t>
            </w:r>
          </w:p>
        </w:tc>
        <w:tc>
          <w:tcPr>
            <w:tcW w:w="1134" w:type="dxa"/>
            <w:tcBorders>
              <w:bottom w:val="single" w:sz="4" w:space="0" w:color="auto"/>
            </w:tcBorders>
            <w:shd w:val="clear" w:color="auto" w:fill="C0C0C0"/>
          </w:tcPr>
          <w:p w:rsidR="0069479D" w:rsidRDefault="0069479D">
            <w:pPr>
              <w:pStyle w:val="1-Normal"/>
              <w:rPr>
                <w:b/>
                <w:sz w:val="20"/>
              </w:rPr>
            </w:pPr>
            <w:r>
              <w:rPr>
                <w:b/>
                <w:sz w:val="20"/>
              </w:rPr>
              <w:t>Type(*)</w:t>
            </w:r>
          </w:p>
        </w:tc>
        <w:tc>
          <w:tcPr>
            <w:tcW w:w="1560" w:type="dxa"/>
            <w:tcBorders>
              <w:bottom w:val="single" w:sz="4" w:space="0" w:color="auto"/>
            </w:tcBorders>
            <w:shd w:val="clear" w:color="auto" w:fill="C0C0C0"/>
          </w:tcPr>
          <w:p w:rsidR="0069479D" w:rsidRDefault="0069479D">
            <w:pPr>
              <w:pStyle w:val="1-Normal"/>
              <w:rPr>
                <w:b/>
                <w:sz w:val="20"/>
              </w:rPr>
            </w:pPr>
            <w:r>
              <w:rPr>
                <w:b/>
                <w:sz w:val="20"/>
              </w:rPr>
              <w:t>Initialisation</w:t>
            </w:r>
          </w:p>
        </w:tc>
        <w:tc>
          <w:tcPr>
            <w:tcW w:w="1417" w:type="dxa"/>
            <w:tcBorders>
              <w:bottom w:val="single" w:sz="4" w:space="0" w:color="auto"/>
            </w:tcBorders>
            <w:shd w:val="clear" w:color="auto" w:fill="C0C0C0"/>
          </w:tcPr>
          <w:p w:rsidR="0069479D" w:rsidRDefault="0069479D">
            <w:pPr>
              <w:pStyle w:val="1-Normal"/>
              <w:rPr>
                <w:b/>
                <w:sz w:val="20"/>
              </w:rPr>
            </w:pPr>
            <w:r>
              <w:rPr>
                <w:b/>
                <w:sz w:val="20"/>
              </w:rPr>
              <w:t xml:space="preserve">Modifiable </w:t>
            </w:r>
          </w:p>
        </w:tc>
        <w:tc>
          <w:tcPr>
            <w:tcW w:w="1418" w:type="dxa"/>
            <w:tcBorders>
              <w:bottom w:val="single" w:sz="4" w:space="0" w:color="auto"/>
            </w:tcBorders>
            <w:shd w:val="clear" w:color="auto" w:fill="C0C0C0"/>
          </w:tcPr>
          <w:p w:rsidR="0069479D" w:rsidRDefault="0069479D">
            <w:pPr>
              <w:pStyle w:val="1-Normal"/>
              <w:rPr>
                <w:b/>
                <w:sz w:val="20"/>
              </w:rPr>
            </w:pPr>
            <w:r>
              <w:rPr>
                <w:b/>
                <w:sz w:val="20"/>
              </w:rPr>
              <w:t xml:space="preserve">Obligatoire </w:t>
            </w:r>
          </w:p>
        </w:tc>
        <w:tc>
          <w:tcPr>
            <w:tcW w:w="2633" w:type="dxa"/>
            <w:tcBorders>
              <w:bottom w:val="single" w:sz="4" w:space="0" w:color="auto"/>
            </w:tcBorders>
            <w:shd w:val="clear" w:color="auto" w:fill="C0C0C0"/>
          </w:tcPr>
          <w:p w:rsidR="0069479D" w:rsidRDefault="0069479D">
            <w:pPr>
              <w:pStyle w:val="1-Normal"/>
              <w:rPr>
                <w:b/>
                <w:sz w:val="20"/>
              </w:rPr>
            </w:pPr>
            <w:r>
              <w:rPr>
                <w:b/>
                <w:sz w:val="20"/>
              </w:rPr>
              <w:t>Règle de gestion / Commentaire</w:t>
            </w:r>
          </w:p>
        </w:tc>
      </w:tr>
      <w:tr w:rsidR="00CE63DD" w:rsidTr="00F42B82">
        <w:trPr>
          <w:tblHeader/>
          <w:jc w:val="center"/>
        </w:trPr>
        <w:tc>
          <w:tcPr>
            <w:tcW w:w="2211" w:type="dxa"/>
          </w:tcPr>
          <w:p w:rsidR="00CE63DD" w:rsidRDefault="00CE63DD" w:rsidP="00F42B82">
            <w:pPr>
              <w:pStyle w:val="1-Normal"/>
              <w:rPr>
                <w:sz w:val="20"/>
              </w:rPr>
            </w:pPr>
            <w:r>
              <w:rPr>
                <w:sz w:val="20"/>
              </w:rPr>
              <w:t>Nom de la caserne</w:t>
            </w:r>
          </w:p>
        </w:tc>
        <w:tc>
          <w:tcPr>
            <w:tcW w:w="1134" w:type="dxa"/>
          </w:tcPr>
          <w:p w:rsidR="00CE63DD" w:rsidRDefault="00CE63DD" w:rsidP="00F42B82">
            <w:pPr>
              <w:pStyle w:val="1-Normal"/>
              <w:rPr>
                <w:sz w:val="20"/>
              </w:rPr>
            </w:pPr>
            <w:r>
              <w:rPr>
                <w:sz w:val="20"/>
              </w:rPr>
              <w:t>A</w:t>
            </w:r>
          </w:p>
        </w:tc>
        <w:tc>
          <w:tcPr>
            <w:tcW w:w="1560" w:type="dxa"/>
          </w:tcPr>
          <w:p w:rsidR="00CE63DD" w:rsidRDefault="00CE63DD" w:rsidP="00F42B82">
            <w:pPr>
              <w:pStyle w:val="1-Normal"/>
              <w:rPr>
                <w:sz w:val="20"/>
              </w:rPr>
            </w:pPr>
            <w:r>
              <w:rPr>
                <w:sz w:val="20"/>
              </w:rPr>
              <w:t>Non</w:t>
            </w:r>
          </w:p>
        </w:tc>
        <w:tc>
          <w:tcPr>
            <w:tcW w:w="1417" w:type="dxa"/>
          </w:tcPr>
          <w:p w:rsidR="00CE63DD" w:rsidRDefault="00CE63DD" w:rsidP="00F42B82">
            <w:pPr>
              <w:pStyle w:val="1-Normal"/>
              <w:rPr>
                <w:sz w:val="20"/>
              </w:rPr>
            </w:pPr>
            <w:r>
              <w:rPr>
                <w:sz w:val="20"/>
              </w:rPr>
              <w:t>oui</w:t>
            </w:r>
          </w:p>
        </w:tc>
        <w:tc>
          <w:tcPr>
            <w:tcW w:w="1418" w:type="dxa"/>
          </w:tcPr>
          <w:p w:rsidR="00CE63DD" w:rsidRDefault="00CE63DD" w:rsidP="00F42B82">
            <w:pPr>
              <w:pStyle w:val="1-Normal"/>
              <w:rPr>
                <w:sz w:val="20"/>
              </w:rPr>
            </w:pPr>
            <w:r>
              <w:rPr>
                <w:sz w:val="20"/>
              </w:rPr>
              <w:t>Oui</w:t>
            </w:r>
          </w:p>
        </w:tc>
        <w:tc>
          <w:tcPr>
            <w:tcW w:w="2633" w:type="dxa"/>
          </w:tcPr>
          <w:p w:rsidR="00CE63DD" w:rsidRDefault="00CE63DD" w:rsidP="00F42B82">
            <w:pPr>
              <w:pStyle w:val="1-Normal"/>
              <w:rPr>
                <w:sz w:val="20"/>
              </w:rPr>
            </w:pPr>
            <w:r>
              <w:rPr>
                <w:sz w:val="20"/>
              </w:rPr>
              <w:t>Liste déroulante</w:t>
            </w:r>
          </w:p>
        </w:tc>
      </w:tr>
      <w:tr w:rsidR="00CE63DD" w:rsidTr="00F42B82">
        <w:trPr>
          <w:tblHeader/>
          <w:jc w:val="center"/>
        </w:trPr>
        <w:tc>
          <w:tcPr>
            <w:tcW w:w="2211" w:type="dxa"/>
          </w:tcPr>
          <w:p w:rsidR="00CE63DD" w:rsidRDefault="00CE63DD" w:rsidP="00F42B82">
            <w:pPr>
              <w:pStyle w:val="1-Normal"/>
              <w:rPr>
                <w:sz w:val="20"/>
              </w:rPr>
            </w:pPr>
            <w:r>
              <w:rPr>
                <w:sz w:val="20"/>
              </w:rPr>
              <w:t>Matricule du SP</w:t>
            </w:r>
          </w:p>
        </w:tc>
        <w:tc>
          <w:tcPr>
            <w:tcW w:w="1134" w:type="dxa"/>
          </w:tcPr>
          <w:p w:rsidR="00CE63DD" w:rsidRDefault="00CE63DD" w:rsidP="00F42B82">
            <w:pPr>
              <w:pStyle w:val="1-Normal"/>
              <w:rPr>
                <w:sz w:val="20"/>
              </w:rPr>
            </w:pPr>
            <w:r>
              <w:rPr>
                <w:sz w:val="20"/>
              </w:rPr>
              <w:t>N</w:t>
            </w:r>
          </w:p>
        </w:tc>
        <w:tc>
          <w:tcPr>
            <w:tcW w:w="1560" w:type="dxa"/>
          </w:tcPr>
          <w:p w:rsidR="00CE63DD" w:rsidRDefault="00CE63DD" w:rsidP="00F42B82">
            <w:pPr>
              <w:pStyle w:val="1-Normal"/>
              <w:rPr>
                <w:sz w:val="20"/>
              </w:rPr>
            </w:pPr>
            <w:r>
              <w:rPr>
                <w:sz w:val="20"/>
              </w:rPr>
              <w:t>Oui</w:t>
            </w:r>
          </w:p>
        </w:tc>
        <w:tc>
          <w:tcPr>
            <w:tcW w:w="1417" w:type="dxa"/>
          </w:tcPr>
          <w:p w:rsidR="00CE63DD" w:rsidRDefault="00CE63DD" w:rsidP="00F42B82">
            <w:pPr>
              <w:pStyle w:val="1-Normal"/>
              <w:rPr>
                <w:sz w:val="20"/>
              </w:rPr>
            </w:pPr>
            <w:r>
              <w:rPr>
                <w:sz w:val="20"/>
              </w:rPr>
              <w:t>Non</w:t>
            </w:r>
          </w:p>
        </w:tc>
        <w:tc>
          <w:tcPr>
            <w:tcW w:w="1418" w:type="dxa"/>
          </w:tcPr>
          <w:p w:rsidR="00CE63DD" w:rsidRDefault="00CE63DD" w:rsidP="00F42B82">
            <w:pPr>
              <w:pStyle w:val="1-Normal"/>
              <w:rPr>
                <w:sz w:val="20"/>
              </w:rPr>
            </w:pPr>
            <w:r>
              <w:rPr>
                <w:sz w:val="20"/>
              </w:rPr>
              <w:t>Oui</w:t>
            </w:r>
          </w:p>
        </w:tc>
        <w:tc>
          <w:tcPr>
            <w:tcW w:w="2633" w:type="dxa"/>
          </w:tcPr>
          <w:p w:rsidR="00CE63DD" w:rsidRDefault="00CE63DD" w:rsidP="00F42B82">
            <w:pPr>
              <w:pStyle w:val="1-Normal"/>
              <w:ind w:left="0"/>
              <w:rPr>
                <w:sz w:val="20"/>
              </w:rPr>
            </w:pPr>
          </w:p>
        </w:tc>
      </w:tr>
      <w:tr w:rsidR="00CE63DD" w:rsidTr="00F42B82">
        <w:trPr>
          <w:tblHeader/>
          <w:jc w:val="center"/>
        </w:trPr>
        <w:tc>
          <w:tcPr>
            <w:tcW w:w="2211" w:type="dxa"/>
          </w:tcPr>
          <w:p w:rsidR="00CE63DD" w:rsidRDefault="00CE63DD" w:rsidP="00F42B82">
            <w:pPr>
              <w:pStyle w:val="1-Normal"/>
              <w:rPr>
                <w:sz w:val="20"/>
              </w:rPr>
            </w:pPr>
            <w:r>
              <w:rPr>
                <w:sz w:val="20"/>
              </w:rPr>
              <w:t>Nom du SP</w:t>
            </w:r>
          </w:p>
        </w:tc>
        <w:tc>
          <w:tcPr>
            <w:tcW w:w="1134" w:type="dxa"/>
          </w:tcPr>
          <w:p w:rsidR="00CE63DD" w:rsidRDefault="00CE63DD" w:rsidP="00F42B82">
            <w:pPr>
              <w:pStyle w:val="1-Normal"/>
              <w:rPr>
                <w:sz w:val="20"/>
              </w:rPr>
            </w:pPr>
            <w:r>
              <w:rPr>
                <w:sz w:val="20"/>
              </w:rPr>
              <w:t>A</w:t>
            </w:r>
          </w:p>
        </w:tc>
        <w:tc>
          <w:tcPr>
            <w:tcW w:w="1560" w:type="dxa"/>
          </w:tcPr>
          <w:p w:rsidR="00CE63DD" w:rsidRDefault="00CE63DD" w:rsidP="00F42B82">
            <w:pPr>
              <w:pStyle w:val="1-Normal"/>
              <w:rPr>
                <w:sz w:val="20"/>
              </w:rPr>
            </w:pPr>
            <w:r>
              <w:rPr>
                <w:sz w:val="20"/>
              </w:rPr>
              <w:t>Oui</w:t>
            </w:r>
          </w:p>
        </w:tc>
        <w:tc>
          <w:tcPr>
            <w:tcW w:w="1417" w:type="dxa"/>
          </w:tcPr>
          <w:p w:rsidR="00CE63DD" w:rsidRDefault="00CE63DD" w:rsidP="00F42B82">
            <w:pPr>
              <w:pStyle w:val="1-Normal"/>
              <w:rPr>
                <w:sz w:val="20"/>
              </w:rPr>
            </w:pPr>
            <w:r>
              <w:rPr>
                <w:sz w:val="20"/>
              </w:rPr>
              <w:t>Non</w:t>
            </w:r>
          </w:p>
        </w:tc>
        <w:tc>
          <w:tcPr>
            <w:tcW w:w="1418" w:type="dxa"/>
          </w:tcPr>
          <w:p w:rsidR="00CE63DD" w:rsidRDefault="00CE63DD" w:rsidP="00F42B82">
            <w:pPr>
              <w:pStyle w:val="1-Normal"/>
              <w:rPr>
                <w:sz w:val="20"/>
              </w:rPr>
            </w:pPr>
            <w:r>
              <w:rPr>
                <w:sz w:val="20"/>
              </w:rPr>
              <w:t>Oui</w:t>
            </w:r>
          </w:p>
        </w:tc>
        <w:tc>
          <w:tcPr>
            <w:tcW w:w="2633" w:type="dxa"/>
          </w:tcPr>
          <w:p w:rsidR="00CE63DD" w:rsidRDefault="00CE63DD" w:rsidP="00F42B82">
            <w:pPr>
              <w:pStyle w:val="1-Normal"/>
              <w:rPr>
                <w:sz w:val="20"/>
              </w:rPr>
            </w:pPr>
          </w:p>
        </w:tc>
      </w:tr>
      <w:tr w:rsidR="00CE63DD" w:rsidTr="00F42B82">
        <w:trPr>
          <w:tblHeader/>
          <w:jc w:val="center"/>
        </w:trPr>
        <w:tc>
          <w:tcPr>
            <w:tcW w:w="2211" w:type="dxa"/>
          </w:tcPr>
          <w:p w:rsidR="00CE63DD" w:rsidRDefault="00CE63DD" w:rsidP="00F42B82">
            <w:pPr>
              <w:pStyle w:val="1-Normal"/>
              <w:rPr>
                <w:sz w:val="20"/>
              </w:rPr>
            </w:pPr>
            <w:r>
              <w:rPr>
                <w:sz w:val="20"/>
              </w:rPr>
              <w:t>Prénom du SP</w:t>
            </w:r>
          </w:p>
        </w:tc>
        <w:tc>
          <w:tcPr>
            <w:tcW w:w="1134" w:type="dxa"/>
          </w:tcPr>
          <w:p w:rsidR="00CE63DD" w:rsidRDefault="00CE63DD" w:rsidP="00F42B82">
            <w:pPr>
              <w:pStyle w:val="1-Normal"/>
              <w:rPr>
                <w:sz w:val="20"/>
              </w:rPr>
            </w:pPr>
            <w:r>
              <w:rPr>
                <w:sz w:val="20"/>
              </w:rPr>
              <w:t>A</w:t>
            </w:r>
          </w:p>
        </w:tc>
        <w:tc>
          <w:tcPr>
            <w:tcW w:w="1560" w:type="dxa"/>
          </w:tcPr>
          <w:p w:rsidR="00CE63DD" w:rsidRDefault="00CE63DD" w:rsidP="00F42B82">
            <w:pPr>
              <w:pStyle w:val="1-Normal"/>
              <w:rPr>
                <w:sz w:val="20"/>
              </w:rPr>
            </w:pPr>
            <w:r>
              <w:rPr>
                <w:sz w:val="20"/>
              </w:rPr>
              <w:t>Oui</w:t>
            </w:r>
          </w:p>
        </w:tc>
        <w:tc>
          <w:tcPr>
            <w:tcW w:w="1417" w:type="dxa"/>
          </w:tcPr>
          <w:p w:rsidR="00CE63DD" w:rsidRDefault="00CE63DD" w:rsidP="00F42B82">
            <w:pPr>
              <w:pStyle w:val="1-Normal"/>
              <w:rPr>
                <w:sz w:val="20"/>
              </w:rPr>
            </w:pPr>
            <w:r>
              <w:rPr>
                <w:sz w:val="20"/>
              </w:rPr>
              <w:t>Non</w:t>
            </w:r>
          </w:p>
        </w:tc>
        <w:tc>
          <w:tcPr>
            <w:tcW w:w="1418" w:type="dxa"/>
          </w:tcPr>
          <w:p w:rsidR="00CE63DD" w:rsidRDefault="00CE63DD" w:rsidP="00F42B82">
            <w:pPr>
              <w:pStyle w:val="1-Normal"/>
              <w:rPr>
                <w:sz w:val="20"/>
              </w:rPr>
            </w:pPr>
            <w:r>
              <w:rPr>
                <w:sz w:val="20"/>
              </w:rPr>
              <w:t>Oui</w:t>
            </w:r>
          </w:p>
        </w:tc>
        <w:tc>
          <w:tcPr>
            <w:tcW w:w="2633" w:type="dxa"/>
          </w:tcPr>
          <w:p w:rsidR="00CE63DD" w:rsidRDefault="00CE63DD" w:rsidP="00F42B82">
            <w:pPr>
              <w:pStyle w:val="1-Normal"/>
              <w:rPr>
                <w:sz w:val="20"/>
              </w:rPr>
            </w:pPr>
          </w:p>
        </w:tc>
      </w:tr>
    </w:tbl>
    <w:p w:rsidR="0069479D" w:rsidRDefault="0069479D">
      <w:pPr>
        <w:pStyle w:val="1-Normal"/>
        <w:rPr>
          <w:i/>
        </w:rPr>
      </w:pPr>
      <w:r>
        <w:rPr>
          <w:i/>
        </w:rPr>
        <w:t>(*) A = Champ alpha-numérique, L = liste, N = Numérique, D = Date</w:t>
      </w:r>
    </w:p>
    <w:p w:rsidR="00F557EB" w:rsidRDefault="0069479D">
      <w:pPr>
        <w:pStyle w:val="Titre3"/>
        <w:tabs>
          <w:tab w:val="num" w:pos="1276"/>
        </w:tabs>
        <w:ind w:left="1077"/>
        <w:rPr>
          <w:rFonts w:eastAsia="MS Mincho"/>
        </w:rPr>
      </w:pPr>
      <w:bookmarkStart w:id="681" w:name="_Toc409202362"/>
      <w:bookmarkStart w:id="682" w:name="_Toc409508844"/>
      <w:bookmarkEnd w:id="681"/>
      <w:r>
        <w:rPr>
          <w:rFonts w:eastAsia="MS Mincho"/>
        </w:rPr>
        <w:t>Actions possibles</w:t>
      </w:r>
      <w:bookmarkEnd w:id="6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69479D" w:rsidTr="00D536F0">
        <w:trPr>
          <w:tblHeader/>
        </w:trPr>
        <w:tc>
          <w:tcPr>
            <w:tcW w:w="3060" w:type="dxa"/>
            <w:shd w:val="clear" w:color="auto" w:fill="C0C0C0"/>
          </w:tcPr>
          <w:p w:rsidR="0069479D" w:rsidRDefault="0069479D">
            <w:pPr>
              <w:pStyle w:val="1-Normal"/>
              <w:rPr>
                <w:b/>
                <w:sz w:val="20"/>
              </w:rPr>
            </w:pPr>
            <w:r>
              <w:rPr>
                <w:b/>
                <w:sz w:val="20"/>
              </w:rPr>
              <w:t>Action</w:t>
            </w:r>
          </w:p>
        </w:tc>
        <w:tc>
          <w:tcPr>
            <w:tcW w:w="7288" w:type="dxa"/>
            <w:shd w:val="clear" w:color="auto" w:fill="C0C0C0"/>
          </w:tcPr>
          <w:p w:rsidR="0069479D" w:rsidRDefault="0069479D">
            <w:pPr>
              <w:pStyle w:val="1-Normal"/>
              <w:rPr>
                <w:b/>
                <w:sz w:val="20"/>
              </w:rPr>
            </w:pPr>
            <w:r>
              <w:rPr>
                <w:b/>
                <w:sz w:val="20"/>
              </w:rPr>
              <w:t>Commentaires</w:t>
            </w:r>
          </w:p>
        </w:tc>
      </w:tr>
      <w:tr w:rsidR="00D536F0" w:rsidTr="00F375EC">
        <w:tc>
          <w:tcPr>
            <w:tcW w:w="3060" w:type="dxa"/>
          </w:tcPr>
          <w:p w:rsidR="00D536F0" w:rsidRDefault="00D536F0" w:rsidP="00F375EC">
            <w:pPr>
              <w:pStyle w:val="1-Normal"/>
              <w:rPr>
                <w:sz w:val="20"/>
              </w:rPr>
            </w:pPr>
            <w:r>
              <w:rPr>
                <w:sz w:val="20"/>
              </w:rPr>
              <w:t>Bouton « ajouter »</w:t>
            </w:r>
          </w:p>
        </w:tc>
        <w:tc>
          <w:tcPr>
            <w:tcW w:w="7288" w:type="dxa"/>
          </w:tcPr>
          <w:p w:rsidR="00D536F0" w:rsidRDefault="00D536F0" w:rsidP="00CE63DD">
            <w:pPr>
              <w:pStyle w:val="1-Normal"/>
              <w:rPr>
                <w:sz w:val="20"/>
              </w:rPr>
            </w:pPr>
            <w:r>
              <w:rPr>
                <w:sz w:val="20"/>
              </w:rPr>
              <w:t xml:space="preserve">Donne accès à la fiche </w:t>
            </w:r>
            <w:r w:rsidR="00CE63DD">
              <w:rPr>
                <w:sz w:val="20"/>
              </w:rPr>
              <w:t xml:space="preserve">Personnel </w:t>
            </w:r>
            <w:r>
              <w:rPr>
                <w:sz w:val="20"/>
              </w:rPr>
              <w:t xml:space="preserve">de façon à insérer un nouveau </w:t>
            </w:r>
            <w:r w:rsidR="00CE63DD">
              <w:rPr>
                <w:sz w:val="20"/>
              </w:rPr>
              <w:t xml:space="preserve">SP </w:t>
            </w:r>
            <w:r>
              <w:rPr>
                <w:sz w:val="20"/>
              </w:rPr>
              <w:t>dans la BD.</w:t>
            </w:r>
          </w:p>
        </w:tc>
      </w:tr>
      <w:tr w:rsidR="00D536F0" w:rsidTr="00F375EC">
        <w:tc>
          <w:tcPr>
            <w:tcW w:w="3060" w:type="dxa"/>
          </w:tcPr>
          <w:p w:rsidR="00D536F0" w:rsidRDefault="00D536F0" w:rsidP="00F375EC">
            <w:pPr>
              <w:pStyle w:val="1-Normal"/>
              <w:rPr>
                <w:sz w:val="20"/>
              </w:rPr>
            </w:pPr>
            <w:r>
              <w:rPr>
                <w:sz w:val="20"/>
              </w:rPr>
              <w:t>Bouton « modifier »</w:t>
            </w:r>
            <w:r w:rsidR="00CE63DD">
              <w:rPr>
                <w:sz w:val="20"/>
              </w:rPr>
              <w:t xml:space="preserve">  </w:t>
            </w:r>
            <w:r w:rsidR="00CE63DD">
              <w:object w:dxaOrig="36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7.25pt" o:ole="">
                  <v:imagedata r:id="rId18" o:title=""/>
                </v:shape>
                <o:OLEObject Type="Embed" ProgID="PBrush" ShapeID="_x0000_i1025" DrawAspect="Content" ObjectID="_1577012250" r:id="rId19"/>
              </w:object>
            </w:r>
          </w:p>
        </w:tc>
        <w:tc>
          <w:tcPr>
            <w:tcW w:w="7288" w:type="dxa"/>
          </w:tcPr>
          <w:p w:rsidR="00D536F0" w:rsidRDefault="00D536F0" w:rsidP="00CE63DD">
            <w:pPr>
              <w:pStyle w:val="1-Normal"/>
              <w:rPr>
                <w:sz w:val="20"/>
              </w:rPr>
            </w:pPr>
            <w:r>
              <w:rPr>
                <w:sz w:val="20"/>
              </w:rPr>
              <w:t xml:space="preserve">Donne accès à la fiche </w:t>
            </w:r>
            <w:r w:rsidR="00CE63DD">
              <w:rPr>
                <w:sz w:val="20"/>
              </w:rPr>
              <w:t xml:space="preserve">Personnel </w:t>
            </w:r>
            <w:r>
              <w:rPr>
                <w:sz w:val="20"/>
              </w:rPr>
              <w:t xml:space="preserve">de façon à modifier le </w:t>
            </w:r>
            <w:r w:rsidR="00CE63DD">
              <w:rPr>
                <w:sz w:val="20"/>
              </w:rPr>
              <w:t xml:space="preserve">SP </w:t>
            </w:r>
            <w:r>
              <w:rPr>
                <w:sz w:val="20"/>
              </w:rPr>
              <w:t>sélectionné.</w:t>
            </w:r>
          </w:p>
        </w:tc>
      </w:tr>
      <w:tr w:rsidR="0069479D" w:rsidTr="00D536F0">
        <w:tc>
          <w:tcPr>
            <w:tcW w:w="3060" w:type="dxa"/>
          </w:tcPr>
          <w:p w:rsidR="0069479D" w:rsidRDefault="0069479D" w:rsidP="00D536F0">
            <w:pPr>
              <w:pStyle w:val="1-Normal"/>
              <w:rPr>
                <w:sz w:val="20"/>
              </w:rPr>
            </w:pPr>
            <w:r>
              <w:rPr>
                <w:sz w:val="20"/>
              </w:rPr>
              <w:t>Bouton « </w:t>
            </w:r>
            <w:r w:rsidR="00D536F0">
              <w:rPr>
                <w:sz w:val="20"/>
              </w:rPr>
              <w:t>supprimer </w:t>
            </w:r>
            <w:r>
              <w:rPr>
                <w:sz w:val="20"/>
              </w:rPr>
              <w:t>»</w:t>
            </w:r>
            <w:r w:rsidR="00CE63DD">
              <w:rPr>
                <w:sz w:val="20"/>
              </w:rPr>
              <w:t xml:space="preserve"> </w:t>
            </w:r>
            <w:r w:rsidR="00CE63DD">
              <w:object w:dxaOrig="345" w:dyaOrig="375">
                <v:shape id="_x0000_i1026" type="#_x0000_t75" style="width:17.25pt;height:18.75pt" o:ole="">
                  <v:imagedata r:id="rId20" o:title=""/>
                </v:shape>
                <o:OLEObject Type="Embed" ProgID="PBrush" ShapeID="_x0000_i1026" DrawAspect="Content" ObjectID="_1577012251" r:id="rId21"/>
              </w:object>
            </w:r>
          </w:p>
        </w:tc>
        <w:tc>
          <w:tcPr>
            <w:tcW w:w="7288" w:type="dxa"/>
          </w:tcPr>
          <w:p w:rsidR="0069479D" w:rsidRDefault="00D536F0" w:rsidP="00CE63DD">
            <w:pPr>
              <w:pStyle w:val="1-Normal"/>
              <w:rPr>
                <w:sz w:val="20"/>
              </w:rPr>
            </w:pPr>
            <w:r>
              <w:rPr>
                <w:sz w:val="20"/>
              </w:rPr>
              <w:t>Supprime le</w:t>
            </w:r>
            <w:r w:rsidR="00B54D36">
              <w:rPr>
                <w:sz w:val="20"/>
              </w:rPr>
              <w:t xml:space="preserve"> </w:t>
            </w:r>
            <w:r w:rsidR="00CE63DD">
              <w:rPr>
                <w:sz w:val="20"/>
              </w:rPr>
              <w:t xml:space="preserve">SP </w:t>
            </w:r>
            <w:r>
              <w:rPr>
                <w:sz w:val="20"/>
              </w:rPr>
              <w:t>sélectionné</w:t>
            </w:r>
          </w:p>
        </w:tc>
      </w:tr>
    </w:tbl>
    <w:p w:rsidR="0069479D" w:rsidRDefault="0069479D">
      <w:pPr>
        <w:pStyle w:val="1-Normal"/>
      </w:pPr>
    </w:p>
    <w:p w:rsidR="00A63685" w:rsidRDefault="00967A9D" w:rsidP="00A63685">
      <w:pPr>
        <w:pStyle w:val="Titre2"/>
        <w:numPr>
          <w:ilvl w:val="1"/>
          <w:numId w:val="56"/>
        </w:numPr>
      </w:pPr>
      <w:bookmarkStart w:id="683" w:name="_Toc348342247"/>
      <w:bookmarkStart w:id="684" w:name="_Toc348518156"/>
      <w:bookmarkStart w:id="685" w:name="_Toc348342310"/>
      <w:bookmarkStart w:id="686" w:name="_Toc348518219"/>
      <w:bookmarkStart w:id="687" w:name="_Toc409508845"/>
      <w:bookmarkEnd w:id="683"/>
      <w:bookmarkEnd w:id="684"/>
      <w:bookmarkEnd w:id="685"/>
      <w:bookmarkEnd w:id="686"/>
      <w:r>
        <w:lastRenderedPageBreak/>
        <w:t>PF42</w:t>
      </w:r>
      <w:r w:rsidR="00A63685">
        <w:t xml:space="preserve"> Saisie de la fiche Personnel</w:t>
      </w:r>
      <w:bookmarkEnd w:id="687"/>
    </w:p>
    <w:p w:rsidR="00A63685" w:rsidRDefault="00A63685" w:rsidP="00A63685">
      <w:pPr>
        <w:pStyle w:val="Titre3"/>
        <w:tabs>
          <w:tab w:val="num" w:pos="1276"/>
        </w:tabs>
        <w:ind w:left="1077"/>
        <w:rPr>
          <w:rFonts w:eastAsia="MS Mincho"/>
        </w:rPr>
      </w:pPr>
      <w:bookmarkStart w:id="688" w:name="_Toc409508846"/>
      <w:r>
        <w:rPr>
          <w:rFonts w:eastAsia="MS Mincho"/>
        </w:rPr>
        <w:t>Description</w:t>
      </w:r>
      <w:bookmarkEnd w:id="688"/>
    </w:p>
    <w:p w:rsidR="00F557EB" w:rsidRDefault="00A63685">
      <w:pPr>
        <w:ind w:firstLine="357"/>
        <w:rPr>
          <w:rFonts w:eastAsia="MS Mincho"/>
        </w:rPr>
      </w:pPr>
      <w:r>
        <w:rPr>
          <w:rFonts w:eastAsia="MS Mincho"/>
        </w:rPr>
        <w:t>Cet écran permet de saisir les informations associées à un sapeur-pompier.</w:t>
      </w:r>
      <w:r w:rsidR="00DF6ECD">
        <w:rPr>
          <w:rFonts w:eastAsia="MS Mincho"/>
        </w:rPr>
        <w:t xml:space="preserve"> La caserne d’affectation est celle déjà sélectionnée. La date d’affectation est la date du jour (date système).</w:t>
      </w:r>
    </w:p>
    <w:p w:rsidR="00F557EB" w:rsidRDefault="00F557EB">
      <w:pPr>
        <w:ind w:firstLine="357"/>
        <w:jc w:val="center"/>
        <w:rPr>
          <w:rFonts w:eastAsia="MS Mincho"/>
        </w:rPr>
      </w:pPr>
      <w:r>
        <w:rPr>
          <w:rFonts w:eastAsia="MS Mincho"/>
          <w:noProof/>
        </w:rPr>
        <w:drawing>
          <wp:inline distT="0" distB="0" distL="0" distR="0">
            <wp:extent cx="3143250" cy="3876675"/>
            <wp:effectExtent l="19050" t="0" r="0" b="0"/>
            <wp:docPr id="1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3143250" cy="3876675"/>
                    </a:xfrm>
                    <a:prstGeom prst="rect">
                      <a:avLst/>
                    </a:prstGeom>
                    <a:noFill/>
                    <a:ln w="9525">
                      <a:noFill/>
                      <a:miter lim="800000"/>
                      <a:headEnd/>
                      <a:tailEnd/>
                    </a:ln>
                  </pic:spPr>
                </pic:pic>
              </a:graphicData>
            </a:graphic>
          </wp:inline>
        </w:drawing>
      </w:r>
    </w:p>
    <w:p w:rsidR="00A63685" w:rsidRDefault="00A63685" w:rsidP="00A63685">
      <w:pPr>
        <w:pStyle w:val="Titre3"/>
        <w:tabs>
          <w:tab w:val="num" w:pos="1276"/>
        </w:tabs>
        <w:ind w:left="1077"/>
        <w:rPr>
          <w:rFonts w:eastAsia="MS Mincho"/>
        </w:rPr>
      </w:pPr>
      <w:bookmarkStart w:id="689" w:name="_Toc409508847"/>
      <w:r>
        <w:rPr>
          <w:rFonts w:eastAsia="MS Mincho"/>
        </w:rPr>
        <w:t>Informations présentes sur les écrans</w:t>
      </w:r>
      <w:bookmarkEnd w:id="6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A63685" w:rsidTr="00F42B82">
        <w:trPr>
          <w:tblHeader/>
          <w:jc w:val="center"/>
        </w:trPr>
        <w:tc>
          <w:tcPr>
            <w:tcW w:w="2211" w:type="dxa"/>
            <w:tcBorders>
              <w:bottom w:val="single" w:sz="4" w:space="0" w:color="auto"/>
            </w:tcBorders>
            <w:shd w:val="clear" w:color="auto" w:fill="C0C0C0"/>
          </w:tcPr>
          <w:p w:rsidR="00A63685" w:rsidRDefault="00A63685" w:rsidP="00F42B82">
            <w:pPr>
              <w:pStyle w:val="1-Normal"/>
              <w:rPr>
                <w:b/>
                <w:sz w:val="20"/>
              </w:rPr>
            </w:pPr>
            <w:r>
              <w:rPr>
                <w:b/>
                <w:sz w:val="20"/>
              </w:rPr>
              <w:t>Information</w:t>
            </w:r>
          </w:p>
        </w:tc>
        <w:tc>
          <w:tcPr>
            <w:tcW w:w="1134" w:type="dxa"/>
            <w:tcBorders>
              <w:bottom w:val="single" w:sz="4" w:space="0" w:color="auto"/>
            </w:tcBorders>
            <w:shd w:val="clear" w:color="auto" w:fill="C0C0C0"/>
          </w:tcPr>
          <w:p w:rsidR="00A63685" w:rsidRDefault="00A63685" w:rsidP="00F42B82">
            <w:pPr>
              <w:pStyle w:val="1-Normal"/>
              <w:rPr>
                <w:b/>
                <w:sz w:val="20"/>
              </w:rPr>
            </w:pPr>
            <w:r>
              <w:rPr>
                <w:b/>
                <w:sz w:val="20"/>
              </w:rPr>
              <w:t>Type(*)</w:t>
            </w:r>
          </w:p>
        </w:tc>
        <w:tc>
          <w:tcPr>
            <w:tcW w:w="1560" w:type="dxa"/>
            <w:tcBorders>
              <w:bottom w:val="single" w:sz="4" w:space="0" w:color="auto"/>
            </w:tcBorders>
            <w:shd w:val="clear" w:color="auto" w:fill="C0C0C0"/>
          </w:tcPr>
          <w:p w:rsidR="00A63685" w:rsidRDefault="00A63685" w:rsidP="00F42B82">
            <w:pPr>
              <w:pStyle w:val="1-Normal"/>
              <w:rPr>
                <w:b/>
                <w:sz w:val="20"/>
              </w:rPr>
            </w:pPr>
            <w:r>
              <w:rPr>
                <w:b/>
                <w:sz w:val="20"/>
              </w:rPr>
              <w:t>Initialisation</w:t>
            </w:r>
          </w:p>
        </w:tc>
        <w:tc>
          <w:tcPr>
            <w:tcW w:w="1417" w:type="dxa"/>
            <w:tcBorders>
              <w:bottom w:val="single" w:sz="4" w:space="0" w:color="auto"/>
            </w:tcBorders>
            <w:shd w:val="clear" w:color="auto" w:fill="C0C0C0"/>
          </w:tcPr>
          <w:p w:rsidR="00A63685" w:rsidRDefault="00A63685" w:rsidP="00F42B82">
            <w:pPr>
              <w:pStyle w:val="1-Normal"/>
              <w:rPr>
                <w:b/>
                <w:sz w:val="20"/>
              </w:rPr>
            </w:pPr>
            <w:r>
              <w:rPr>
                <w:b/>
                <w:sz w:val="20"/>
              </w:rPr>
              <w:t xml:space="preserve">Modifiable </w:t>
            </w:r>
          </w:p>
        </w:tc>
        <w:tc>
          <w:tcPr>
            <w:tcW w:w="1418" w:type="dxa"/>
            <w:tcBorders>
              <w:bottom w:val="single" w:sz="4" w:space="0" w:color="auto"/>
            </w:tcBorders>
            <w:shd w:val="clear" w:color="auto" w:fill="C0C0C0"/>
          </w:tcPr>
          <w:p w:rsidR="00A63685" w:rsidRDefault="00A63685" w:rsidP="00F42B82">
            <w:pPr>
              <w:pStyle w:val="1-Normal"/>
              <w:rPr>
                <w:b/>
                <w:sz w:val="20"/>
              </w:rPr>
            </w:pPr>
            <w:r>
              <w:rPr>
                <w:b/>
                <w:sz w:val="20"/>
              </w:rPr>
              <w:t xml:space="preserve">Obligatoire </w:t>
            </w:r>
          </w:p>
        </w:tc>
        <w:tc>
          <w:tcPr>
            <w:tcW w:w="2633" w:type="dxa"/>
            <w:tcBorders>
              <w:bottom w:val="single" w:sz="4" w:space="0" w:color="auto"/>
            </w:tcBorders>
            <w:shd w:val="clear" w:color="auto" w:fill="C0C0C0"/>
          </w:tcPr>
          <w:p w:rsidR="00A63685" w:rsidRDefault="00A63685" w:rsidP="00F42B82">
            <w:pPr>
              <w:pStyle w:val="1-Normal"/>
              <w:rPr>
                <w:b/>
                <w:sz w:val="20"/>
              </w:rPr>
            </w:pPr>
            <w:r>
              <w:rPr>
                <w:b/>
                <w:sz w:val="20"/>
              </w:rPr>
              <w:t>Règle de gestion / Commentaire</w:t>
            </w:r>
          </w:p>
        </w:tc>
      </w:tr>
      <w:tr w:rsidR="00A63685" w:rsidTr="00F42B82">
        <w:trPr>
          <w:tblHeader/>
          <w:jc w:val="center"/>
        </w:trPr>
        <w:tc>
          <w:tcPr>
            <w:tcW w:w="2211" w:type="dxa"/>
          </w:tcPr>
          <w:p w:rsidR="00A63685" w:rsidRDefault="00DF6ECD" w:rsidP="00F42B82">
            <w:pPr>
              <w:pStyle w:val="1-Normal"/>
              <w:rPr>
                <w:sz w:val="20"/>
              </w:rPr>
            </w:pPr>
            <w:r>
              <w:rPr>
                <w:sz w:val="20"/>
              </w:rPr>
              <w:t>Id</w:t>
            </w:r>
            <w:r w:rsidR="00A63685">
              <w:rPr>
                <w:sz w:val="20"/>
              </w:rPr>
              <w:t xml:space="preserve"> de la caserne</w:t>
            </w:r>
          </w:p>
        </w:tc>
        <w:tc>
          <w:tcPr>
            <w:tcW w:w="1134" w:type="dxa"/>
          </w:tcPr>
          <w:p w:rsidR="00A63685" w:rsidRDefault="00A63685" w:rsidP="00F42B82">
            <w:pPr>
              <w:pStyle w:val="1-Normal"/>
              <w:rPr>
                <w:sz w:val="20"/>
              </w:rPr>
            </w:pPr>
            <w:r>
              <w:rPr>
                <w:sz w:val="20"/>
              </w:rPr>
              <w:t>A</w:t>
            </w:r>
          </w:p>
        </w:tc>
        <w:tc>
          <w:tcPr>
            <w:tcW w:w="1560" w:type="dxa"/>
          </w:tcPr>
          <w:p w:rsidR="00A63685" w:rsidRDefault="00DF6ECD" w:rsidP="00F42B82">
            <w:pPr>
              <w:pStyle w:val="1-Normal"/>
              <w:rPr>
                <w:sz w:val="20"/>
              </w:rPr>
            </w:pPr>
            <w:r>
              <w:rPr>
                <w:sz w:val="20"/>
              </w:rPr>
              <w:t>Oui</w:t>
            </w:r>
          </w:p>
        </w:tc>
        <w:tc>
          <w:tcPr>
            <w:tcW w:w="1417" w:type="dxa"/>
          </w:tcPr>
          <w:p w:rsidR="00A63685" w:rsidRDefault="00DF6ECD" w:rsidP="00F42B82">
            <w:pPr>
              <w:pStyle w:val="1-Normal"/>
              <w:rPr>
                <w:sz w:val="20"/>
              </w:rPr>
            </w:pPr>
            <w:r>
              <w:rPr>
                <w:sz w:val="20"/>
              </w:rPr>
              <w:t>Non</w:t>
            </w:r>
          </w:p>
        </w:tc>
        <w:tc>
          <w:tcPr>
            <w:tcW w:w="1418" w:type="dxa"/>
          </w:tcPr>
          <w:p w:rsidR="00A63685" w:rsidRDefault="00A63685" w:rsidP="00F42B82">
            <w:pPr>
              <w:pStyle w:val="1-Normal"/>
              <w:rPr>
                <w:sz w:val="20"/>
              </w:rPr>
            </w:pPr>
            <w:r>
              <w:rPr>
                <w:sz w:val="20"/>
              </w:rPr>
              <w:t>Oui</w:t>
            </w:r>
          </w:p>
        </w:tc>
        <w:tc>
          <w:tcPr>
            <w:tcW w:w="2633" w:type="dxa"/>
          </w:tcPr>
          <w:p w:rsidR="00A63685" w:rsidRDefault="00DF6ECD" w:rsidP="00F42B82">
            <w:pPr>
              <w:pStyle w:val="1-Normal"/>
              <w:rPr>
                <w:sz w:val="20"/>
              </w:rPr>
            </w:pPr>
            <w:r>
              <w:rPr>
                <w:sz w:val="20"/>
              </w:rPr>
              <w:t>Non affiché</w:t>
            </w:r>
          </w:p>
        </w:tc>
      </w:tr>
      <w:tr w:rsidR="00A63685" w:rsidTr="00F42B82">
        <w:trPr>
          <w:tblHeader/>
          <w:jc w:val="center"/>
        </w:trPr>
        <w:tc>
          <w:tcPr>
            <w:tcW w:w="2211" w:type="dxa"/>
          </w:tcPr>
          <w:p w:rsidR="00A63685" w:rsidRDefault="00A63685" w:rsidP="00F42B82">
            <w:pPr>
              <w:pStyle w:val="1-Normal"/>
              <w:rPr>
                <w:sz w:val="20"/>
              </w:rPr>
            </w:pPr>
            <w:r>
              <w:rPr>
                <w:sz w:val="20"/>
              </w:rPr>
              <w:t>Matricule du SP</w:t>
            </w:r>
          </w:p>
        </w:tc>
        <w:tc>
          <w:tcPr>
            <w:tcW w:w="1134" w:type="dxa"/>
          </w:tcPr>
          <w:p w:rsidR="00A63685" w:rsidRDefault="00A63685" w:rsidP="00F42B82">
            <w:pPr>
              <w:pStyle w:val="1-Normal"/>
              <w:rPr>
                <w:sz w:val="20"/>
              </w:rPr>
            </w:pPr>
            <w:r>
              <w:rPr>
                <w:sz w:val="20"/>
              </w:rPr>
              <w:t>N</w:t>
            </w:r>
          </w:p>
        </w:tc>
        <w:tc>
          <w:tcPr>
            <w:tcW w:w="1560" w:type="dxa"/>
          </w:tcPr>
          <w:p w:rsidR="00A63685" w:rsidRDefault="00A63685" w:rsidP="00F42B82">
            <w:pPr>
              <w:pStyle w:val="1-Normal"/>
              <w:rPr>
                <w:sz w:val="20"/>
              </w:rPr>
            </w:pPr>
            <w:r>
              <w:rPr>
                <w:sz w:val="20"/>
              </w:rPr>
              <w:t>Oui</w:t>
            </w:r>
          </w:p>
        </w:tc>
        <w:tc>
          <w:tcPr>
            <w:tcW w:w="1417" w:type="dxa"/>
          </w:tcPr>
          <w:p w:rsidR="00A63685" w:rsidRDefault="00DF6ECD" w:rsidP="00F42B82">
            <w:pPr>
              <w:pStyle w:val="1-Normal"/>
              <w:rPr>
                <w:sz w:val="20"/>
              </w:rPr>
            </w:pPr>
            <w:r>
              <w:rPr>
                <w:sz w:val="20"/>
              </w:rPr>
              <w:t>Oui</w:t>
            </w:r>
          </w:p>
        </w:tc>
        <w:tc>
          <w:tcPr>
            <w:tcW w:w="1418" w:type="dxa"/>
          </w:tcPr>
          <w:p w:rsidR="00A63685" w:rsidRDefault="00A63685" w:rsidP="00F42B82">
            <w:pPr>
              <w:pStyle w:val="1-Normal"/>
              <w:rPr>
                <w:sz w:val="20"/>
              </w:rPr>
            </w:pPr>
            <w:r>
              <w:rPr>
                <w:sz w:val="20"/>
              </w:rPr>
              <w:t>Oui</w:t>
            </w:r>
          </w:p>
        </w:tc>
        <w:tc>
          <w:tcPr>
            <w:tcW w:w="2633" w:type="dxa"/>
          </w:tcPr>
          <w:p w:rsidR="00A63685" w:rsidRDefault="00A63685" w:rsidP="00F42B82">
            <w:pPr>
              <w:pStyle w:val="1-Normal"/>
              <w:ind w:left="0"/>
              <w:rPr>
                <w:sz w:val="20"/>
              </w:rPr>
            </w:pPr>
          </w:p>
        </w:tc>
      </w:tr>
      <w:tr w:rsidR="00A63685" w:rsidTr="00F42B82">
        <w:trPr>
          <w:tblHeader/>
          <w:jc w:val="center"/>
        </w:trPr>
        <w:tc>
          <w:tcPr>
            <w:tcW w:w="2211" w:type="dxa"/>
          </w:tcPr>
          <w:p w:rsidR="00A63685" w:rsidRDefault="00A63685" w:rsidP="00F42B82">
            <w:pPr>
              <w:pStyle w:val="1-Normal"/>
              <w:rPr>
                <w:sz w:val="20"/>
              </w:rPr>
            </w:pPr>
            <w:r>
              <w:rPr>
                <w:sz w:val="20"/>
              </w:rPr>
              <w:t>Nom du SP</w:t>
            </w:r>
          </w:p>
        </w:tc>
        <w:tc>
          <w:tcPr>
            <w:tcW w:w="1134" w:type="dxa"/>
          </w:tcPr>
          <w:p w:rsidR="00A63685" w:rsidRDefault="00A63685" w:rsidP="00F42B82">
            <w:pPr>
              <w:pStyle w:val="1-Normal"/>
              <w:rPr>
                <w:sz w:val="20"/>
              </w:rPr>
            </w:pPr>
            <w:r>
              <w:rPr>
                <w:sz w:val="20"/>
              </w:rPr>
              <w:t>A</w:t>
            </w:r>
          </w:p>
        </w:tc>
        <w:tc>
          <w:tcPr>
            <w:tcW w:w="1560" w:type="dxa"/>
          </w:tcPr>
          <w:p w:rsidR="00A63685" w:rsidRDefault="00A63685" w:rsidP="00F42B82">
            <w:pPr>
              <w:pStyle w:val="1-Normal"/>
              <w:rPr>
                <w:sz w:val="20"/>
              </w:rPr>
            </w:pPr>
            <w:r>
              <w:rPr>
                <w:sz w:val="20"/>
              </w:rPr>
              <w:t>Oui</w:t>
            </w:r>
          </w:p>
        </w:tc>
        <w:tc>
          <w:tcPr>
            <w:tcW w:w="1417" w:type="dxa"/>
          </w:tcPr>
          <w:p w:rsidR="00A63685" w:rsidRDefault="00DF6ECD" w:rsidP="00F42B82">
            <w:pPr>
              <w:pStyle w:val="1-Normal"/>
              <w:rPr>
                <w:sz w:val="20"/>
              </w:rPr>
            </w:pPr>
            <w:r>
              <w:rPr>
                <w:sz w:val="20"/>
              </w:rPr>
              <w:t>Oui</w:t>
            </w:r>
          </w:p>
        </w:tc>
        <w:tc>
          <w:tcPr>
            <w:tcW w:w="1418" w:type="dxa"/>
          </w:tcPr>
          <w:p w:rsidR="00A63685" w:rsidRDefault="00A63685" w:rsidP="00F42B82">
            <w:pPr>
              <w:pStyle w:val="1-Normal"/>
              <w:rPr>
                <w:sz w:val="20"/>
              </w:rPr>
            </w:pPr>
            <w:r>
              <w:rPr>
                <w:sz w:val="20"/>
              </w:rPr>
              <w:t>Oui</w:t>
            </w:r>
          </w:p>
        </w:tc>
        <w:tc>
          <w:tcPr>
            <w:tcW w:w="2633" w:type="dxa"/>
          </w:tcPr>
          <w:p w:rsidR="00A63685" w:rsidRDefault="00A63685" w:rsidP="00F42B82">
            <w:pPr>
              <w:pStyle w:val="1-Normal"/>
              <w:rPr>
                <w:sz w:val="20"/>
              </w:rPr>
            </w:pPr>
          </w:p>
        </w:tc>
      </w:tr>
      <w:tr w:rsidR="00DF6ECD" w:rsidTr="00F42B82">
        <w:trPr>
          <w:tblHeader/>
          <w:jc w:val="center"/>
        </w:trPr>
        <w:tc>
          <w:tcPr>
            <w:tcW w:w="2211" w:type="dxa"/>
          </w:tcPr>
          <w:p w:rsidR="00DF6ECD" w:rsidRDefault="00DF6ECD" w:rsidP="00F42B82">
            <w:pPr>
              <w:pStyle w:val="1-Normal"/>
              <w:rPr>
                <w:sz w:val="20"/>
              </w:rPr>
            </w:pPr>
            <w:r>
              <w:rPr>
                <w:sz w:val="20"/>
              </w:rPr>
              <w:t>Prénom du SP</w:t>
            </w:r>
          </w:p>
        </w:tc>
        <w:tc>
          <w:tcPr>
            <w:tcW w:w="1134" w:type="dxa"/>
          </w:tcPr>
          <w:p w:rsidR="00DF6ECD" w:rsidRDefault="00DF6ECD" w:rsidP="00F42B82">
            <w:pPr>
              <w:pStyle w:val="1-Normal"/>
              <w:rPr>
                <w:sz w:val="20"/>
              </w:rPr>
            </w:pPr>
            <w:r>
              <w:rPr>
                <w:sz w:val="20"/>
              </w:rPr>
              <w:t>A</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p>
        </w:tc>
      </w:tr>
      <w:tr w:rsidR="00DF6ECD" w:rsidTr="00F42B82">
        <w:trPr>
          <w:tblHeader/>
          <w:jc w:val="center"/>
        </w:trPr>
        <w:tc>
          <w:tcPr>
            <w:tcW w:w="2211" w:type="dxa"/>
          </w:tcPr>
          <w:p w:rsidR="00DF6ECD" w:rsidRDefault="00DF6ECD" w:rsidP="00F42B82">
            <w:pPr>
              <w:pStyle w:val="1-Normal"/>
              <w:rPr>
                <w:sz w:val="20"/>
              </w:rPr>
            </w:pPr>
            <w:r>
              <w:rPr>
                <w:sz w:val="20"/>
              </w:rPr>
              <w:t>Date de naissance du SP</w:t>
            </w:r>
          </w:p>
        </w:tc>
        <w:tc>
          <w:tcPr>
            <w:tcW w:w="1134" w:type="dxa"/>
          </w:tcPr>
          <w:p w:rsidR="00DF6ECD" w:rsidRDefault="00DF6ECD" w:rsidP="00F42B82">
            <w:pPr>
              <w:pStyle w:val="1-Normal"/>
              <w:rPr>
                <w:sz w:val="20"/>
              </w:rPr>
            </w:pPr>
            <w:r>
              <w:rPr>
                <w:sz w:val="20"/>
              </w:rPr>
              <w:t>D</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p>
        </w:tc>
      </w:tr>
      <w:tr w:rsidR="00DF6ECD" w:rsidTr="00F42B82">
        <w:trPr>
          <w:tblHeader/>
          <w:jc w:val="center"/>
        </w:trPr>
        <w:tc>
          <w:tcPr>
            <w:tcW w:w="2211" w:type="dxa"/>
          </w:tcPr>
          <w:p w:rsidR="00DF6ECD" w:rsidRDefault="00DF6ECD" w:rsidP="00F42B82">
            <w:pPr>
              <w:pStyle w:val="1-Normal"/>
              <w:rPr>
                <w:sz w:val="20"/>
              </w:rPr>
            </w:pPr>
            <w:r>
              <w:rPr>
                <w:sz w:val="20"/>
              </w:rPr>
              <w:t>Statut du SP</w:t>
            </w:r>
          </w:p>
        </w:tc>
        <w:tc>
          <w:tcPr>
            <w:tcW w:w="1134" w:type="dxa"/>
          </w:tcPr>
          <w:p w:rsidR="00DF6ECD" w:rsidRDefault="00DF6ECD" w:rsidP="00F42B82">
            <w:pPr>
              <w:pStyle w:val="1-Normal"/>
              <w:rPr>
                <w:sz w:val="20"/>
              </w:rPr>
            </w:pPr>
            <w:r>
              <w:rPr>
                <w:sz w:val="20"/>
              </w:rPr>
              <w:t>A</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r>
              <w:rPr>
                <w:sz w:val="20"/>
              </w:rPr>
              <w:t>Liste déroulante : au choix Volontaire ou Professionnel</w:t>
            </w:r>
          </w:p>
        </w:tc>
      </w:tr>
      <w:tr w:rsidR="00DF6ECD" w:rsidTr="00F42B82">
        <w:trPr>
          <w:tblHeader/>
          <w:jc w:val="center"/>
        </w:trPr>
        <w:tc>
          <w:tcPr>
            <w:tcW w:w="2211" w:type="dxa"/>
          </w:tcPr>
          <w:p w:rsidR="00DF6ECD" w:rsidRDefault="00DF6ECD" w:rsidP="00F42B82">
            <w:pPr>
              <w:pStyle w:val="1-Normal"/>
              <w:rPr>
                <w:sz w:val="20"/>
              </w:rPr>
            </w:pPr>
            <w:r>
              <w:rPr>
                <w:sz w:val="20"/>
              </w:rPr>
              <w:t>Grade du SP</w:t>
            </w:r>
          </w:p>
        </w:tc>
        <w:tc>
          <w:tcPr>
            <w:tcW w:w="1134" w:type="dxa"/>
          </w:tcPr>
          <w:p w:rsidR="00DF6ECD" w:rsidRDefault="00DF6ECD" w:rsidP="00F42B82">
            <w:pPr>
              <w:pStyle w:val="1-Normal"/>
              <w:rPr>
                <w:sz w:val="20"/>
              </w:rPr>
            </w:pPr>
            <w:r>
              <w:rPr>
                <w:sz w:val="20"/>
              </w:rPr>
              <w:t>A</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r>
              <w:rPr>
                <w:sz w:val="20"/>
              </w:rPr>
              <w:t>Liste déroulante proposant les valeurs de la table GRADE</w:t>
            </w:r>
          </w:p>
        </w:tc>
      </w:tr>
      <w:tr w:rsidR="00DF6ECD" w:rsidTr="00F42B82">
        <w:trPr>
          <w:tblHeader/>
          <w:jc w:val="center"/>
        </w:trPr>
        <w:tc>
          <w:tcPr>
            <w:tcW w:w="2211" w:type="dxa"/>
          </w:tcPr>
          <w:p w:rsidR="00DF6ECD" w:rsidRDefault="00DF6ECD" w:rsidP="00F42B82">
            <w:pPr>
              <w:pStyle w:val="1-Normal"/>
              <w:rPr>
                <w:sz w:val="20"/>
              </w:rPr>
            </w:pPr>
            <w:r>
              <w:rPr>
                <w:sz w:val="20"/>
              </w:rPr>
              <w:t>Date d’obtention du grade</w:t>
            </w:r>
          </w:p>
        </w:tc>
        <w:tc>
          <w:tcPr>
            <w:tcW w:w="1134" w:type="dxa"/>
          </w:tcPr>
          <w:p w:rsidR="00DF6ECD" w:rsidRDefault="00DF6ECD" w:rsidP="00F42B82">
            <w:pPr>
              <w:pStyle w:val="1-Normal"/>
              <w:rPr>
                <w:sz w:val="20"/>
              </w:rPr>
            </w:pPr>
            <w:r>
              <w:rPr>
                <w:sz w:val="20"/>
              </w:rPr>
              <w:t>D</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p>
        </w:tc>
      </w:tr>
      <w:tr w:rsidR="00DF6ECD" w:rsidTr="00F42B82">
        <w:trPr>
          <w:tblHeader/>
          <w:jc w:val="center"/>
        </w:trPr>
        <w:tc>
          <w:tcPr>
            <w:tcW w:w="2211" w:type="dxa"/>
          </w:tcPr>
          <w:p w:rsidR="00DF6ECD" w:rsidRDefault="00DF6ECD" w:rsidP="00F42B82">
            <w:pPr>
              <w:pStyle w:val="1-Normal"/>
              <w:rPr>
                <w:sz w:val="20"/>
              </w:rPr>
            </w:pPr>
            <w:r>
              <w:rPr>
                <w:sz w:val="20"/>
              </w:rPr>
              <w:t>Récepteur d’alerte du SP</w:t>
            </w:r>
          </w:p>
        </w:tc>
        <w:tc>
          <w:tcPr>
            <w:tcW w:w="1134" w:type="dxa"/>
          </w:tcPr>
          <w:p w:rsidR="00DF6ECD" w:rsidRDefault="00DF6ECD" w:rsidP="00F42B82">
            <w:pPr>
              <w:pStyle w:val="1-Normal"/>
              <w:rPr>
                <w:sz w:val="20"/>
              </w:rPr>
            </w:pPr>
            <w:r>
              <w:rPr>
                <w:sz w:val="20"/>
              </w:rPr>
              <w:t>A</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r>
              <w:rPr>
                <w:sz w:val="20"/>
              </w:rPr>
              <w:t>Bip</w:t>
            </w:r>
          </w:p>
        </w:tc>
      </w:tr>
      <w:tr w:rsidR="00DF6ECD" w:rsidTr="00F42B82">
        <w:trPr>
          <w:tblHeader/>
          <w:jc w:val="center"/>
        </w:trPr>
        <w:tc>
          <w:tcPr>
            <w:tcW w:w="2211" w:type="dxa"/>
          </w:tcPr>
          <w:p w:rsidR="00DF6ECD" w:rsidRDefault="00DF6ECD" w:rsidP="00F42B82">
            <w:pPr>
              <w:pStyle w:val="1-Normal"/>
              <w:rPr>
                <w:sz w:val="20"/>
              </w:rPr>
            </w:pPr>
            <w:r>
              <w:rPr>
                <w:sz w:val="20"/>
              </w:rPr>
              <w:t>Téléphone fixe du SP</w:t>
            </w:r>
          </w:p>
        </w:tc>
        <w:tc>
          <w:tcPr>
            <w:tcW w:w="1134" w:type="dxa"/>
          </w:tcPr>
          <w:p w:rsidR="00DF6ECD" w:rsidRDefault="00DF6ECD" w:rsidP="00F42B82">
            <w:pPr>
              <w:pStyle w:val="1-Normal"/>
              <w:rPr>
                <w:sz w:val="20"/>
              </w:rPr>
            </w:pPr>
            <w:r>
              <w:rPr>
                <w:sz w:val="20"/>
              </w:rPr>
              <w:t>A</w:t>
            </w:r>
          </w:p>
        </w:tc>
        <w:tc>
          <w:tcPr>
            <w:tcW w:w="1560" w:type="dxa"/>
          </w:tcPr>
          <w:p w:rsidR="00DF6ECD" w:rsidRDefault="00DF6ECD" w:rsidP="00F42B82">
            <w:pPr>
              <w:pStyle w:val="1-Normal"/>
              <w:rPr>
                <w:sz w:val="20"/>
              </w:rPr>
            </w:pPr>
            <w:r>
              <w:rPr>
                <w:sz w:val="20"/>
              </w:rPr>
              <w:t>Oui</w:t>
            </w:r>
          </w:p>
        </w:tc>
        <w:tc>
          <w:tcPr>
            <w:tcW w:w="1417" w:type="dxa"/>
          </w:tcPr>
          <w:p w:rsidR="00DF6ECD" w:rsidRDefault="00DF6ECD" w:rsidP="00F42B82">
            <w:pPr>
              <w:pStyle w:val="1-Normal"/>
              <w:rPr>
                <w:sz w:val="20"/>
              </w:rPr>
            </w:pPr>
            <w:r>
              <w:rPr>
                <w:sz w:val="20"/>
              </w:rPr>
              <w:t>Oui</w:t>
            </w:r>
          </w:p>
        </w:tc>
        <w:tc>
          <w:tcPr>
            <w:tcW w:w="1418" w:type="dxa"/>
          </w:tcPr>
          <w:p w:rsidR="00DF6ECD" w:rsidRDefault="00DF6ECD" w:rsidP="00F42B82">
            <w:pPr>
              <w:pStyle w:val="1-Normal"/>
              <w:rPr>
                <w:sz w:val="20"/>
              </w:rPr>
            </w:pPr>
            <w:r>
              <w:rPr>
                <w:sz w:val="20"/>
              </w:rPr>
              <w:t>Oui</w:t>
            </w:r>
          </w:p>
        </w:tc>
        <w:tc>
          <w:tcPr>
            <w:tcW w:w="2633" w:type="dxa"/>
          </w:tcPr>
          <w:p w:rsidR="00DF6ECD" w:rsidRDefault="00DF6ECD" w:rsidP="00F42B82">
            <w:pPr>
              <w:pStyle w:val="1-Normal"/>
              <w:rPr>
                <w:sz w:val="20"/>
              </w:rPr>
            </w:pPr>
            <w:r>
              <w:rPr>
                <w:sz w:val="20"/>
              </w:rPr>
              <w:t>Format Français</w:t>
            </w:r>
          </w:p>
        </w:tc>
      </w:tr>
      <w:tr w:rsidR="00A63685" w:rsidTr="00F42B82">
        <w:trPr>
          <w:tblHeader/>
          <w:jc w:val="center"/>
        </w:trPr>
        <w:tc>
          <w:tcPr>
            <w:tcW w:w="2211" w:type="dxa"/>
          </w:tcPr>
          <w:p w:rsidR="00A63685" w:rsidRDefault="00DF6ECD" w:rsidP="00F42B82">
            <w:pPr>
              <w:pStyle w:val="1-Normal"/>
              <w:rPr>
                <w:sz w:val="20"/>
              </w:rPr>
            </w:pPr>
            <w:r>
              <w:rPr>
                <w:sz w:val="20"/>
              </w:rPr>
              <w:t>Téléphone portable</w:t>
            </w:r>
            <w:r w:rsidR="00A63685">
              <w:rPr>
                <w:sz w:val="20"/>
              </w:rPr>
              <w:t xml:space="preserve"> du SP</w:t>
            </w:r>
          </w:p>
        </w:tc>
        <w:tc>
          <w:tcPr>
            <w:tcW w:w="1134" w:type="dxa"/>
          </w:tcPr>
          <w:p w:rsidR="00A63685" w:rsidRDefault="00A63685" w:rsidP="00F42B82">
            <w:pPr>
              <w:pStyle w:val="1-Normal"/>
              <w:rPr>
                <w:sz w:val="20"/>
              </w:rPr>
            </w:pPr>
            <w:r>
              <w:rPr>
                <w:sz w:val="20"/>
              </w:rPr>
              <w:t>A</w:t>
            </w:r>
          </w:p>
        </w:tc>
        <w:tc>
          <w:tcPr>
            <w:tcW w:w="1560" w:type="dxa"/>
          </w:tcPr>
          <w:p w:rsidR="00A63685" w:rsidRDefault="00A63685" w:rsidP="00F42B82">
            <w:pPr>
              <w:pStyle w:val="1-Normal"/>
              <w:rPr>
                <w:sz w:val="20"/>
              </w:rPr>
            </w:pPr>
            <w:r>
              <w:rPr>
                <w:sz w:val="20"/>
              </w:rPr>
              <w:t>Oui</w:t>
            </w:r>
          </w:p>
        </w:tc>
        <w:tc>
          <w:tcPr>
            <w:tcW w:w="1417" w:type="dxa"/>
          </w:tcPr>
          <w:p w:rsidR="00A63685" w:rsidRDefault="00DF6ECD" w:rsidP="00F42B82">
            <w:pPr>
              <w:pStyle w:val="1-Normal"/>
              <w:rPr>
                <w:sz w:val="20"/>
              </w:rPr>
            </w:pPr>
            <w:r>
              <w:rPr>
                <w:sz w:val="20"/>
              </w:rPr>
              <w:t>Oui</w:t>
            </w:r>
          </w:p>
        </w:tc>
        <w:tc>
          <w:tcPr>
            <w:tcW w:w="1418" w:type="dxa"/>
          </w:tcPr>
          <w:p w:rsidR="00A63685" w:rsidRDefault="00A63685" w:rsidP="00F42B82">
            <w:pPr>
              <w:pStyle w:val="1-Normal"/>
              <w:rPr>
                <w:sz w:val="20"/>
              </w:rPr>
            </w:pPr>
            <w:r>
              <w:rPr>
                <w:sz w:val="20"/>
              </w:rPr>
              <w:t>Oui</w:t>
            </w:r>
          </w:p>
        </w:tc>
        <w:tc>
          <w:tcPr>
            <w:tcW w:w="2633" w:type="dxa"/>
          </w:tcPr>
          <w:p w:rsidR="00A63685" w:rsidRDefault="00A63685" w:rsidP="00F42B82">
            <w:pPr>
              <w:pStyle w:val="1-Normal"/>
              <w:rPr>
                <w:sz w:val="20"/>
              </w:rPr>
            </w:pPr>
          </w:p>
        </w:tc>
      </w:tr>
    </w:tbl>
    <w:p w:rsidR="00A63685" w:rsidRDefault="00A63685" w:rsidP="00A63685">
      <w:pPr>
        <w:pStyle w:val="1-Normal"/>
        <w:rPr>
          <w:i/>
        </w:rPr>
      </w:pPr>
      <w:r>
        <w:rPr>
          <w:i/>
        </w:rPr>
        <w:t>(*) A = Champ alpha-numérique, L = liste, N = Numérique, D = Date</w:t>
      </w:r>
    </w:p>
    <w:p w:rsidR="00A63685" w:rsidRDefault="00A63685" w:rsidP="00A63685">
      <w:pPr>
        <w:pStyle w:val="Titre3"/>
        <w:tabs>
          <w:tab w:val="num" w:pos="1276"/>
        </w:tabs>
        <w:ind w:left="1077"/>
        <w:rPr>
          <w:rFonts w:eastAsia="MS Mincho"/>
        </w:rPr>
      </w:pPr>
      <w:bookmarkStart w:id="690" w:name="_Toc409508848"/>
      <w:r>
        <w:rPr>
          <w:rFonts w:eastAsia="MS Mincho"/>
        </w:rPr>
        <w:lastRenderedPageBreak/>
        <w:t>Actions possibles</w:t>
      </w:r>
      <w:bookmarkEnd w:id="6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A63685" w:rsidTr="00F42B82">
        <w:trPr>
          <w:tblHeader/>
        </w:trPr>
        <w:tc>
          <w:tcPr>
            <w:tcW w:w="3060" w:type="dxa"/>
            <w:shd w:val="clear" w:color="auto" w:fill="C0C0C0"/>
          </w:tcPr>
          <w:p w:rsidR="00A63685" w:rsidRDefault="00A63685" w:rsidP="00F42B82">
            <w:pPr>
              <w:pStyle w:val="1-Normal"/>
              <w:rPr>
                <w:b/>
                <w:sz w:val="20"/>
              </w:rPr>
            </w:pPr>
            <w:r>
              <w:rPr>
                <w:b/>
                <w:sz w:val="20"/>
              </w:rPr>
              <w:t>Action</w:t>
            </w:r>
          </w:p>
        </w:tc>
        <w:tc>
          <w:tcPr>
            <w:tcW w:w="7288" w:type="dxa"/>
            <w:shd w:val="clear" w:color="auto" w:fill="C0C0C0"/>
          </w:tcPr>
          <w:p w:rsidR="00A63685" w:rsidRDefault="00A63685" w:rsidP="00F42B82">
            <w:pPr>
              <w:pStyle w:val="1-Normal"/>
              <w:rPr>
                <w:b/>
                <w:sz w:val="20"/>
              </w:rPr>
            </w:pPr>
            <w:r>
              <w:rPr>
                <w:b/>
                <w:sz w:val="20"/>
              </w:rPr>
              <w:t>Commentaires</w:t>
            </w:r>
          </w:p>
        </w:tc>
      </w:tr>
      <w:tr w:rsidR="00A63685" w:rsidTr="00F42B82">
        <w:tc>
          <w:tcPr>
            <w:tcW w:w="3060" w:type="dxa"/>
          </w:tcPr>
          <w:p w:rsidR="00A63685" w:rsidRDefault="00A63685" w:rsidP="00DF6ECD">
            <w:pPr>
              <w:pStyle w:val="1-Normal"/>
              <w:rPr>
                <w:sz w:val="20"/>
              </w:rPr>
            </w:pPr>
            <w:r>
              <w:rPr>
                <w:sz w:val="20"/>
              </w:rPr>
              <w:t xml:space="preserve">Bouton </w:t>
            </w:r>
            <w:r w:rsidR="00DF6ECD">
              <w:rPr>
                <w:sz w:val="20"/>
              </w:rPr>
              <w:t>Valider</w:t>
            </w:r>
          </w:p>
        </w:tc>
        <w:tc>
          <w:tcPr>
            <w:tcW w:w="7288" w:type="dxa"/>
          </w:tcPr>
          <w:p w:rsidR="00A63685" w:rsidRDefault="00DF6ECD" w:rsidP="00DF6ECD">
            <w:pPr>
              <w:pStyle w:val="1-Normal"/>
              <w:rPr>
                <w:sz w:val="20"/>
              </w:rPr>
            </w:pPr>
            <w:r>
              <w:rPr>
                <w:sz w:val="20"/>
              </w:rPr>
              <w:t>Inse</w:t>
            </w:r>
            <w:r w:rsidR="00A63685">
              <w:rPr>
                <w:sz w:val="20"/>
              </w:rPr>
              <w:t>r</w:t>
            </w:r>
            <w:r>
              <w:rPr>
                <w:sz w:val="20"/>
              </w:rPr>
              <w:t xml:space="preserve">tion ou modification du </w:t>
            </w:r>
            <w:r w:rsidR="00A63685">
              <w:rPr>
                <w:sz w:val="20"/>
              </w:rPr>
              <w:t xml:space="preserve"> SP dans la BD.</w:t>
            </w:r>
          </w:p>
        </w:tc>
      </w:tr>
      <w:tr w:rsidR="00A63685" w:rsidTr="00F42B82">
        <w:tc>
          <w:tcPr>
            <w:tcW w:w="3060" w:type="dxa"/>
          </w:tcPr>
          <w:p w:rsidR="00A63685" w:rsidRDefault="00A63685" w:rsidP="00DF6ECD">
            <w:pPr>
              <w:pStyle w:val="1-Normal"/>
              <w:rPr>
                <w:sz w:val="20"/>
              </w:rPr>
            </w:pPr>
            <w:r>
              <w:rPr>
                <w:sz w:val="20"/>
              </w:rPr>
              <w:t xml:space="preserve">Bouton </w:t>
            </w:r>
            <w:r w:rsidR="00DF6ECD">
              <w:rPr>
                <w:sz w:val="20"/>
              </w:rPr>
              <w:t>Annuler</w:t>
            </w:r>
          </w:p>
        </w:tc>
        <w:tc>
          <w:tcPr>
            <w:tcW w:w="7288" w:type="dxa"/>
          </w:tcPr>
          <w:p w:rsidR="00A63685" w:rsidRDefault="00DF6ECD" w:rsidP="00F42B82">
            <w:pPr>
              <w:pStyle w:val="1-Normal"/>
              <w:rPr>
                <w:sz w:val="20"/>
              </w:rPr>
            </w:pPr>
            <w:r>
              <w:rPr>
                <w:sz w:val="20"/>
              </w:rPr>
              <w:t>Annulation</w:t>
            </w:r>
            <w:r w:rsidR="00A63685">
              <w:rPr>
                <w:sz w:val="20"/>
              </w:rPr>
              <w:t>.</w:t>
            </w:r>
          </w:p>
        </w:tc>
      </w:tr>
    </w:tbl>
    <w:p w:rsidR="00A63685" w:rsidRDefault="00A63685" w:rsidP="00A63685">
      <w:pPr>
        <w:pStyle w:val="1-Normal"/>
      </w:pPr>
    </w:p>
    <w:p w:rsidR="00DF6ECD" w:rsidRPr="00A55A1E" w:rsidRDefault="00DF6ECD" w:rsidP="00DF6ECD">
      <w:pPr>
        <w:pStyle w:val="Titre1"/>
        <w:rPr>
          <w:rFonts w:eastAsia="MS Mincho"/>
        </w:rPr>
      </w:pPr>
      <w:bookmarkStart w:id="691" w:name="_Toc409508849"/>
      <w:r w:rsidRPr="00A55A1E">
        <w:rPr>
          <w:rFonts w:eastAsia="MS Mincho"/>
        </w:rPr>
        <w:lastRenderedPageBreak/>
        <w:t>PF</w:t>
      </w:r>
      <w:r>
        <w:rPr>
          <w:rFonts w:eastAsia="MS Mincho"/>
        </w:rPr>
        <w:t>5</w:t>
      </w:r>
      <w:r w:rsidRPr="00A55A1E">
        <w:rPr>
          <w:rFonts w:eastAsia="MS Mincho"/>
        </w:rPr>
        <w:t xml:space="preserve"> : </w:t>
      </w:r>
      <w:r w:rsidR="00F42B82">
        <w:t>Gestion des inscriptions aux formations</w:t>
      </w:r>
      <w:bookmarkEnd w:id="691"/>
    </w:p>
    <w:p w:rsidR="00DF6ECD" w:rsidRDefault="00DF6ECD" w:rsidP="00DF6ECD">
      <w:pPr>
        <w:pStyle w:val="Titre2"/>
        <w:numPr>
          <w:ilvl w:val="1"/>
          <w:numId w:val="56"/>
        </w:numPr>
      </w:pPr>
      <w:bookmarkStart w:id="692" w:name="_Toc409508850"/>
      <w:r>
        <w:t>PF</w:t>
      </w:r>
      <w:r w:rsidR="00F42B82">
        <w:t>5</w:t>
      </w:r>
      <w:r>
        <w:t xml:space="preserve"> </w:t>
      </w:r>
      <w:r w:rsidR="00F42B82">
        <w:t>Gestion des inscriptions aux formation</w:t>
      </w:r>
      <w:r w:rsidR="007130A2">
        <w:t>s</w:t>
      </w:r>
      <w:bookmarkEnd w:id="692"/>
    </w:p>
    <w:p w:rsidR="00DF6ECD" w:rsidRDefault="00DF6ECD" w:rsidP="00DF6ECD">
      <w:pPr>
        <w:pStyle w:val="Titre3"/>
        <w:tabs>
          <w:tab w:val="num" w:pos="1276"/>
        </w:tabs>
        <w:ind w:left="1077"/>
        <w:rPr>
          <w:rFonts w:eastAsia="MS Mincho"/>
        </w:rPr>
      </w:pPr>
      <w:bookmarkStart w:id="693" w:name="_Toc409508851"/>
      <w:r>
        <w:rPr>
          <w:rFonts w:eastAsia="MS Mincho"/>
        </w:rPr>
        <w:t>Description</w:t>
      </w:r>
      <w:bookmarkEnd w:id="693"/>
    </w:p>
    <w:p w:rsidR="003A5944" w:rsidRDefault="00F42B82">
      <w:pPr>
        <w:rPr>
          <w:ins w:id="694" w:author="PHILIPPE MONTFORT" w:date="2015-01-20T09:17:00Z"/>
        </w:rPr>
      </w:pPr>
      <w:r>
        <w:t>Il s’agit d</w:t>
      </w:r>
      <w:ins w:id="695" w:author="PHILIPPE MONTFORT" w:date="2015-01-20T09:16:00Z">
        <w:r w:rsidR="003A5944">
          <w:t>’inscrire un sapeur-pompier à la formation qu’il a demandé ou d’annuler un</w:t>
        </w:r>
      </w:ins>
      <w:ins w:id="696" w:author="PHILIPPE MONTFORT" w:date="2015-01-20T09:17:00Z">
        <w:r w:rsidR="003A5944">
          <w:t>e inscription déjà réalisée.</w:t>
        </w:r>
      </w:ins>
    </w:p>
    <w:p w:rsidR="00F557EB" w:rsidDel="003A5944" w:rsidRDefault="00F42B82">
      <w:pPr>
        <w:rPr>
          <w:del w:id="697" w:author="PHILIPPE MONTFORT" w:date="2015-01-20T09:17:00Z"/>
        </w:rPr>
      </w:pPr>
      <w:del w:id="698" w:author="PHILIPPE MONTFORT" w:date="2015-01-20T09:17:00Z">
        <w:r w:rsidDel="003A5944">
          <w:delText>e visualiser la liste de toutes les formations à venir et de sélectionner les formations demandées par l</w:delText>
        </w:r>
        <w:r w:rsidR="00310513" w:rsidDel="003A5944">
          <w:delText>e</w:delText>
        </w:r>
        <w:r w:rsidDel="003A5944">
          <w:delText xml:space="preserve"> sapeur-pompier</w:delText>
        </w:r>
        <w:r w:rsidR="00310513" w:rsidDel="003A5944">
          <w:delText xml:space="preserve"> et accordées par le service formation</w:delText>
        </w:r>
        <w:r w:rsidR="007130A2" w:rsidDel="003A5944">
          <w:delText>. Une case cochée en face de la formation indique l’inscription du sapeur pompier à cette formation.</w:delText>
        </w:r>
      </w:del>
    </w:p>
    <w:p w:rsidR="00F557EB" w:rsidDel="003A5944" w:rsidRDefault="007130A2">
      <w:pPr>
        <w:rPr>
          <w:del w:id="699" w:author="PHILIPPE MONTFORT" w:date="2015-01-20T09:17:00Z"/>
        </w:rPr>
      </w:pPr>
      <w:del w:id="700" w:author="PHILIPPE MONTFORT" w:date="2015-01-20T09:17:00Z">
        <w:r w:rsidDel="003A5944">
          <w:delText>L’écran indique le nombre d’inscrits et la capacité d’accueil de la formation. Ces informations sont calculées à l’entrée dans l’écran et elles restent fixes.</w:delText>
        </w:r>
      </w:del>
    </w:p>
    <w:p w:rsidR="00F557EB" w:rsidDel="003A5944" w:rsidRDefault="00F42B82">
      <w:pPr>
        <w:rPr>
          <w:del w:id="701" w:author="PHILIPPE MONTFORT" w:date="2015-01-20T09:17:00Z"/>
        </w:rPr>
      </w:pPr>
      <w:del w:id="702" w:author="PHILIPPE MONTFORT" w:date="2015-01-20T09:17:00Z">
        <w:r w:rsidDel="003A5944">
          <w:delText>.</w:delText>
        </w:r>
      </w:del>
    </w:p>
    <w:p w:rsidR="00F557EB" w:rsidRDefault="00F42B82">
      <w:r>
        <w:t>L’accès à cet écran est précédé de la visualisation d’un sapeur-pompier. Le matricule identifiant le sapeur-pompier est passé en paramètre sur l’URL.</w:t>
      </w:r>
    </w:p>
    <w:p w:rsidR="003A5944" w:rsidRDefault="003A5944" w:rsidP="003A5944">
      <w:pPr>
        <w:jc w:val="left"/>
      </w:pPr>
      <w:moveToRangeStart w:id="703" w:author="PHILIPPE MONTFORT" w:date="2015-01-20T09:17:00Z" w:name="move409508784"/>
      <w:moveTo w:id="704" w:author="PHILIPPE MONTFORT" w:date="2015-01-20T09:17:00Z">
        <w:r>
          <w:t xml:space="preserve">Cas 1 : L’utilisateur choisit Inscrire. La liste déroulante affiche toutes les formations </w:t>
        </w:r>
        <w:r w:rsidRPr="008B6786">
          <w:rPr>
            <w:b/>
          </w:rPr>
          <w:t>sur lesquelles il reste au moins 1 place</w:t>
        </w:r>
        <w:r>
          <w:t>. L’utilisateur en choisit une. Valider inscrit le SP à cette formation</w:t>
        </w:r>
      </w:moveTo>
    </w:p>
    <w:p w:rsidR="003A5944" w:rsidRDefault="003A5944" w:rsidP="003A5944">
      <w:pPr>
        <w:jc w:val="center"/>
      </w:pPr>
    </w:p>
    <w:p w:rsidR="003A5944" w:rsidRDefault="003A5944" w:rsidP="003A5944">
      <w:pPr>
        <w:jc w:val="left"/>
      </w:pPr>
      <w:moveTo w:id="705" w:author="PHILIPPE MONTFORT" w:date="2015-01-20T09:17:00Z">
        <w:r>
          <w:t>Cas 2 : L’utilisateur choisit Supprimer l’inscription. La liste déroulante affiche toutes les formations à venir auxquelles le SP est inscrit. L’utilisateur en choisit une. Valider supprime l’inscription du SP à cette formation</w:t>
        </w:r>
      </w:moveTo>
    </w:p>
    <w:moveToRangeEnd w:id="703"/>
    <w:p w:rsidR="00F557EB" w:rsidRDefault="00F557EB"/>
    <w:p w:rsidR="00F557EB" w:rsidRDefault="00F557EB">
      <w:pPr>
        <w:jc w:val="center"/>
        <w:rPr>
          <w:ins w:id="706" w:author="ANNICK" w:date="2015-01-17T09:41:00Z"/>
        </w:rPr>
      </w:pPr>
      <w:del w:id="707" w:author="PHILIPPE MONTFORT" w:date="2015-01-20T09:15:00Z">
        <w:r w:rsidDel="003A5944">
          <w:rPr>
            <w:noProof/>
          </w:rPr>
          <w:drawing>
            <wp:inline distT="0" distB="0" distL="0" distR="0">
              <wp:extent cx="3333750" cy="3467100"/>
              <wp:effectExtent l="19050" t="0" r="0" b="0"/>
              <wp:docPr id="2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3333750" cy="3467100"/>
                      </a:xfrm>
                      <a:prstGeom prst="rect">
                        <a:avLst/>
                      </a:prstGeom>
                      <a:noFill/>
                      <a:ln w="9525">
                        <a:noFill/>
                        <a:miter lim="800000"/>
                        <a:headEnd/>
                        <a:tailEnd/>
                      </a:ln>
                    </pic:spPr>
                  </pic:pic>
                </a:graphicData>
              </a:graphic>
            </wp:inline>
          </w:drawing>
        </w:r>
      </w:del>
    </w:p>
    <w:p w:rsidR="00F557EB" w:rsidDel="003A5944" w:rsidRDefault="00F557EB">
      <w:pPr>
        <w:jc w:val="center"/>
        <w:rPr>
          <w:ins w:id="708" w:author="ANNICK" w:date="2015-01-17T09:41:00Z"/>
          <w:del w:id="709" w:author="PHILIPPE MONTFORT" w:date="2015-01-20T09:15:00Z"/>
        </w:rPr>
      </w:pPr>
    </w:p>
    <w:p w:rsidR="00F557EB" w:rsidDel="003A5944" w:rsidRDefault="00F557EB">
      <w:pPr>
        <w:jc w:val="center"/>
        <w:rPr>
          <w:ins w:id="710" w:author="ANNICK" w:date="2015-01-17T09:41:00Z"/>
          <w:del w:id="711" w:author="PHILIPPE MONTFORT" w:date="2015-01-20T09:15:00Z"/>
        </w:rPr>
      </w:pPr>
      <w:ins w:id="712" w:author="ANNICK" w:date="2015-01-17T09:41:00Z">
        <w:del w:id="713" w:author="PHILIPPE MONTFORT" w:date="2015-01-20T09:15:00Z">
          <w:r w:rsidDel="003A5944">
            <w:delText xml:space="preserve">Ou bien </w:delText>
          </w:r>
        </w:del>
      </w:ins>
    </w:p>
    <w:p w:rsidR="00F557EB" w:rsidRDefault="00453E8C">
      <w:pPr>
        <w:jc w:val="center"/>
        <w:rPr>
          <w:ins w:id="714" w:author="ANNICK" w:date="2015-01-17T10:04:00Z"/>
        </w:rPr>
      </w:pPr>
      <w:ins w:id="715" w:author="ANNICK" w:date="2015-01-17T10:04:00Z">
        <w:r>
          <w:rPr>
            <w:noProof/>
          </w:rPr>
          <w:drawing>
            <wp:inline distT="0" distB="0" distL="0" distR="0">
              <wp:extent cx="3324225" cy="2628900"/>
              <wp:effectExtent l="19050" t="0" r="9525"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3324225" cy="2628900"/>
                      </a:xfrm>
                      <a:prstGeom prst="rect">
                        <a:avLst/>
                      </a:prstGeom>
                      <a:noFill/>
                      <a:ln w="9525">
                        <a:noFill/>
                        <a:miter lim="800000"/>
                        <a:headEnd/>
                        <a:tailEnd/>
                      </a:ln>
                    </pic:spPr>
                  </pic:pic>
                </a:graphicData>
              </a:graphic>
            </wp:inline>
          </w:drawing>
        </w:r>
      </w:ins>
    </w:p>
    <w:p w:rsidR="00453E8C" w:rsidRDefault="00453E8C">
      <w:pPr>
        <w:jc w:val="center"/>
        <w:rPr>
          <w:ins w:id="716" w:author="ANNICK" w:date="2015-01-17T10:04:00Z"/>
        </w:rPr>
      </w:pPr>
    </w:p>
    <w:p w:rsidR="00453E8C" w:rsidDel="003A5944" w:rsidRDefault="00453E8C">
      <w:pPr>
        <w:jc w:val="left"/>
        <w:rPr>
          <w:ins w:id="717" w:author="ANNICK" w:date="2015-01-17T10:05:00Z"/>
        </w:rPr>
        <w:pPrChange w:id="718" w:author="ANNICK" w:date="2015-01-17T10:05:00Z">
          <w:pPr>
            <w:jc w:val="center"/>
          </w:pPr>
        </w:pPrChange>
      </w:pPr>
      <w:moveFromRangeStart w:id="719" w:author="PHILIPPE MONTFORT" w:date="2015-01-20T09:17:00Z" w:name="move409508784"/>
      <w:moveFrom w:id="720" w:author="PHILIPPE MONTFORT" w:date="2015-01-20T09:17:00Z">
        <w:ins w:id="721" w:author="ANNICK" w:date="2015-01-17T10:05:00Z">
          <w:r w:rsidDel="003A5944">
            <w:t xml:space="preserve">Cas 1 : </w:t>
          </w:r>
        </w:ins>
        <w:ins w:id="722" w:author="ANNICK" w:date="2015-01-17T10:04:00Z">
          <w:r w:rsidDel="003A5944">
            <w:t xml:space="preserve">L’utilisateur choisit Inscrire. La liste déroulante affiche toutes les formations </w:t>
          </w:r>
        </w:ins>
        <w:ins w:id="723" w:author="ANNICK" w:date="2015-01-17T10:06:00Z">
          <w:r w:rsidRPr="00453E8C" w:rsidDel="003A5944">
            <w:rPr>
              <w:b/>
              <w:rPrChange w:id="724" w:author="ANNICK" w:date="2015-01-17T10:06:00Z">
                <w:rPr/>
              </w:rPrChange>
            </w:rPr>
            <w:t>sur lesquelles il reste au moins 1 place</w:t>
          </w:r>
        </w:ins>
        <w:ins w:id="725" w:author="ANNICK" w:date="2015-01-17T10:04:00Z">
          <w:r w:rsidDel="003A5944">
            <w:t xml:space="preserve">. L’utilisateur </w:t>
          </w:r>
        </w:ins>
        <w:ins w:id="726" w:author="ANNICK" w:date="2015-01-17T10:05:00Z">
          <w:r w:rsidDel="003A5944">
            <w:t xml:space="preserve">en </w:t>
          </w:r>
        </w:ins>
        <w:ins w:id="727" w:author="ANNICK" w:date="2015-01-17T10:04:00Z">
          <w:r w:rsidDel="003A5944">
            <w:t>choisit une.</w:t>
          </w:r>
        </w:ins>
        <w:ins w:id="728" w:author="ANNICK" w:date="2015-01-17T10:05:00Z">
          <w:r w:rsidDel="003A5944">
            <w:t xml:space="preserve"> Valider inscrit le SP à cette formation</w:t>
          </w:r>
        </w:ins>
      </w:moveFrom>
    </w:p>
    <w:p w:rsidR="00453E8C" w:rsidDel="003A5944" w:rsidRDefault="00453E8C">
      <w:pPr>
        <w:jc w:val="center"/>
      </w:pPr>
    </w:p>
    <w:p w:rsidR="00453E8C" w:rsidDel="003A5944" w:rsidRDefault="00453E8C" w:rsidP="00453E8C">
      <w:pPr>
        <w:jc w:val="left"/>
        <w:rPr>
          <w:ins w:id="729" w:author="ANNICK" w:date="2015-01-17T10:06:00Z"/>
        </w:rPr>
      </w:pPr>
      <w:moveFrom w:id="730" w:author="PHILIPPE MONTFORT" w:date="2015-01-20T09:17:00Z">
        <w:ins w:id="731" w:author="ANNICK" w:date="2015-01-17T10:06:00Z">
          <w:r w:rsidDel="003A5944">
            <w:t>Cas 2 : L’utilisateur choisit Supprimer l’inscription. La liste déroulante affiche toutes les formations à venir auxquelles le SP est inscrit. L’utilisateur en choisit une. Valider</w:t>
          </w:r>
        </w:ins>
        <w:ins w:id="732" w:author="ANNICK" w:date="2015-01-17T10:07:00Z">
          <w:r w:rsidDel="003A5944">
            <w:t xml:space="preserve"> supprime l’</w:t>
          </w:r>
        </w:ins>
        <w:ins w:id="733" w:author="ANNICK" w:date="2015-01-17T10:06:00Z">
          <w:r w:rsidDel="003A5944">
            <w:t>inscri</w:t>
          </w:r>
        </w:ins>
        <w:ins w:id="734" w:author="ANNICK" w:date="2015-01-17T10:07:00Z">
          <w:r w:rsidDel="003A5944">
            <w:t>p</w:t>
          </w:r>
        </w:ins>
        <w:ins w:id="735" w:author="ANNICK" w:date="2015-01-17T10:06:00Z">
          <w:r w:rsidDel="003A5944">
            <w:t>t</w:t>
          </w:r>
        </w:ins>
        <w:ins w:id="736" w:author="ANNICK" w:date="2015-01-17T10:07:00Z">
          <w:r w:rsidDel="003A5944">
            <w:t>ion</w:t>
          </w:r>
        </w:ins>
        <w:ins w:id="737" w:author="ANNICK" w:date="2015-01-17T10:06:00Z">
          <w:r w:rsidDel="003A5944">
            <w:t xml:space="preserve"> </w:t>
          </w:r>
        </w:ins>
        <w:ins w:id="738" w:author="ANNICK" w:date="2015-01-17T10:07:00Z">
          <w:r w:rsidDel="003A5944">
            <w:t>du</w:t>
          </w:r>
        </w:ins>
        <w:ins w:id="739" w:author="ANNICK" w:date="2015-01-17T10:06:00Z">
          <w:r w:rsidDel="003A5944">
            <w:t xml:space="preserve"> SP à cette formation</w:t>
          </w:r>
        </w:ins>
      </w:moveFrom>
    </w:p>
    <w:moveFromRangeEnd w:id="719"/>
    <w:p w:rsidR="00F557EB" w:rsidRDefault="00F557EB"/>
    <w:p w:rsidR="00F557EB" w:rsidRDefault="007130A2">
      <w:pPr>
        <w:pStyle w:val="Titre3"/>
        <w:tabs>
          <w:tab w:val="num" w:pos="1276"/>
        </w:tabs>
        <w:ind w:left="1077"/>
        <w:rPr>
          <w:rFonts w:eastAsia="MS Mincho"/>
        </w:rPr>
      </w:pPr>
      <w:bookmarkStart w:id="740" w:name="_Toc409508852"/>
      <w:r w:rsidRPr="007130A2">
        <w:rPr>
          <w:rFonts w:eastAsia="MS Mincho"/>
        </w:rPr>
        <w:t>Informations présentes sur les écrans</w:t>
      </w:r>
      <w:bookmarkEnd w:id="7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7130A2" w:rsidTr="00967A9D">
        <w:trPr>
          <w:tblHeader/>
          <w:jc w:val="center"/>
        </w:trPr>
        <w:tc>
          <w:tcPr>
            <w:tcW w:w="2211" w:type="dxa"/>
            <w:tcBorders>
              <w:bottom w:val="single" w:sz="4" w:space="0" w:color="auto"/>
            </w:tcBorders>
            <w:shd w:val="clear" w:color="auto" w:fill="C0C0C0"/>
          </w:tcPr>
          <w:p w:rsidR="007130A2" w:rsidRDefault="007130A2" w:rsidP="00967A9D">
            <w:pPr>
              <w:pStyle w:val="1-Normal"/>
              <w:rPr>
                <w:b/>
                <w:sz w:val="20"/>
              </w:rPr>
            </w:pPr>
            <w:r>
              <w:rPr>
                <w:b/>
                <w:sz w:val="20"/>
              </w:rPr>
              <w:t>Information</w:t>
            </w:r>
          </w:p>
        </w:tc>
        <w:tc>
          <w:tcPr>
            <w:tcW w:w="1134" w:type="dxa"/>
            <w:tcBorders>
              <w:bottom w:val="single" w:sz="4" w:space="0" w:color="auto"/>
            </w:tcBorders>
            <w:shd w:val="clear" w:color="auto" w:fill="C0C0C0"/>
          </w:tcPr>
          <w:p w:rsidR="007130A2" w:rsidRDefault="007130A2" w:rsidP="00967A9D">
            <w:pPr>
              <w:pStyle w:val="1-Normal"/>
              <w:rPr>
                <w:b/>
                <w:sz w:val="20"/>
              </w:rPr>
            </w:pPr>
            <w:r>
              <w:rPr>
                <w:b/>
                <w:sz w:val="20"/>
              </w:rPr>
              <w:t>Type(*)</w:t>
            </w:r>
          </w:p>
        </w:tc>
        <w:tc>
          <w:tcPr>
            <w:tcW w:w="1560" w:type="dxa"/>
            <w:tcBorders>
              <w:bottom w:val="single" w:sz="4" w:space="0" w:color="auto"/>
            </w:tcBorders>
            <w:shd w:val="clear" w:color="auto" w:fill="C0C0C0"/>
          </w:tcPr>
          <w:p w:rsidR="007130A2" w:rsidRDefault="007130A2" w:rsidP="00967A9D">
            <w:pPr>
              <w:pStyle w:val="1-Normal"/>
              <w:rPr>
                <w:b/>
                <w:sz w:val="20"/>
              </w:rPr>
            </w:pPr>
            <w:r>
              <w:rPr>
                <w:b/>
                <w:sz w:val="20"/>
              </w:rPr>
              <w:t>Initialisation</w:t>
            </w:r>
          </w:p>
        </w:tc>
        <w:tc>
          <w:tcPr>
            <w:tcW w:w="1417" w:type="dxa"/>
            <w:tcBorders>
              <w:bottom w:val="single" w:sz="4" w:space="0" w:color="auto"/>
            </w:tcBorders>
            <w:shd w:val="clear" w:color="auto" w:fill="C0C0C0"/>
          </w:tcPr>
          <w:p w:rsidR="007130A2" w:rsidRDefault="007130A2" w:rsidP="00967A9D">
            <w:pPr>
              <w:pStyle w:val="1-Normal"/>
              <w:rPr>
                <w:b/>
                <w:sz w:val="20"/>
              </w:rPr>
            </w:pPr>
            <w:r>
              <w:rPr>
                <w:b/>
                <w:sz w:val="20"/>
              </w:rPr>
              <w:t xml:space="preserve">Modifiable </w:t>
            </w:r>
          </w:p>
        </w:tc>
        <w:tc>
          <w:tcPr>
            <w:tcW w:w="1418" w:type="dxa"/>
            <w:tcBorders>
              <w:bottom w:val="single" w:sz="4" w:space="0" w:color="auto"/>
            </w:tcBorders>
            <w:shd w:val="clear" w:color="auto" w:fill="C0C0C0"/>
          </w:tcPr>
          <w:p w:rsidR="007130A2" w:rsidRDefault="007130A2" w:rsidP="00967A9D">
            <w:pPr>
              <w:pStyle w:val="1-Normal"/>
              <w:rPr>
                <w:b/>
                <w:sz w:val="20"/>
              </w:rPr>
            </w:pPr>
            <w:r>
              <w:rPr>
                <w:b/>
                <w:sz w:val="20"/>
              </w:rPr>
              <w:t xml:space="preserve">Obligatoire </w:t>
            </w:r>
          </w:p>
        </w:tc>
        <w:tc>
          <w:tcPr>
            <w:tcW w:w="2633" w:type="dxa"/>
            <w:tcBorders>
              <w:bottom w:val="single" w:sz="4" w:space="0" w:color="auto"/>
            </w:tcBorders>
            <w:shd w:val="clear" w:color="auto" w:fill="C0C0C0"/>
          </w:tcPr>
          <w:p w:rsidR="007130A2" w:rsidRDefault="007130A2" w:rsidP="00967A9D">
            <w:pPr>
              <w:pStyle w:val="1-Normal"/>
              <w:rPr>
                <w:b/>
                <w:sz w:val="20"/>
              </w:rPr>
            </w:pPr>
            <w:r>
              <w:rPr>
                <w:b/>
                <w:sz w:val="20"/>
              </w:rPr>
              <w:t>Règle de gestion / Commentaire</w:t>
            </w:r>
          </w:p>
        </w:tc>
      </w:tr>
      <w:tr w:rsidR="007130A2" w:rsidTr="00967A9D">
        <w:trPr>
          <w:tblHeader/>
          <w:jc w:val="center"/>
        </w:trPr>
        <w:tc>
          <w:tcPr>
            <w:tcW w:w="2211" w:type="dxa"/>
          </w:tcPr>
          <w:p w:rsidR="007130A2" w:rsidRDefault="007130A2" w:rsidP="00967A9D">
            <w:pPr>
              <w:pStyle w:val="1-Normal"/>
              <w:rPr>
                <w:sz w:val="20"/>
              </w:rPr>
            </w:pPr>
            <w:r>
              <w:rPr>
                <w:sz w:val="20"/>
              </w:rPr>
              <w:t>Matricule du SP</w:t>
            </w:r>
          </w:p>
        </w:tc>
        <w:tc>
          <w:tcPr>
            <w:tcW w:w="1134" w:type="dxa"/>
          </w:tcPr>
          <w:p w:rsidR="007130A2" w:rsidRDefault="007130A2" w:rsidP="00967A9D">
            <w:pPr>
              <w:pStyle w:val="1-Normal"/>
              <w:rPr>
                <w:sz w:val="20"/>
              </w:rPr>
            </w:pPr>
            <w:r>
              <w:rPr>
                <w:sz w:val="20"/>
              </w:rPr>
              <w:t>N</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ind w:left="0"/>
              <w:rPr>
                <w:sz w:val="20"/>
              </w:rPr>
            </w:pPr>
            <w:r>
              <w:rPr>
                <w:sz w:val="20"/>
              </w:rPr>
              <w:t>Non affiché</w:t>
            </w:r>
          </w:p>
        </w:tc>
      </w:tr>
      <w:tr w:rsidR="007130A2" w:rsidTr="00967A9D">
        <w:trPr>
          <w:tblHeader/>
          <w:jc w:val="center"/>
        </w:trPr>
        <w:tc>
          <w:tcPr>
            <w:tcW w:w="2211" w:type="dxa"/>
          </w:tcPr>
          <w:p w:rsidR="007130A2" w:rsidRDefault="007130A2" w:rsidP="00967A9D">
            <w:pPr>
              <w:pStyle w:val="1-Normal"/>
              <w:rPr>
                <w:sz w:val="20"/>
              </w:rPr>
            </w:pPr>
            <w:r>
              <w:rPr>
                <w:sz w:val="20"/>
              </w:rPr>
              <w:t>Nom du SP</w:t>
            </w:r>
          </w:p>
        </w:tc>
        <w:tc>
          <w:tcPr>
            <w:tcW w:w="1134" w:type="dxa"/>
          </w:tcPr>
          <w:p w:rsidR="007130A2" w:rsidRDefault="007130A2" w:rsidP="00967A9D">
            <w:pPr>
              <w:pStyle w:val="1-Normal"/>
              <w:rPr>
                <w:sz w:val="20"/>
              </w:rPr>
            </w:pPr>
            <w:r>
              <w:rPr>
                <w:sz w:val="20"/>
              </w:rPr>
              <w:t>A</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rPr>
                <w:sz w:val="20"/>
              </w:rPr>
            </w:pPr>
          </w:p>
        </w:tc>
      </w:tr>
      <w:tr w:rsidR="007130A2" w:rsidTr="00967A9D">
        <w:trPr>
          <w:tblHeader/>
          <w:jc w:val="center"/>
        </w:trPr>
        <w:tc>
          <w:tcPr>
            <w:tcW w:w="2211" w:type="dxa"/>
          </w:tcPr>
          <w:p w:rsidR="007130A2" w:rsidRDefault="007130A2" w:rsidP="00967A9D">
            <w:pPr>
              <w:pStyle w:val="1-Normal"/>
              <w:rPr>
                <w:sz w:val="20"/>
              </w:rPr>
            </w:pPr>
            <w:r>
              <w:rPr>
                <w:sz w:val="20"/>
              </w:rPr>
              <w:t>Prénom du SP</w:t>
            </w:r>
          </w:p>
        </w:tc>
        <w:tc>
          <w:tcPr>
            <w:tcW w:w="1134" w:type="dxa"/>
          </w:tcPr>
          <w:p w:rsidR="007130A2" w:rsidRDefault="007130A2" w:rsidP="00967A9D">
            <w:pPr>
              <w:pStyle w:val="1-Normal"/>
              <w:rPr>
                <w:sz w:val="20"/>
              </w:rPr>
            </w:pPr>
            <w:r>
              <w:rPr>
                <w:sz w:val="20"/>
              </w:rPr>
              <w:t>A</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rPr>
                <w:sz w:val="20"/>
              </w:rPr>
            </w:pPr>
          </w:p>
        </w:tc>
      </w:tr>
      <w:tr w:rsidR="007130A2" w:rsidTr="00967A9D">
        <w:trPr>
          <w:tblHeader/>
          <w:jc w:val="center"/>
        </w:trPr>
        <w:tc>
          <w:tcPr>
            <w:tcW w:w="2211" w:type="dxa"/>
          </w:tcPr>
          <w:p w:rsidR="007130A2" w:rsidRDefault="007130A2" w:rsidP="00967A9D">
            <w:pPr>
              <w:pStyle w:val="1-Normal"/>
              <w:rPr>
                <w:sz w:val="20"/>
              </w:rPr>
            </w:pPr>
            <w:r>
              <w:rPr>
                <w:sz w:val="20"/>
              </w:rPr>
              <w:t>Identifiant de la formation</w:t>
            </w:r>
          </w:p>
        </w:tc>
        <w:tc>
          <w:tcPr>
            <w:tcW w:w="1134" w:type="dxa"/>
          </w:tcPr>
          <w:p w:rsidR="007130A2" w:rsidRDefault="007130A2" w:rsidP="00967A9D">
            <w:pPr>
              <w:pStyle w:val="1-Normal"/>
              <w:rPr>
                <w:sz w:val="20"/>
              </w:rPr>
            </w:pPr>
            <w:r>
              <w:rPr>
                <w:sz w:val="20"/>
              </w:rPr>
              <w:t>A</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rPr>
                <w:sz w:val="20"/>
              </w:rPr>
            </w:pPr>
          </w:p>
        </w:tc>
      </w:tr>
      <w:tr w:rsidR="007130A2" w:rsidTr="00967A9D">
        <w:trPr>
          <w:tblHeader/>
          <w:jc w:val="center"/>
        </w:trPr>
        <w:tc>
          <w:tcPr>
            <w:tcW w:w="2211" w:type="dxa"/>
          </w:tcPr>
          <w:p w:rsidR="007130A2" w:rsidRDefault="007130A2" w:rsidP="007130A2">
            <w:pPr>
              <w:pStyle w:val="1-Normal"/>
              <w:rPr>
                <w:sz w:val="20"/>
              </w:rPr>
            </w:pPr>
            <w:r>
              <w:rPr>
                <w:sz w:val="20"/>
              </w:rPr>
              <w:t>Date de début de la formation</w:t>
            </w:r>
          </w:p>
        </w:tc>
        <w:tc>
          <w:tcPr>
            <w:tcW w:w="1134" w:type="dxa"/>
          </w:tcPr>
          <w:p w:rsidR="007130A2" w:rsidRDefault="007130A2" w:rsidP="00967A9D">
            <w:pPr>
              <w:pStyle w:val="1-Normal"/>
              <w:rPr>
                <w:sz w:val="20"/>
              </w:rPr>
            </w:pPr>
            <w:r>
              <w:rPr>
                <w:sz w:val="20"/>
              </w:rPr>
              <w:t>D</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rPr>
                <w:sz w:val="20"/>
              </w:rPr>
            </w:pPr>
          </w:p>
        </w:tc>
      </w:tr>
      <w:tr w:rsidR="007130A2" w:rsidTr="00967A9D">
        <w:trPr>
          <w:tblHeader/>
          <w:jc w:val="center"/>
        </w:trPr>
        <w:tc>
          <w:tcPr>
            <w:tcW w:w="2211" w:type="dxa"/>
          </w:tcPr>
          <w:p w:rsidR="007130A2" w:rsidRDefault="007130A2" w:rsidP="00967A9D">
            <w:pPr>
              <w:pStyle w:val="1-Normal"/>
              <w:rPr>
                <w:sz w:val="20"/>
              </w:rPr>
            </w:pPr>
            <w:r>
              <w:rPr>
                <w:sz w:val="20"/>
              </w:rPr>
              <w:t>Nombre d’inscrits</w:t>
            </w:r>
          </w:p>
        </w:tc>
        <w:tc>
          <w:tcPr>
            <w:tcW w:w="1134" w:type="dxa"/>
          </w:tcPr>
          <w:p w:rsidR="007130A2" w:rsidRDefault="007130A2" w:rsidP="00967A9D">
            <w:pPr>
              <w:pStyle w:val="1-Normal"/>
              <w:rPr>
                <w:sz w:val="20"/>
              </w:rPr>
            </w:pPr>
            <w:r>
              <w:rPr>
                <w:sz w:val="20"/>
              </w:rPr>
              <w:t>N</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rPr>
                <w:sz w:val="20"/>
              </w:rPr>
            </w:pPr>
            <w:r>
              <w:rPr>
                <w:sz w:val="20"/>
              </w:rPr>
              <w:t>A calculer</w:t>
            </w:r>
          </w:p>
        </w:tc>
      </w:tr>
      <w:tr w:rsidR="007130A2" w:rsidTr="00967A9D">
        <w:trPr>
          <w:tblHeader/>
          <w:jc w:val="center"/>
        </w:trPr>
        <w:tc>
          <w:tcPr>
            <w:tcW w:w="2211" w:type="dxa"/>
          </w:tcPr>
          <w:p w:rsidR="007130A2" w:rsidRDefault="007130A2" w:rsidP="00967A9D">
            <w:pPr>
              <w:pStyle w:val="1-Normal"/>
              <w:rPr>
                <w:sz w:val="20"/>
              </w:rPr>
            </w:pPr>
            <w:r>
              <w:rPr>
                <w:sz w:val="20"/>
              </w:rPr>
              <w:lastRenderedPageBreak/>
              <w:t>Capacité de la formation</w:t>
            </w:r>
          </w:p>
        </w:tc>
        <w:tc>
          <w:tcPr>
            <w:tcW w:w="1134" w:type="dxa"/>
          </w:tcPr>
          <w:p w:rsidR="007130A2" w:rsidRDefault="007130A2" w:rsidP="00967A9D">
            <w:pPr>
              <w:pStyle w:val="1-Normal"/>
              <w:rPr>
                <w:sz w:val="20"/>
              </w:rPr>
            </w:pPr>
            <w:r>
              <w:rPr>
                <w:sz w:val="20"/>
              </w:rPr>
              <w:t>N</w:t>
            </w: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Non</w:t>
            </w:r>
          </w:p>
        </w:tc>
        <w:tc>
          <w:tcPr>
            <w:tcW w:w="1418" w:type="dxa"/>
          </w:tcPr>
          <w:p w:rsidR="007130A2" w:rsidRDefault="007130A2" w:rsidP="00967A9D">
            <w:pPr>
              <w:pStyle w:val="1-Normal"/>
              <w:rPr>
                <w:sz w:val="20"/>
              </w:rPr>
            </w:pPr>
            <w:r>
              <w:rPr>
                <w:sz w:val="20"/>
              </w:rPr>
              <w:t>Oui</w:t>
            </w:r>
          </w:p>
        </w:tc>
        <w:tc>
          <w:tcPr>
            <w:tcW w:w="2633" w:type="dxa"/>
          </w:tcPr>
          <w:p w:rsidR="007130A2" w:rsidRDefault="007130A2" w:rsidP="00967A9D">
            <w:pPr>
              <w:pStyle w:val="1-Normal"/>
              <w:rPr>
                <w:sz w:val="20"/>
              </w:rPr>
            </w:pPr>
          </w:p>
        </w:tc>
      </w:tr>
      <w:tr w:rsidR="007130A2" w:rsidTr="00967A9D">
        <w:trPr>
          <w:tblHeader/>
          <w:jc w:val="center"/>
        </w:trPr>
        <w:tc>
          <w:tcPr>
            <w:tcW w:w="2211" w:type="dxa"/>
          </w:tcPr>
          <w:p w:rsidR="007130A2" w:rsidRDefault="007130A2" w:rsidP="00967A9D">
            <w:pPr>
              <w:pStyle w:val="1-Normal"/>
              <w:rPr>
                <w:sz w:val="20"/>
              </w:rPr>
            </w:pPr>
            <w:r>
              <w:rPr>
                <w:sz w:val="20"/>
              </w:rPr>
              <w:t>Case à cocher Inscription</w:t>
            </w:r>
          </w:p>
        </w:tc>
        <w:tc>
          <w:tcPr>
            <w:tcW w:w="1134" w:type="dxa"/>
          </w:tcPr>
          <w:p w:rsidR="007130A2" w:rsidRDefault="007130A2" w:rsidP="00967A9D">
            <w:pPr>
              <w:pStyle w:val="1-Normal"/>
              <w:rPr>
                <w:sz w:val="20"/>
              </w:rPr>
            </w:pPr>
          </w:p>
        </w:tc>
        <w:tc>
          <w:tcPr>
            <w:tcW w:w="1560" w:type="dxa"/>
          </w:tcPr>
          <w:p w:rsidR="007130A2" w:rsidRDefault="007130A2" w:rsidP="00967A9D">
            <w:pPr>
              <w:pStyle w:val="1-Normal"/>
              <w:rPr>
                <w:sz w:val="20"/>
              </w:rPr>
            </w:pPr>
            <w:r>
              <w:rPr>
                <w:sz w:val="20"/>
              </w:rPr>
              <w:t>Oui</w:t>
            </w:r>
          </w:p>
        </w:tc>
        <w:tc>
          <w:tcPr>
            <w:tcW w:w="1417" w:type="dxa"/>
          </w:tcPr>
          <w:p w:rsidR="007130A2" w:rsidRDefault="007130A2" w:rsidP="00967A9D">
            <w:pPr>
              <w:pStyle w:val="1-Normal"/>
              <w:rPr>
                <w:sz w:val="20"/>
              </w:rPr>
            </w:pPr>
            <w:r>
              <w:rPr>
                <w:sz w:val="20"/>
              </w:rPr>
              <w:t>Oui</w:t>
            </w:r>
          </w:p>
        </w:tc>
        <w:tc>
          <w:tcPr>
            <w:tcW w:w="1418" w:type="dxa"/>
          </w:tcPr>
          <w:p w:rsidR="007130A2" w:rsidRDefault="007130A2" w:rsidP="00967A9D">
            <w:pPr>
              <w:pStyle w:val="1-Normal"/>
              <w:rPr>
                <w:sz w:val="20"/>
              </w:rPr>
            </w:pPr>
            <w:r>
              <w:rPr>
                <w:sz w:val="20"/>
              </w:rPr>
              <w:t>Non</w:t>
            </w:r>
          </w:p>
        </w:tc>
        <w:tc>
          <w:tcPr>
            <w:tcW w:w="2633" w:type="dxa"/>
          </w:tcPr>
          <w:p w:rsidR="007130A2" w:rsidRDefault="00EB72E2" w:rsidP="00EB72E2">
            <w:pPr>
              <w:pStyle w:val="1-Normal"/>
              <w:rPr>
                <w:sz w:val="20"/>
              </w:rPr>
            </w:pPr>
            <w:r>
              <w:rPr>
                <w:sz w:val="20"/>
              </w:rPr>
              <w:t>Une coche i</w:t>
            </w:r>
            <w:r w:rsidR="007130A2">
              <w:rPr>
                <w:sz w:val="20"/>
              </w:rPr>
              <w:t>ndique l’inscription à la formation</w:t>
            </w:r>
          </w:p>
        </w:tc>
      </w:tr>
    </w:tbl>
    <w:p w:rsidR="007130A2" w:rsidRDefault="007130A2" w:rsidP="007130A2">
      <w:pPr>
        <w:pStyle w:val="1-Normal"/>
        <w:rPr>
          <w:i/>
        </w:rPr>
      </w:pPr>
      <w:r>
        <w:rPr>
          <w:i/>
        </w:rPr>
        <w:t>(*) A = Champ alpha-numérique, L = liste, N = Numérique, D = Date</w:t>
      </w:r>
    </w:p>
    <w:p w:rsidR="007130A2" w:rsidRDefault="007130A2" w:rsidP="007130A2">
      <w:pPr>
        <w:pStyle w:val="Titre3"/>
        <w:tabs>
          <w:tab w:val="num" w:pos="1276"/>
        </w:tabs>
        <w:ind w:left="1077"/>
        <w:rPr>
          <w:rFonts w:eastAsia="MS Mincho"/>
        </w:rPr>
      </w:pPr>
      <w:bookmarkStart w:id="741" w:name="_Toc409508853"/>
      <w:r>
        <w:rPr>
          <w:rFonts w:eastAsia="MS Mincho"/>
        </w:rPr>
        <w:t>Actions possibles</w:t>
      </w:r>
      <w:bookmarkEnd w:id="7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7130A2" w:rsidTr="00967A9D">
        <w:trPr>
          <w:tblHeader/>
        </w:trPr>
        <w:tc>
          <w:tcPr>
            <w:tcW w:w="3060" w:type="dxa"/>
            <w:shd w:val="clear" w:color="auto" w:fill="C0C0C0"/>
          </w:tcPr>
          <w:p w:rsidR="007130A2" w:rsidRDefault="007130A2" w:rsidP="00967A9D">
            <w:pPr>
              <w:pStyle w:val="1-Normal"/>
              <w:rPr>
                <w:b/>
                <w:sz w:val="20"/>
              </w:rPr>
            </w:pPr>
            <w:r>
              <w:rPr>
                <w:b/>
                <w:sz w:val="20"/>
              </w:rPr>
              <w:t>Action</w:t>
            </w:r>
          </w:p>
        </w:tc>
        <w:tc>
          <w:tcPr>
            <w:tcW w:w="7288" w:type="dxa"/>
            <w:shd w:val="clear" w:color="auto" w:fill="C0C0C0"/>
          </w:tcPr>
          <w:p w:rsidR="007130A2" w:rsidRDefault="007130A2" w:rsidP="00967A9D">
            <w:pPr>
              <w:pStyle w:val="1-Normal"/>
              <w:rPr>
                <w:b/>
                <w:sz w:val="20"/>
              </w:rPr>
            </w:pPr>
            <w:r>
              <w:rPr>
                <w:b/>
                <w:sz w:val="20"/>
              </w:rPr>
              <w:t>Commentaires</w:t>
            </w:r>
          </w:p>
        </w:tc>
      </w:tr>
      <w:tr w:rsidR="007130A2" w:rsidTr="00967A9D">
        <w:tc>
          <w:tcPr>
            <w:tcW w:w="3060" w:type="dxa"/>
          </w:tcPr>
          <w:p w:rsidR="007130A2" w:rsidRDefault="007130A2" w:rsidP="00967A9D">
            <w:pPr>
              <w:pStyle w:val="1-Normal"/>
              <w:rPr>
                <w:sz w:val="20"/>
              </w:rPr>
            </w:pPr>
            <w:r>
              <w:rPr>
                <w:sz w:val="20"/>
              </w:rPr>
              <w:t>Bouton Valider</w:t>
            </w:r>
          </w:p>
        </w:tc>
        <w:tc>
          <w:tcPr>
            <w:tcW w:w="7288" w:type="dxa"/>
          </w:tcPr>
          <w:p w:rsidR="007130A2" w:rsidRDefault="007130A2" w:rsidP="005E2231">
            <w:pPr>
              <w:pStyle w:val="1-Normal"/>
              <w:rPr>
                <w:sz w:val="20"/>
              </w:rPr>
            </w:pPr>
            <w:r>
              <w:rPr>
                <w:sz w:val="20"/>
              </w:rPr>
              <w:t xml:space="preserve">Insertion ou </w:t>
            </w:r>
            <w:r w:rsidR="005E2231">
              <w:rPr>
                <w:sz w:val="20"/>
              </w:rPr>
              <w:t>suppression</w:t>
            </w:r>
            <w:r>
              <w:rPr>
                <w:sz w:val="20"/>
              </w:rPr>
              <w:t xml:space="preserve"> </w:t>
            </w:r>
            <w:r w:rsidR="005E2231">
              <w:rPr>
                <w:sz w:val="20"/>
              </w:rPr>
              <w:t>de l’inscription (table INSCRIRE)</w:t>
            </w:r>
            <w:r>
              <w:rPr>
                <w:sz w:val="20"/>
              </w:rPr>
              <w:t xml:space="preserve"> dans la BD.</w:t>
            </w:r>
          </w:p>
        </w:tc>
      </w:tr>
      <w:tr w:rsidR="007130A2" w:rsidTr="00967A9D">
        <w:tc>
          <w:tcPr>
            <w:tcW w:w="3060" w:type="dxa"/>
          </w:tcPr>
          <w:p w:rsidR="007130A2" w:rsidRDefault="007130A2" w:rsidP="00967A9D">
            <w:pPr>
              <w:pStyle w:val="1-Normal"/>
              <w:rPr>
                <w:sz w:val="20"/>
              </w:rPr>
            </w:pPr>
            <w:r>
              <w:rPr>
                <w:sz w:val="20"/>
              </w:rPr>
              <w:t>Bouton Annuler</w:t>
            </w:r>
          </w:p>
        </w:tc>
        <w:tc>
          <w:tcPr>
            <w:tcW w:w="7288" w:type="dxa"/>
          </w:tcPr>
          <w:p w:rsidR="007130A2" w:rsidRDefault="007130A2" w:rsidP="00967A9D">
            <w:pPr>
              <w:pStyle w:val="1-Normal"/>
              <w:rPr>
                <w:sz w:val="20"/>
              </w:rPr>
            </w:pPr>
            <w:r>
              <w:rPr>
                <w:sz w:val="20"/>
              </w:rPr>
              <w:t>Annulation.</w:t>
            </w:r>
          </w:p>
        </w:tc>
      </w:tr>
    </w:tbl>
    <w:p w:rsidR="00F557EB" w:rsidRDefault="00F557EB"/>
    <w:p w:rsidR="005E2231" w:rsidRPr="00A55A1E" w:rsidRDefault="005E2231" w:rsidP="005E2231">
      <w:pPr>
        <w:pStyle w:val="Titre1"/>
        <w:rPr>
          <w:rFonts w:eastAsia="MS Mincho"/>
        </w:rPr>
      </w:pPr>
      <w:bookmarkStart w:id="742" w:name="_Toc409508854"/>
      <w:r w:rsidRPr="00A55A1E">
        <w:rPr>
          <w:rFonts w:eastAsia="MS Mincho"/>
        </w:rPr>
        <w:lastRenderedPageBreak/>
        <w:t>PF</w:t>
      </w:r>
      <w:r>
        <w:rPr>
          <w:rFonts w:eastAsia="MS Mincho"/>
        </w:rPr>
        <w:t>6</w:t>
      </w:r>
      <w:r w:rsidRPr="00A55A1E">
        <w:rPr>
          <w:rFonts w:eastAsia="MS Mincho"/>
        </w:rPr>
        <w:t xml:space="preserve"> : </w:t>
      </w:r>
      <w:r>
        <w:t>Valider la formation d’un sapeur pompier</w:t>
      </w:r>
      <w:bookmarkEnd w:id="742"/>
    </w:p>
    <w:p w:rsidR="005E2231" w:rsidRDefault="005E2231" w:rsidP="005E2231">
      <w:pPr>
        <w:pStyle w:val="Titre2"/>
        <w:numPr>
          <w:ilvl w:val="1"/>
          <w:numId w:val="56"/>
        </w:numPr>
      </w:pPr>
      <w:bookmarkStart w:id="743" w:name="_Toc409508855"/>
      <w:r>
        <w:t>PF6 Valider la formation d’un sapeur pompier</w:t>
      </w:r>
      <w:bookmarkEnd w:id="743"/>
    </w:p>
    <w:p w:rsidR="005E2231" w:rsidRDefault="005E2231" w:rsidP="005E2231">
      <w:pPr>
        <w:pStyle w:val="Titre3"/>
        <w:tabs>
          <w:tab w:val="num" w:pos="1276"/>
        </w:tabs>
        <w:ind w:left="1077"/>
        <w:rPr>
          <w:rFonts w:eastAsia="MS Mincho"/>
        </w:rPr>
      </w:pPr>
      <w:bookmarkStart w:id="744" w:name="_Toc409508856"/>
      <w:r>
        <w:rPr>
          <w:rFonts w:eastAsia="MS Mincho"/>
        </w:rPr>
        <w:t>Description</w:t>
      </w:r>
      <w:bookmarkEnd w:id="744"/>
    </w:p>
    <w:p w:rsidR="00F557EB" w:rsidRDefault="005E2231">
      <w:r>
        <w:t xml:space="preserve">Il s’agit de pointer les sapeur-pompiers qui ont validé leur formation. </w:t>
      </w:r>
    </w:p>
    <w:p w:rsidR="00F557EB" w:rsidRDefault="005E2231">
      <w:r>
        <w:t>L’écran affiche la liste des formations terminées dans l’ordre inversement chronologique.</w:t>
      </w:r>
    </w:p>
    <w:p w:rsidR="00F557EB" w:rsidRDefault="005E2231">
      <w:r>
        <w:t>Seuls les sapeurs pompiers inscrits à la formation s’affichent.</w:t>
      </w:r>
    </w:p>
    <w:p w:rsidR="00F557EB" w:rsidRDefault="005E2231">
      <w:r>
        <w:t>La case à cocher permet de sélectionner les sapeur-pompiers qui ont validé cette formation. Si la formation est associée à une fonction, cette fonction leur est automatiquement accordée.</w:t>
      </w:r>
    </w:p>
    <w:p w:rsidR="00F557EB" w:rsidRDefault="00F557EB"/>
    <w:p w:rsidR="00F557EB" w:rsidRDefault="00F557EB">
      <w:r>
        <w:rPr>
          <w:noProof/>
        </w:rPr>
        <w:drawing>
          <wp:inline distT="0" distB="0" distL="0" distR="0">
            <wp:extent cx="6657975" cy="3714750"/>
            <wp:effectExtent l="19050" t="0" r="9525" b="0"/>
            <wp:docPr id="24"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6657975" cy="3714750"/>
                    </a:xfrm>
                    <a:prstGeom prst="rect">
                      <a:avLst/>
                    </a:prstGeom>
                    <a:noFill/>
                    <a:ln w="9525">
                      <a:noFill/>
                      <a:miter lim="800000"/>
                      <a:headEnd/>
                      <a:tailEnd/>
                    </a:ln>
                  </pic:spPr>
                </pic:pic>
              </a:graphicData>
            </a:graphic>
          </wp:inline>
        </w:drawing>
      </w:r>
    </w:p>
    <w:p w:rsidR="00F557EB" w:rsidRDefault="00F557EB"/>
    <w:p w:rsidR="0092636D" w:rsidRPr="0092636D" w:rsidRDefault="0092636D" w:rsidP="0092636D">
      <w:pPr>
        <w:pStyle w:val="Titre3"/>
        <w:numPr>
          <w:ilvl w:val="2"/>
          <w:numId w:val="61"/>
        </w:numPr>
        <w:tabs>
          <w:tab w:val="num" w:pos="1276"/>
        </w:tabs>
        <w:rPr>
          <w:rFonts w:eastAsia="MS Mincho"/>
        </w:rPr>
      </w:pPr>
      <w:bookmarkStart w:id="745" w:name="_Toc409508857"/>
      <w:r w:rsidRPr="0092636D">
        <w:rPr>
          <w:rFonts w:eastAsia="MS Mincho"/>
        </w:rPr>
        <w:t>Informations présentes sur les écrans</w:t>
      </w:r>
      <w:bookmarkEnd w:id="7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92636D" w:rsidTr="00967A9D">
        <w:trPr>
          <w:tblHeader/>
          <w:jc w:val="center"/>
        </w:trPr>
        <w:tc>
          <w:tcPr>
            <w:tcW w:w="2211" w:type="dxa"/>
            <w:tcBorders>
              <w:bottom w:val="single" w:sz="4" w:space="0" w:color="auto"/>
            </w:tcBorders>
            <w:shd w:val="clear" w:color="auto" w:fill="C0C0C0"/>
          </w:tcPr>
          <w:p w:rsidR="0092636D" w:rsidRDefault="0092636D" w:rsidP="00967A9D">
            <w:pPr>
              <w:pStyle w:val="1-Normal"/>
              <w:rPr>
                <w:b/>
                <w:sz w:val="20"/>
              </w:rPr>
            </w:pPr>
            <w:r>
              <w:rPr>
                <w:b/>
                <w:sz w:val="20"/>
              </w:rPr>
              <w:t>Information</w:t>
            </w:r>
          </w:p>
        </w:tc>
        <w:tc>
          <w:tcPr>
            <w:tcW w:w="1134" w:type="dxa"/>
            <w:tcBorders>
              <w:bottom w:val="single" w:sz="4" w:space="0" w:color="auto"/>
            </w:tcBorders>
            <w:shd w:val="clear" w:color="auto" w:fill="C0C0C0"/>
          </w:tcPr>
          <w:p w:rsidR="0092636D" w:rsidRDefault="0092636D" w:rsidP="00967A9D">
            <w:pPr>
              <w:pStyle w:val="1-Normal"/>
              <w:rPr>
                <w:b/>
                <w:sz w:val="20"/>
              </w:rPr>
            </w:pPr>
            <w:r>
              <w:rPr>
                <w:b/>
                <w:sz w:val="20"/>
              </w:rPr>
              <w:t>Type(*)</w:t>
            </w:r>
          </w:p>
        </w:tc>
        <w:tc>
          <w:tcPr>
            <w:tcW w:w="1560" w:type="dxa"/>
            <w:tcBorders>
              <w:bottom w:val="single" w:sz="4" w:space="0" w:color="auto"/>
            </w:tcBorders>
            <w:shd w:val="clear" w:color="auto" w:fill="C0C0C0"/>
          </w:tcPr>
          <w:p w:rsidR="0092636D" w:rsidRDefault="0092636D" w:rsidP="00967A9D">
            <w:pPr>
              <w:pStyle w:val="1-Normal"/>
              <w:rPr>
                <w:b/>
                <w:sz w:val="20"/>
              </w:rPr>
            </w:pPr>
            <w:r>
              <w:rPr>
                <w:b/>
                <w:sz w:val="20"/>
              </w:rPr>
              <w:t>Initialisation</w:t>
            </w:r>
          </w:p>
        </w:tc>
        <w:tc>
          <w:tcPr>
            <w:tcW w:w="1417" w:type="dxa"/>
            <w:tcBorders>
              <w:bottom w:val="single" w:sz="4" w:space="0" w:color="auto"/>
            </w:tcBorders>
            <w:shd w:val="clear" w:color="auto" w:fill="C0C0C0"/>
          </w:tcPr>
          <w:p w:rsidR="0092636D" w:rsidRDefault="0092636D" w:rsidP="00967A9D">
            <w:pPr>
              <w:pStyle w:val="1-Normal"/>
              <w:rPr>
                <w:b/>
                <w:sz w:val="20"/>
              </w:rPr>
            </w:pPr>
            <w:r>
              <w:rPr>
                <w:b/>
                <w:sz w:val="20"/>
              </w:rPr>
              <w:t xml:space="preserve">Modifiable </w:t>
            </w:r>
          </w:p>
        </w:tc>
        <w:tc>
          <w:tcPr>
            <w:tcW w:w="1418" w:type="dxa"/>
            <w:tcBorders>
              <w:bottom w:val="single" w:sz="4" w:space="0" w:color="auto"/>
            </w:tcBorders>
            <w:shd w:val="clear" w:color="auto" w:fill="C0C0C0"/>
          </w:tcPr>
          <w:p w:rsidR="0092636D" w:rsidRDefault="0092636D" w:rsidP="00967A9D">
            <w:pPr>
              <w:pStyle w:val="1-Normal"/>
              <w:rPr>
                <w:b/>
                <w:sz w:val="20"/>
              </w:rPr>
            </w:pPr>
            <w:r>
              <w:rPr>
                <w:b/>
                <w:sz w:val="20"/>
              </w:rPr>
              <w:t xml:space="preserve">Obligatoire </w:t>
            </w:r>
          </w:p>
        </w:tc>
        <w:tc>
          <w:tcPr>
            <w:tcW w:w="2633" w:type="dxa"/>
            <w:tcBorders>
              <w:bottom w:val="single" w:sz="4" w:space="0" w:color="auto"/>
            </w:tcBorders>
            <w:shd w:val="clear" w:color="auto" w:fill="C0C0C0"/>
          </w:tcPr>
          <w:p w:rsidR="0092636D" w:rsidRDefault="0092636D" w:rsidP="00967A9D">
            <w:pPr>
              <w:pStyle w:val="1-Normal"/>
              <w:rPr>
                <w:b/>
                <w:sz w:val="20"/>
              </w:rPr>
            </w:pPr>
            <w:r>
              <w:rPr>
                <w:b/>
                <w:sz w:val="20"/>
              </w:rPr>
              <w:t>Règle de gestion / Commentaire</w:t>
            </w:r>
          </w:p>
        </w:tc>
      </w:tr>
      <w:tr w:rsidR="0092636D" w:rsidTr="00967A9D">
        <w:trPr>
          <w:tblHeader/>
          <w:jc w:val="center"/>
        </w:trPr>
        <w:tc>
          <w:tcPr>
            <w:tcW w:w="2211" w:type="dxa"/>
          </w:tcPr>
          <w:p w:rsidR="0092636D" w:rsidRDefault="0092636D" w:rsidP="00967A9D">
            <w:pPr>
              <w:pStyle w:val="1-Normal"/>
              <w:rPr>
                <w:sz w:val="20"/>
              </w:rPr>
            </w:pPr>
            <w:r>
              <w:rPr>
                <w:sz w:val="20"/>
              </w:rPr>
              <w:t>Identifiant de la formation</w:t>
            </w:r>
          </w:p>
        </w:tc>
        <w:tc>
          <w:tcPr>
            <w:tcW w:w="1134" w:type="dxa"/>
          </w:tcPr>
          <w:p w:rsidR="0092636D" w:rsidRDefault="0092636D" w:rsidP="00967A9D">
            <w:pPr>
              <w:pStyle w:val="1-Normal"/>
              <w:rPr>
                <w:sz w:val="20"/>
              </w:rPr>
            </w:pPr>
            <w:r>
              <w:rPr>
                <w:sz w:val="20"/>
              </w:rPr>
              <w:t>A</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Oui</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ind w:left="0"/>
              <w:rPr>
                <w:sz w:val="20"/>
              </w:rPr>
            </w:pPr>
            <w:r>
              <w:rPr>
                <w:sz w:val="20"/>
              </w:rPr>
              <w:t>Liste de valeurs de la table Formation</w:t>
            </w:r>
          </w:p>
          <w:p w:rsidR="0092636D" w:rsidRDefault="0092636D" w:rsidP="00967A9D">
            <w:pPr>
              <w:pStyle w:val="1-Normal"/>
              <w:ind w:left="0"/>
              <w:rPr>
                <w:sz w:val="20"/>
              </w:rPr>
            </w:pPr>
            <w:r>
              <w:rPr>
                <w:sz w:val="20"/>
              </w:rPr>
              <w:t>Formations terminées seules</w:t>
            </w:r>
          </w:p>
        </w:tc>
      </w:tr>
      <w:tr w:rsidR="0092636D" w:rsidTr="00967A9D">
        <w:trPr>
          <w:tblHeader/>
          <w:jc w:val="center"/>
        </w:trPr>
        <w:tc>
          <w:tcPr>
            <w:tcW w:w="2211" w:type="dxa"/>
          </w:tcPr>
          <w:p w:rsidR="0092636D" w:rsidRDefault="0092636D" w:rsidP="00967A9D">
            <w:pPr>
              <w:pStyle w:val="1-Normal"/>
              <w:rPr>
                <w:sz w:val="20"/>
              </w:rPr>
            </w:pPr>
            <w:r>
              <w:rPr>
                <w:sz w:val="20"/>
              </w:rPr>
              <w:t>Libellé de la formation</w:t>
            </w:r>
          </w:p>
        </w:tc>
        <w:tc>
          <w:tcPr>
            <w:tcW w:w="1134" w:type="dxa"/>
          </w:tcPr>
          <w:p w:rsidR="0092636D" w:rsidRDefault="0092636D" w:rsidP="00967A9D">
            <w:pPr>
              <w:pStyle w:val="1-Normal"/>
              <w:rPr>
                <w:sz w:val="20"/>
              </w:rPr>
            </w:pPr>
            <w:r>
              <w:rPr>
                <w:sz w:val="20"/>
              </w:rPr>
              <w:t>A</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ind w:left="0"/>
              <w:rPr>
                <w:sz w:val="20"/>
              </w:rPr>
            </w:pPr>
          </w:p>
        </w:tc>
      </w:tr>
      <w:tr w:rsidR="0092636D" w:rsidTr="00967A9D">
        <w:trPr>
          <w:tblHeader/>
          <w:jc w:val="center"/>
        </w:trPr>
        <w:tc>
          <w:tcPr>
            <w:tcW w:w="2211" w:type="dxa"/>
          </w:tcPr>
          <w:p w:rsidR="0092636D" w:rsidRDefault="0092636D" w:rsidP="00967A9D">
            <w:pPr>
              <w:pStyle w:val="1-Normal"/>
              <w:rPr>
                <w:sz w:val="20"/>
              </w:rPr>
            </w:pPr>
            <w:r>
              <w:rPr>
                <w:sz w:val="20"/>
              </w:rPr>
              <w:t>Date de début de la formation</w:t>
            </w:r>
          </w:p>
        </w:tc>
        <w:tc>
          <w:tcPr>
            <w:tcW w:w="1134" w:type="dxa"/>
          </w:tcPr>
          <w:p w:rsidR="0092636D" w:rsidRDefault="0092636D" w:rsidP="00967A9D">
            <w:pPr>
              <w:pStyle w:val="1-Normal"/>
              <w:rPr>
                <w:sz w:val="20"/>
              </w:rPr>
            </w:pPr>
            <w:r>
              <w:rPr>
                <w:sz w:val="20"/>
              </w:rPr>
              <w:t>D</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ind w:left="0"/>
              <w:rPr>
                <w:sz w:val="20"/>
              </w:rPr>
            </w:pPr>
          </w:p>
        </w:tc>
      </w:tr>
      <w:tr w:rsidR="0092636D" w:rsidTr="00967A9D">
        <w:trPr>
          <w:tblHeader/>
          <w:jc w:val="center"/>
        </w:trPr>
        <w:tc>
          <w:tcPr>
            <w:tcW w:w="2211" w:type="dxa"/>
          </w:tcPr>
          <w:p w:rsidR="0092636D" w:rsidRDefault="0092636D" w:rsidP="0092636D">
            <w:pPr>
              <w:pStyle w:val="1-Normal"/>
              <w:rPr>
                <w:sz w:val="20"/>
              </w:rPr>
            </w:pPr>
            <w:r>
              <w:rPr>
                <w:sz w:val="20"/>
              </w:rPr>
              <w:t>Date de fin de la formation</w:t>
            </w:r>
          </w:p>
        </w:tc>
        <w:tc>
          <w:tcPr>
            <w:tcW w:w="1134" w:type="dxa"/>
          </w:tcPr>
          <w:p w:rsidR="0092636D" w:rsidRDefault="0092636D" w:rsidP="00967A9D">
            <w:pPr>
              <w:pStyle w:val="1-Normal"/>
              <w:rPr>
                <w:sz w:val="20"/>
              </w:rPr>
            </w:pPr>
            <w:r>
              <w:rPr>
                <w:sz w:val="20"/>
              </w:rPr>
              <w:t>D</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ind w:left="0"/>
              <w:rPr>
                <w:sz w:val="20"/>
              </w:rPr>
            </w:pPr>
          </w:p>
        </w:tc>
      </w:tr>
      <w:tr w:rsidR="0092636D" w:rsidTr="00967A9D">
        <w:trPr>
          <w:tblHeader/>
          <w:jc w:val="center"/>
        </w:trPr>
        <w:tc>
          <w:tcPr>
            <w:tcW w:w="2211" w:type="dxa"/>
          </w:tcPr>
          <w:p w:rsidR="0092636D" w:rsidRDefault="0092636D" w:rsidP="00967A9D">
            <w:pPr>
              <w:pStyle w:val="1-Normal"/>
              <w:rPr>
                <w:sz w:val="20"/>
              </w:rPr>
            </w:pPr>
            <w:r>
              <w:rPr>
                <w:sz w:val="20"/>
              </w:rPr>
              <w:t>Fonction</w:t>
            </w:r>
          </w:p>
        </w:tc>
        <w:tc>
          <w:tcPr>
            <w:tcW w:w="1134" w:type="dxa"/>
          </w:tcPr>
          <w:p w:rsidR="0092636D" w:rsidRDefault="0092636D" w:rsidP="00967A9D">
            <w:pPr>
              <w:pStyle w:val="1-Normal"/>
              <w:rPr>
                <w:sz w:val="20"/>
              </w:rPr>
            </w:pPr>
            <w:r>
              <w:rPr>
                <w:sz w:val="20"/>
              </w:rPr>
              <w:t>A</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Non</w:t>
            </w:r>
          </w:p>
        </w:tc>
        <w:tc>
          <w:tcPr>
            <w:tcW w:w="2633" w:type="dxa"/>
          </w:tcPr>
          <w:p w:rsidR="0092636D" w:rsidRDefault="0092636D" w:rsidP="00967A9D">
            <w:pPr>
              <w:pStyle w:val="1-Normal"/>
              <w:ind w:left="0"/>
              <w:rPr>
                <w:sz w:val="20"/>
              </w:rPr>
            </w:pPr>
            <w:r>
              <w:rPr>
                <w:sz w:val="20"/>
              </w:rPr>
              <w:t>Non affiché si ce n’est pas une formation validante</w:t>
            </w:r>
          </w:p>
        </w:tc>
      </w:tr>
      <w:tr w:rsidR="0092636D" w:rsidTr="00967A9D">
        <w:trPr>
          <w:tblHeader/>
          <w:jc w:val="center"/>
        </w:trPr>
        <w:tc>
          <w:tcPr>
            <w:tcW w:w="2211" w:type="dxa"/>
          </w:tcPr>
          <w:p w:rsidR="0092636D" w:rsidRDefault="0092636D" w:rsidP="00967A9D">
            <w:pPr>
              <w:pStyle w:val="1-Normal"/>
              <w:rPr>
                <w:sz w:val="20"/>
              </w:rPr>
            </w:pPr>
            <w:r>
              <w:rPr>
                <w:sz w:val="20"/>
              </w:rPr>
              <w:lastRenderedPageBreak/>
              <w:t>Matricule du SP</w:t>
            </w:r>
          </w:p>
        </w:tc>
        <w:tc>
          <w:tcPr>
            <w:tcW w:w="1134" w:type="dxa"/>
          </w:tcPr>
          <w:p w:rsidR="0092636D" w:rsidRDefault="0092636D" w:rsidP="00967A9D">
            <w:pPr>
              <w:pStyle w:val="1-Normal"/>
              <w:rPr>
                <w:sz w:val="20"/>
              </w:rPr>
            </w:pPr>
            <w:r>
              <w:rPr>
                <w:sz w:val="20"/>
              </w:rPr>
              <w:t>N</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ind w:left="0"/>
              <w:rPr>
                <w:sz w:val="20"/>
              </w:rPr>
            </w:pPr>
            <w:r>
              <w:rPr>
                <w:sz w:val="20"/>
              </w:rPr>
              <w:t>Non affiché</w:t>
            </w:r>
          </w:p>
        </w:tc>
      </w:tr>
      <w:tr w:rsidR="0092636D" w:rsidTr="00967A9D">
        <w:trPr>
          <w:tblHeader/>
          <w:jc w:val="center"/>
        </w:trPr>
        <w:tc>
          <w:tcPr>
            <w:tcW w:w="2211" w:type="dxa"/>
          </w:tcPr>
          <w:p w:rsidR="0092636D" w:rsidRDefault="0092636D" w:rsidP="00967A9D">
            <w:pPr>
              <w:pStyle w:val="1-Normal"/>
              <w:rPr>
                <w:sz w:val="20"/>
              </w:rPr>
            </w:pPr>
            <w:r>
              <w:rPr>
                <w:sz w:val="20"/>
              </w:rPr>
              <w:t>Nom du SP</w:t>
            </w:r>
          </w:p>
        </w:tc>
        <w:tc>
          <w:tcPr>
            <w:tcW w:w="1134" w:type="dxa"/>
          </w:tcPr>
          <w:p w:rsidR="0092636D" w:rsidRDefault="0092636D" w:rsidP="00967A9D">
            <w:pPr>
              <w:pStyle w:val="1-Normal"/>
              <w:rPr>
                <w:sz w:val="20"/>
              </w:rPr>
            </w:pPr>
            <w:r>
              <w:rPr>
                <w:sz w:val="20"/>
              </w:rPr>
              <w:t>A</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rPr>
                <w:sz w:val="20"/>
              </w:rPr>
            </w:pPr>
          </w:p>
        </w:tc>
      </w:tr>
      <w:tr w:rsidR="0092636D" w:rsidTr="00967A9D">
        <w:trPr>
          <w:tblHeader/>
          <w:jc w:val="center"/>
        </w:trPr>
        <w:tc>
          <w:tcPr>
            <w:tcW w:w="2211" w:type="dxa"/>
          </w:tcPr>
          <w:p w:rsidR="0092636D" w:rsidRDefault="0092636D" w:rsidP="00967A9D">
            <w:pPr>
              <w:pStyle w:val="1-Normal"/>
              <w:rPr>
                <w:sz w:val="20"/>
              </w:rPr>
            </w:pPr>
            <w:r>
              <w:rPr>
                <w:sz w:val="20"/>
              </w:rPr>
              <w:t>Prénom du SP</w:t>
            </w:r>
          </w:p>
        </w:tc>
        <w:tc>
          <w:tcPr>
            <w:tcW w:w="1134" w:type="dxa"/>
          </w:tcPr>
          <w:p w:rsidR="0092636D" w:rsidRDefault="0092636D" w:rsidP="00967A9D">
            <w:pPr>
              <w:pStyle w:val="1-Normal"/>
              <w:rPr>
                <w:sz w:val="20"/>
              </w:rPr>
            </w:pPr>
            <w:r>
              <w:rPr>
                <w:sz w:val="20"/>
              </w:rPr>
              <w:t>A</w:t>
            </w: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Non</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67A9D">
            <w:pPr>
              <w:pStyle w:val="1-Normal"/>
              <w:rPr>
                <w:sz w:val="20"/>
              </w:rPr>
            </w:pPr>
          </w:p>
        </w:tc>
      </w:tr>
      <w:tr w:rsidR="0092636D" w:rsidTr="00967A9D">
        <w:trPr>
          <w:tblHeader/>
          <w:jc w:val="center"/>
        </w:trPr>
        <w:tc>
          <w:tcPr>
            <w:tcW w:w="2211" w:type="dxa"/>
          </w:tcPr>
          <w:p w:rsidR="0092636D" w:rsidRDefault="0092636D" w:rsidP="0092636D">
            <w:pPr>
              <w:pStyle w:val="1-Normal"/>
              <w:rPr>
                <w:sz w:val="20"/>
              </w:rPr>
            </w:pPr>
            <w:r>
              <w:rPr>
                <w:sz w:val="20"/>
              </w:rPr>
              <w:t>Case à cocher Validation</w:t>
            </w:r>
          </w:p>
        </w:tc>
        <w:tc>
          <w:tcPr>
            <w:tcW w:w="1134" w:type="dxa"/>
          </w:tcPr>
          <w:p w:rsidR="0092636D" w:rsidRDefault="0092636D" w:rsidP="00967A9D">
            <w:pPr>
              <w:pStyle w:val="1-Normal"/>
              <w:rPr>
                <w:sz w:val="20"/>
              </w:rPr>
            </w:pPr>
          </w:p>
        </w:tc>
        <w:tc>
          <w:tcPr>
            <w:tcW w:w="1560" w:type="dxa"/>
          </w:tcPr>
          <w:p w:rsidR="0092636D" w:rsidRDefault="0092636D" w:rsidP="00967A9D">
            <w:pPr>
              <w:pStyle w:val="1-Normal"/>
              <w:rPr>
                <w:sz w:val="20"/>
              </w:rPr>
            </w:pPr>
            <w:r>
              <w:rPr>
                <w:sz w:val="20"/>
              </w:rPr>
              <w:t>Oui</w:t>
            </w:r>
          </w:p>
        </w:tc>
        <w:tc>
          <w:tcPr>
            <w:tcW w:w="1417" w:type="dxa"/>
          </w:tcPr>
          <w:p w:rsidR="0092636D" w:rsidRDefault="0092636D" w:rsidP="00967A9D">
            <w:pPr>
              <w:pStyle w:val="1-Normal"/>
              <w:rPr>
                <w:sz w:val="20"/>
              </w:rPr>
            </w:pPr>
            <w:r>
              <w:rPr>
                <w:sz w:val="20"/>
              </w:rPr>
              <w:t>Oui</w:t>
            </w:r>
          </w:p>
        </w:tc>
        <w:tc>
          <w:tcPr>
            <w:tcW w:w="1418" w:type="dxa"/>
          </w:tcPr>
          <w:p w:rsidR="0092636D" w:rsidRDefault="0092636D" w:rsidP="00967A9D">
            <w:pPr>
              <w:pStyle w:val="1-Normal"/>
              <w:rPr>
                <w:sz w:val="20"/>
              </w:rPr>
            </w:pPr>
            <w:r>
              <w:rPr>
                <w:sz w:val="20"/>
              </w:rPr>
              <w:t>Oui</w:t>
            </w:r>
          </w:p>
        </w:tc>
        <w:tc>
          <w:tcPr>
            <w:tcW w:w="2633" w:type="dxa"/>
          </w:tcPr>
          <w:p w:rsidR="0092636D" w:rsidRDefault="0092636D" w:rsidP="0092636D">
            <w:pPr>
              <w:pStyle w:val="1-Normal"/>
              <w:rPr>
                <w:sz w:val="20"/>
              </w:rPr>
            </w:pPr>
            <w:r>
              <w:rPr>
                <w:sz w:val="20"/>
              </w:rPr>
              <w:t>Une coche indique la validation de la formation</w:t>
            </w:r>
          </w:p>
        </w:tc>
      </w:tr>
    </w:tbl>
    <w:p w:rsidR="0092636D" w:rsidRDefault="0092636D" w:rsidP="0092636D">
      <w:pPr>
        <w:pStyle w:val="1-Normal"/>
        <w:rPr>
          <w:i/>
        </w:rPr>
      </w:pPr>
      <w:r>
        <w:rPr>
          <w:i/>
        </w:rPr>
        <w:t>(*) A = Champ alpha-numérique, L = liste, N = Numérique, D = Date</w:t>
      </w:r>
    </w:p>
    <w:p w:rsidR="0092636D" w:rsidRDefault="0092636D" w:rsidP="0092636D">
      <w:pPr>
        <w:pStyle w:val="Titre3"/>
        <w:tabs>
          <w:tab w:val="num" w:pos="1276"/>
        </w:tabs>
        <w:ind w:left="1077"/>
        <w:rPr>
          <w:rFonts w:eastAsia="MS Mincho"/>
        </w:rPr>
      </w:pPr>
      <w:bookmarkStart w:id="746" w:name="_Toc409508858"/>
      <w:r>
        <w:rPr>
          <w:rFonts w:eastAsia="MS Mincho"/>
        </w:rPr>
        <w:t>Actions possibles</w:t>
      </w:r>
      <w:bookmarkEnd w:id="7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92636D" w:rsidTr="00967A9D">
        <w:trPr>
          <w:tblHeader/>
        </w:trPr>
        <w:tc>
          <w:tcPr>
            <w:tcW w:w="3060" w:type="dxa"/>
            <w:shd w:val="clear" w:color="auto" w:fill="C0C0C0"/>
          </w:tcPr>
          <w:p w:rsidR="0092636D" w:rsidRDefault="0092636D" w:rsidP="00967A9D">
            <w:pPr>
              <w:pStyle w:val="1-Normal"/>
              <w:rPr>
                <w:b/>
                <w:sz w:val="20"/>
              </w:rPr>
            </w:pPr>
            <w:r>
              <w:rPr>
                <w:b/>
                <w:sz w:val="20"/>
              </w:rPr>
              <w:t>Action</w:t>
            </w:r>
          </w:p>
        </w:tc>
        <w:tc>
          <w:tcPr>
            <w:tcW w:w="7288" w:type="dxa"/>
            <w:shd w:val="clear" w:color="auto" w:fill="C0C0C0"/>
          </w:tcPr>
          <w:p w:rsidR="0092636D" w:rsidRDefault="0092636D" w:rsidP="00967A9D">
            <w:pPr>
              <w:pStyle w:val="1-Normal"/>
              <w:rPr>
                <w:b/>
                <w:sz w:val="20"/>
              </w:rPr>
            </w:pPr>
            <w:r>
              <w:rPr>
                <w:b/>
                <w:sz w:val="20"/>
              </w:rPr>
              <w:t>Commentaires</w:t>
            </w:r>
          </w:p>
        </w:tc>
      </w:tr>
      <w:tr w:rsidR="0092636D" w:rsidTr="00967A9D">
        <w:tc>
          <w:tcPr>
            <w:tcW w:w="3060" w:type="dxa"/>
          </w:tcPr>
          <w:p w:rsidR="0092636D" w:rsidRDefault="0092636D" w:rsidP="00967A9D">
            <w:pPr>
              <w:pStyle w:val="1-Normal"/>
              <w:rPr>
                <w:sz w:val="20"/>
              </w:rPr>
            </w:pPr>
            <w:r>
              <w:rPr>
                <w:sz w:val="20"/>
              </w:rPr>
              <w:t>Bouton Valider</w:t>
            </w:r>
          </w:p>
        </w:tc>
        <w:tc>
          <w:tcPr>
            <w:tcW w:w="7288" w:type="dxa"/>
          </w:tcPr>
          <w:p w:rsidR="0092636D" w:rsidRDefault="0092636D" w:rsidP="0092636D">
            <w:pPr>
              <w:pStyle w:val="1-Normal"/>
              <w:rPr>
                <w:sz w:val="20"/>
              </w:rPr>
            </w:pPr>
            <w:r>
              <w:rPr>
                <w:sz w:val="20"/>
              </w:rPr>
              <w:t>Insertion ou suppression de la validation (table VALIDER) dans la BD.</w:t>
            </w:r>
          </w:p>
          <w:p w:rsidR="0092636D" w:rsidRDefault="0092636D" w:rsidP="0092636D">
            <w:pPr>
              <w:pStyle w:val="1-Normal"/>
              <w:rPr>
                <w:sz w:val="20"/>
              </w:rPr>
            </w:pPr>
            <w:r>
              <w:rPr>
                <w:sz w:val="20"/>
              </w:rPr>
              <w:t>Dans le cas de formation Validante : mise à jour de la fonction du SP</w:t>
            </w:r>
          </w:p>
        </w:tc>
      </w:tr>
      <w:tr w:rsidR="0092636D" w:rsidTr="00967A9D">
        <w:tc>
          <w:tcPr>
            <w:tcW w:w="3060" w:type="dxa"/>
          </w:tcPr>
          <w:p w:rsidR="0092636D" w:rsidRDefault="0092636D" w:rsidP="00967A9D">
            <w:pPr>
              <w:pStyle w:val="1-Normal"/>
              <w:rPr>
                <w:sz w:val="20"/>
              </w:rPr>
            </w:pPr>
            <w:r>
              <w:rPr>
                <w:sz w:val="20"/>
              </w:rPr>
              <w:t>Bouton Annuler</w:t>
            </w:r>
          </w:p>
        </w:tc>
        <w:tc>
          <w:tcPr>
            <w:tcW w:w="7288" w:type="dxa"/>
          </w:tcPr>
          <w:p w:rsidR="0092636D" w:rsidRDefault="0092636D" w:rsidP="00967A9D">
            <w:pPr>
              <w:pStyle w:val="1-Normal"/>
              <w:rPr>
                <w:sz w:val="20"/>
              </w:rPr>
            </w:pPr>
            <w:r>
              <w:rPr>
                <w:sz w:val="20"/>
              </w:rPr>
              <w:t>Annulation.</w:t>
            </w:r>
          </w:p>
        </w:tc>
      </w:tr>
    </w:tbl>
    <w:p w:rsidR="0092636D" w:rsidRDefault="0092636D" w:rsidP="0092636D"/>
    <w:p w:rsidR="00967A9D" w:rsidDel="00E03EC3" w:rsidRDefault="00967A9D" w:rsidP="00E03EC3">
      <w:pPr>
        <w:pStyle w:val="Titre1"/>
        <w:rPr>
          <w:del w:id="747" w:author="Annick MONTFORT" w:date="2018-01-09T14:10:00Z"/>
        </w:rPr>
        <w:pPrChange w:id="748" w:author="Annick MONTFORT" w:date="2018-01-09T14:10:00Z">
          <w:pPr>
            <w:pStyle w:val="Titre1"/>
          </w:pPr>
        </w:pPrChange>
      </w:pPr>
      <w:bookmarkStart w:id="749" w:name="_Toc409508859"/>
      <w:del w:id="750" w:author="Annick MONTFORT" w:date="2018-01-09T14:10:00Z">
        <w:r w:rsidRPr="00A55A1E" w:rsidDel="00E03EC3">
          <w:rPr>
            <w:rFonts w:eastAsia="MS Mincho"/>
          </w:rPr>
          <w:delText>PF</w:delText>
        </w:r>
        <w:r w:rsidDel="00E03EC3">
          <w:rPr>
            <w:rFonts w:eastAsia="MS Mincho"/>
          </w:rPr>
          <w:delText>7</w:delText>
        </w:r>
        <w:r w:rsidRPr="00A55A1E" w:rsidDel="00E03EC3">
          <w:rPr>
            <w:rFonts w:eastAsia="MS Mincho"/>
          </w:rPr>
          <w:delText xml:space="preserve"> : </w:delText>
        </w:r>
        <w:r w:rsidR="00CC4FDC" w:rsidDel="00E03EC3">
          <w:delText>Catalogue des formations</w:delText>
        </w:r>
        <w:bookmarkEnd w:id="749"/>
      </w:del>
    </w:p>
    <w:p w:rsidR="00F557EB" w:rsidDel="00E03EC3" w:rsidRDefault="00F557EB"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751" w:author="Annick MONTFORT" w:date="2018-01-09T14:10:00Z"/>
          <w:rFonts w:eastAsia="MS Mincho"/>
        </w:rPr>
        <w:pPrChange w:id="752" w:author="Annick MONTFORT" w:date="2018-01-09T14:10:00Z">
          <w:pPr/>
        </w:pPrChange>
      </w:pPr>
    </w:p>
    <w:p w:rsidR="00967A9D" w:rsidDel="00E03EC3" w:rsidRDefault="00967A9D" w:rsidP="00E03EC3">
      <w:pPr>
        <w:pStyle w:val="Titre2"/>
        <w:pageBreakBefore/>
        <w:numPr>
          <w:ilvl w:val="0"/>
          <w:numId w:val="20"/>
        </w:numPr>
        <w:pBdr>
          <w:left w:val="dotted" w:sz="6" w:space="4" w:color="auto"/>
        </w:pBdr>
        <w:shd w:val="clear" w:color="auto" w:fill="E6E6E6"/>
        <w:rPr>
          <w:del w:id="753" w:author="Annick MONTFORT" w:date="2018-01-09T14:10:00Z"/>
        </w:rPr>
        <w:pPrChange w:id="754" w:author="Annick MONTFORT" w:date="2018-01-09T14:10:00Z">
          <w:pPr>
            <w:pStyle w:val="Titre2"/>
            <w:numPr>
              <w:numId w:val="56"/>
            </w:numPr>
          </w:pPr>
        </w:pPrChange>
      </w:pPr>
      <w:bookmarkStart w:id="755" w:name="_Toc409508860"/>
      <w:del w:id="756" w:author="Annick MONTFORT" w:date="2018-01-09T14:10:00Z">
        <w:r w:rsidDel="00E03EC3">
          <w:delText xml:space="preserve">PF71 </w:delText>
        </w:r>
        <w:r w:rsidR="00CC4FDC" w:rsidDel="00E03EC3">
          <w:delText>Catalogue</w:delText>
        </w:r>
        <w:r w:rsidDel="00E03EC3">
          <w:delText xml:space="preserve"> des formations</w:delText>
        </w:r>
        <w:bookmarkEnd w:id="755"/>
      </w:del>
    </w:p>
    <w:p w:rsidR="00967A9D" w:rsidDel="00E03EC3" w:rsidRDefault="00967A9D" w:rsidP="00E03EC3">
      <w:pPr>
        <w:pStyle w:val="Titre3"/>
        <w:pageBreakBefore/>
        <w:numPr>
          <w:ilvl w:val="0"/>
          <w:numId w:val="20"/>
        </w:numPr>
        <w:pBdr>
          <w:left w:val="dotted" w:sz="6" w:space="4" w:color="auto"/>
          <w:bottom w:val="dotted" w:sz="6" w:space="1" w:color="auto"/>
        </w:pBdr>
        <w:shd w:val="clear" w:color="auto" w:fill="E6E6E6"/>
        <w:tabs>
          <w:tab w:val="num" w:pos="1276"/>
        </w:tabs>
        <w:spacing w:after="240"/>
        <w:rPr>
          <w:del w:id="757" w:author="Annick MONTFORT" w:date="2018-01-09T14:10:00Z"/>
          <w:rFonts w:eastAsia="MS Mincho"/>
        </w:rPr>
        <w:pPrChange w:id="758" w:author="Annick MONTFORT" w:date="2018-01-09T14:10:00Z">
          <w:pPr>
            <w:pStyle w:val="Titre3"/>
            <w:tabs>
              <w:tab w:val="num" w:pos="1276"/>
            </w:tabs>
            <w:ind w:left="1077"/>
          </w:pPr>
        </w:pPrChange>
      </w:pPr>
      <w:bookmarkStart w:id="759" w:name="_Toc409508861"/>
      <w:del w:id="760" w:author="Annick MONTFORT" w:date="2018-01-09T14:10:00Z">
        <w:r w:rsidDel="00E03EC3">
          <w:rPr>
            <w:rFonts w:eastAsia="MS Mincho"/>
          </w:rPr>
          <w:delText>Description</w:delText>
        </w:r>
        <w:bookmarkEnd w:id="759"/>
      </w:del>
    </w:p>
    <w:p w:rsidR="00F557EB" w:rsidDel="00E03EC3" w:rsidRDefault="00967A9D"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761" w:author="Annick MONTFORT" w:date="2018-01-09T14:10:00Z"/>
        </w:rPr>
        <w:pPrChange w:id="762" w:author="Annick MONTFORT" w:date="2018-01-09T14:10:00Z">
          <w:pPr/>
        </w:pPrChange>
      </w:pPr>
      <w:bookmarkStart w:id="763" w:name="_Toc348342324"/>
      <w:bookmarkStart w:id="764" w:name="_Toc348518233"/>
      <w:bookmarkStart w:id="765" w:name="_Toc348342325"/>
      <w:bookmarkStart w:id="766" w:name="_Toc348518234"/>
      <w:bookmarkStart w:id="767" w:name="_Toc348342327"/>
      <w:bookmarkStart w:id="768" w:name="_Toc348518236"/>
      <w:bookmarkStart w:id="769" w:name="_Toc348342328"/>
      <w:bookmarkStart w:id="770" w:name="_Toc348518237"/>
      <w:bookmarkStart w:id="771" w:name="_Toc348342330"/>
      <w:bookmarkStart w:id="772" w:name="_Toc348518239"/>
      <w:bookmarkStart w:id="773" w:name="_Toc348342453"/>
      <w:bookmarkStart w:id="774" w:name="_Toc348518362"/>
      <w:bookmarkStart w:id="775" w:name="_Toc348342463"/>
      <w:bookmarkStart w:id="776" w:name="_Toc348518372"/>
      <w:bookmarkStart w:id="777" w:name="_Toc348342465"/>
      <w:bookmarkStart w:id="778" w:name="_Toc348518374"/>
      <w:bookmarkStart w:id="779" w:name="_Toc348342534"/>
      <w:bookmarkStart w:id="780" w:name="_Toc348518443"/>
      <w:bookmarkStart w:id="781" w:name="_Toc348342541"/>
      <w:bookmarkStart w:id="782" w:name="_Toc348518450"/>
      <w:bookmarkStart w:id="783" w:name="_Toc348342543"/>
      <w:bookmarkStart w:id="784" w:name="_Toc348518452"/>
      <w:bookmarkStart w:id="785" w:name="_Toc348342544"/>
      <w:bookmarkStart w:id="786" w:name="_Toc348518453"/>
      <w:bookmarkStart w:id="787" w:name="_Toc348342546"/>
      <w:bookmarkStart w:id="788" w:name="_Toc348518455"/>
      <w:bookmarkStart w:id="789" w:name="_Toc348342604"/>
      <w:bookmarkStart w:id="790" w:name="_Toc348518513"/>
      <w:bookmarkStart w:id="791" w:name="_Toc348342611"/>
      <w:bookmarkStart w:id="792" w:name="_Toc348518520"/>
      <w:bookmarkStart w:id="793" w:name="_Toc348342613"/>
      <w:bookmarkStart w:id="794" w:name="_Toc348518522"/>
      <w:bookmarkStart w:id="795" w:name="_Toc348518566"/>
      <w:bookmarkStart w:id="796" w:name="_Toc348518567"/>
      <w:bookmarkStart w:id="797" w:name="_Toc348518568"/>
      <w:bookmarkStart w:id="798" w:name="_Toc348518569"/>
      <w:bookmarkStart w:id="799" w:name="_Toc348518570"/>
      <w:bookmarkStart w:id="800" w:name="_Toc380420121"/>
      <w:bookmarkStart w:id="801" w:name="_Toc380420310"/>
      <w:bookmarkStart w:id="802" w:name="_Toc380420387"/>
      <w:bookmarkStart w:id="803" w:name="_Toc348518574"/>
      <w:bookmarkStart w:id="804" w:name="_Toc348518581"/>
      <w:bookmarkStart w:id="805" w:name="_Toc348518596"/>
      <w:bookmarkStart w:id="806" w:name="_Toc348518605"/>
      <w:bookmarkStart w:id="807" w:name="_Toc348518612"/>
      <w:bookmarkStart w:id="808" w:name="_Toc348518630"/>
      <w:bookmarkStart w:id="809" w:name="_Toc348518639"/>
      <w:bookmarkStart w:id="810" w:name="_Toc348518643"/>
      <w:bookmarkStart w:id="811" w:name="_Toc348518735"/>
      <w:bookmarkStart w:id="812" w:name="_Toc348518743"/>
      <w:bookmarkStart w:id="813" w:name="_Toc348518744"/>
      <w:bookmarkStart w:id="814" w:name="_Toc348518745"/>
      <w:bookmarkStart w:id="815" w:name="_Toc348518746"/>
      <w:bookmarkStart w:id="816" w:name="_Toc348518754"/>
      <w:bookmarkStart w:id="817" w:name="_Toc348518769"/>
      <w:bookmarkStart w:id="818" w:name="_Toc348518776"/>
      <w:bookmarkStart w:id="819" w:name="_Toc348518777"/>
      <w:bookmarkStart w:id="820" w:name="_Toc348518779"/>
      <w:bookmarkStart w:id="821" w:name="_Toc348518780"/>
      <w:bookmarkStart w:id="822" w:name="_Toc348518782"/>
      <w:bookmarkStart w:id="823" w:name="_Toc348518783"/>
      <w:bookmarkStart w:id="824" w:name="_Toc348518860"/>
      <w:bookmarkStart w:id="825" w:name="_Toc348518867"/>
      <w:bookmarkStart w:id="826" w:name="_Toc348518882"/>
      <w:bookmarkStart w:id="827" w:name="_Toc348518885"/>
      <w:bookmarkStart w:id="828" w:name="_Toc348518887"/>
      <w:bookmarkStart w:id="829" w:name="_Toc348518908"/>
      <w:bookmarkStart w:id="830" w:name="_Toc348518915"/>
      <w:bookmarkStart w:id="831" w:name="_Toc348518916"/>
      <w:bookmarkStart w:id="832" w:name="_Toc348518918"/>
      <w:bookmarkStart w:id="833" w:name="_Toc348518919"/>
      <w:bookmarkStart w:id="834" w:name="_Toc348518921"/>
      <w:bookmarkStart w:id="835" w:name="_Toc348518922"/>
      <w:bookmarkStart w:id="836" w:name="_Toc348518924"/>
      <w:bookmarkStart w:id="837" w:name="_Toc348519087"/>
      <w:bookmarkStart w:id="838" w:name="_Toc348519092"/>
      <w:bookmarkStart w:id="839" w:name="_Toc348519112"/>
      <w:bookmarkStart w:id="840" w:name="_Toc348519121"/>
      <w:bookmarkStart w:id="841" w:name="_Toc348519123"/>
      <w:bookmarkStart w:id="842" w:name="_Toc348519150"/>
      <w:bookmarkStart w:id="843" w:name="_Toc348519163"/>
      <w:bookmarkStart w:id="844" w:name="_Toc348519173"/>
      <w:bookmarkStart w:id="845" w:name="_Toc348519181"/>
      <w:bookmarkStart w:id="846" w:name="_Toc348519182"/>
      <w:bookmarkStart w:id="847" w:name="_Toc348519184"/>
      <w:bookmarkStart w:id="848" w:name="_Toc348519187"/>
      <w:bookmarkStart w:id="849" w:name="_Toc348519194"/>
      <w:bookmarkStart w:id="850" w:name="_Toc348519212"/>
      <w:bookmarkStart w:id="851" w:name="_Toc348519228"/>
      <w:bookmarkStart w:id="852" w:name="_Toc348519260"/>
      <w:bookmarkStart w:id="853" w:name="_Toc348519264"/>
      <w:bookmarkStart w:id="854" w:name="_Toc348519269"/>
      <w:bookmarkStart w:id="855" w:name="_Toc348519288"/>
      <w:bookmarkStart w:id="856" w:name="_Toc348519309"/>
      <w:bookmarkStart w:id="857" w:name="_Toc348519315"/>
      <w:bookmarkStart w:id="858" w:name="_Toc348519322"/>
      <w:bookmarkStart w:id="859" w:name="_Toc348519324"/>
      <w:bookmarkStart w:id="860" w:name="_Toc348519325"/>
      <w:bookmarkStart w:id="861" w:name="_Toc348519330"/>
      <w:bookmarkStart w:id="862" w:name="_Toc348519334"/>
      <w:bookmarkStart w:id="863" w:name="_Toc348519341"/>
      <w:bookmarkStart w:id="864" w:name="_Toc348519342"/>
      <w:bookmarkStart w:id="865" w:name="_Toc348519343"/>
      <w:bookmarkStart w:id="866" w:name="_Toc348519356"/>
      <w:bookmarkStart w:id="867" w:name="_Toc348519358"/>
      <w:bookmarkStart w:id="868" w:name="_Toc348519361"/>
      <w:bookmarkStart w:id="869" w:name="_Toc348519363"/>
      <w:bookmarkStart w:id="870" w:name="_Toc348519364"/>
      <w:bookmarkStart w:id="871" w:name="_Toc348519365"/>
      <w:bookmarkStart w:id="872" w:name="_Toc348519366"/>
      <w:bookmarkStart w:id="873" w:name="_Toc348519394"/>
      <w:bookmarkStart w:id="874" w:name="_Toc348519396"/>
      <w:bookmarkStart w:id="875" w:name="_Toc348519403"/>
      <w:bookmarkStart w:id="876" w:name="_Toc348519437"/>
      <w:bookmarkStart w:id="877" w:name="_Toc348519441"/>
      <w:bookmarkStart w:id="878" w:name="_Toc348519446"/>
      <w:bookmarkStart w:id="879" w:name="_Toc348519450"/>
      <w:bookmarkStart w:id="880" w:name="_Toc348519454"/>
      <w:bookmarkStart w:id="881" w:name="_Toc348519462"/>
      <w:bookmarkStart w:id="882" w:name="_Toc348519463"/>
      <w:bookmarkStart w:id="883" w:name="_Toc348519465"/>
      <w:bookmarkStart w:id="884" w:name="_Toc348519467"/>
      <w:bookmarkStart w:id="885" w:name="_Toc348519468"/>
      <w:bookmarkStart w:id="886" w:name="_Toc348519470"/>
      <w:bookmarkStart w:id="887" w:name="_Toc348519471"/>
      <w:bookmarkStart w:id="888" w:name="_Toc348519473"/>
      <w:bookmarkStart w:id="889" w:name="_Toc348519538"/>
      <w:bookmarkStart w:id="890" w:name="_Toc348519544"/>
      <w:bookmarkStart w:id="891" w:name="_Toc348519600"/>
      <w:bookmarkStart w:id="892" w:name="_Toc348519612"/>
      <w:bookmarkStart w:id="893" w:name="_Toc348519614"/>
      <w:bookmarkStart w:id="894" w:name="_Toc348519698"/>
      <w:bookmarkStart w:id="895" w:name="_Toc348519704"/>
      <w:bookmarkStart w:id="896" w:name="_Toc348519705"/>
      <w:bookmarkStart w:id="897" w:name="_Toc348519707"/>
      <w:bookmarkStart w:id="898" w:name="_Toc348519708"/>
      <w:bookmarkStart w:id="899" w:name="_Toc348519710"/>
      <w:bookmarkStart w:id="900" w:name="_Toc348519711"/>
      <w:bookmarkStart w:id="901" w:name="_Toc348519713"/>
      <w:bookmarkStart w:id="902" w:name="_Toc348519714"/>
      <w:bookmarkStart w:id="903" w:name="_Toc348519716"/>
      <w:bookmarkStart w:id="904" w:name="_Toc348519900"/>
      <w:bookmarkStart w:id="905" w:name="_Toc348519921"/>
      <w:bookmarkStart w:id="906" w:name="_Toc348519953"/>
      <w:bookmarkStart w:id="907" w:name="_Toc348519968"/>
      <w:bookmarkStart w:id="908" w:name="_Toc348519970"/>
      <w:bookmarkStart w:id="909" w:name="_Toc348520027"/>
      <w:bookmarkStart w:id="910" w:name="_Toc348520033"/>
      <w:bookmarkStart w:id="911" w:name="_Toc348520034"/>
      <w:bookmarkStart w:id="912" w:name="_Toc348520036"/>
      <w:bookmarkStart w:id="913" w:name="_Toc348520037"/>
      <w:bookmarkStart w:id="914" w:name="_Toc348520039"/>
      <w:bookmarkStart w:id="915" w:name="_Toc348520040"/>
      <w:bookmarkStart w:id="916" w:name="_Toc348520117"/>
      <w:bookmarkStart w:id="917" w:name="_Toc348520121"/>
      <w:bookmarkStart w:id="918" w:name="_Toc348520136"/>
      <w:bookmarkStart w:id="919" w:name="_Toc348520139"/>
      <w:bookmarkStart w:id="920" w:name="_Toc348520141"/>
      <w:bookmarkStart w:id="921" w:name="_Toc348520162"/>
      <w:bookmarkStart w:id="922" w:name="_Toc348520165"/>
      <w:bookmarkStart w:id="923" w:name="_Toc348520171"/>
      <w:bookmarkStart w:id="924" w:name="_Toc348520172"/>
      <w:bookmarkStart w:id="925" w:name="_Toc348520198"/>
      <w:bookmarkStart w:id="926" w:name="_Toc348520209"/>
      <w:bookmarkStart w:id="927" w:name="_Toc348520211"/>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del w:id="928" w:author="Annick MONTFORT" w:date="2018-01-09T14:10:00Z">
        <w:r w:rsidDel="00E03EC3">
          <w:delText>Il s’agit de lister les formations du catalogue afin de pouvoir en ajouter ou de pouvoir modifier ou supprimer les formations existantes.</w:delText>
        </w:r>
      </w:del>
    </w:p>
    <w:p w:rsidR="00F557EB" w:rsidDel="00E03EC3" w:rsidRDefault="00F557EB"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929" w:author="Annick MONTFORT" w:date="2018-01-09T14:10:00Z"/>
        </w:rPr>
        <w:pPrChange w:id="930" w:author="Annick MONTFORT" w:date="2018-01-09T14:10:00Z">
          <w:pPr>
            <w:jc w:val="center"/>
          </w:pPr>
        </w:pPrChange>
      </w:pPr>
      <w:del w:id="931" w:author="Annick MONTFORT" w:date="2018-01-09T14:10:00Z">
        <w:r w:rsidDel="00E03EC3">
          <w:rPr>
            <w:noProof/>
          </w:rPr>
          <w:drawing>
            <wp:inline distT="0" distB="0" distL="0" distR="0">
              <wp:extent cx="3295650" cy="2771775"/>
              <wp:effectExtent l="19050" t="0" r="0" b="0"/>
              <wp:docPr id="30"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295650" cy="2771775"/>
                      </a:xfrm>
                      <a:prstGeom prst="rect">
                        <a:avLst/>
                      </a:prstGeom>
                      <a:noFill/>
                      <a:ln w="9525">
                        <a:noFill/>
                        <a:miter lim="800000"/>
                        <a:headEnd/>
                        <a:tailEnd/>
                      </a:ln>
                    </pic:spPr>
                  </pic:pic>
                </a:graphicData>
              </a:graphic>
            </wp:inline>
          </w:drawing>
        </w:r>
      </w:del>
    </w:p>
    <w:p w:rsidR="00F557EB" w:rsidDel="00E03EC3" w:rsidRDefault="00F557EB"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932" w:author="Annick MONTFORT" w:date="2018-01-09T14:10:00Z"/>
        </w:rPr>
        <w:pPrChange w:id="933" w:author="Annick MONTFORT" w:date="2018-01-09T14:10:00Z">
          <w:pPr/>
        </w:pPrChange>
      </w:pPr>
    </w:p>
    <w:p w:rsidR="00CC4FDC" w:rsidRPr="0092636D" w:rsidDel="00E03EC3" w:rsidRDefault="00CC4FDC" w:rsidP="00E03EC3">
      <w:pPr>
        <w:pStyle w:val="Titre3"/>
        <w:pageBreakBefore/>
        <w:numPr>
          <w:ilvl w:val="0"/>
          <w:numId w:val="20"/>
        </w:numPr>
        <w:pBdr>
          <w:left w:val="dotted" w:sz="6" w:space="4" w:color="auto"/>
          <w:bottom w:val="dotted" w:sz="6" w:space="1" w:color="auto"/>
        </w:pBdr>
        <w:shd w:val="clear" w:color="auto" w:fill="E6E6E6"/>
        <w:tabs>
          <w:tab w:val="num" w:pos="1276"/>
        </w:tabs>
        <w:spacing w:after="240"/>
        <w:rPr>
          <w:del w:id="934" w:author="Annick MONTFORT" w:date="2018-01-09T14:10:00Z"/>
          <w:rFonts w:eastAsia="MS Mincho"/>
        </w:rPr>
        <w:pPrChange w:id="935" w:author="Annick MONTFORT" w:date="2018-01-09T14:10:00Z">
          <w:pPr>
            <w:pStyle w:val="Titre3"/>
            <w:numPr>
              <w:numId w:val="61"/>
            </w:numPr>
            <w:tabs>
              <w:tab w:val="num" w:pos="1276"/>
            </w:tabs>
          </w:pPr>
        </w:pPrChange>
      </w:pPr>
      <w:bookmarkStart w:id="936" w:name="_Toc409508862"/>
      <w:del w:id="937" w:author="Annick MONTFORT" w:date="2018-01-09T14:10:00Z">
        <w:r w:rsidRPr="0092636D" w:rsidDel="00E03EC3">
          <w:rPr>
            <w:rFonts w:eastAsia="MS Mincho"/>
          </w:rPr>
          <w:delText>Informations présentes sur les écrans</w:delText>
        </w:r>
        <w:bookmarkEnd w:id="936"/>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CC4FDC" w:rsidDel="00E03EC3" w:rsidTr="00F557EB">
        <w:trPr>
          <w:tblHeader/>
          <w:jc w:val="center"/>
          <w:del w:id="938" w:author="Annick MONTFORT" w:date="2018-01-09T14:10:00Z"/>
        </w:trPr>
        <w:tc>
          <w:tcPr>
            <w:tcW w:w="2211"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39" w:author="Annick MONTFORT" w:date="2018-01-09T14:10:00Z"/>
                <w:b/>
                <w:sz w:val="20"/>
              </w:rPr>
              <w:pPrChange w:id="940" w:author="Annick MONTFORT" w:date="2018-01-09T14:10:00Z">
                <w:pPr>
                  <w:pStyle w:val="1-Normal"/>
                </w:pPr>
              </w:pPrChange>
            </w:pPr>
            <w:del w:id="941" w:author="Annick MONTFORT" w:date="2018-01-09T14:10:00Z">
              <w:r w:rsidDel="00E03EC3">
                <w:rPr>
                  <w:b/>
                  <w:sz w:val="20"/>
                </w:rPr>
                <w:delText>Information</w:delText>
              </w:r>
            </w:del>
          </w:p>
        </w:tc>
        <w:tc>
          <w:tcPr>
            <w:tcW w:w="1134"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42" w:author="Annick MONTFORT" w:date="2018-01-09T14:10:00Z"/>
                <w:b/>
                <w:sz w:val="20"/>
              </w:rPr>
              <w:pPrChange w:id="943" w:author="Annick MONTFORT" w:date="2018-01-09T14:10:00Z">
                <w:pPr>
                  <w:pStyle w:val="1-Normal"/>
                </w:pPr>
              </w:pPrChange>
            </w:pPr>
            <w:del w:id="944" w:author="Annick MONTFORT" w:date="2018-01-09T14:10:00Z">
              <w:r w:rsidDel="00E03EC3">
                <w:rPr>
                  <w:b/>
                  <w:sz w:val="20"/>
                </w:rPr>
                <w:delText>Type(*)</w:delText>
              </w:r>
            </w:del>
          </w:p>
        </w:tc>
        <w:tc>
          <w:tcPr>
            <w:tcW w:w="1560"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45" w:author="Annick MONTFORT" w:date="2018-01-09T14:10:00Z"/>
                <w:b/>
                <w:sz w:val="20"/>
              </w:rPr>
              <w:pPrChange w:id="946" w:author="Annick MONTFORT" w:date="2018-01-09T14:10:00Z">
                <w:pPr>
                  <w:pStyle w:val="1-Normal"/>
                </w:pPr>
              </w:pPrChange>
            </w:pPr>
            <w:del w:id="947" w:author="Annick MONTFORT" w:date="2018-01-09T14:10:00Z">
              <w:r w:rsidDel="00E03EC3">
                <w:rPr>
                  <w:b/>
                  <w:sz w:val="20"/>
                </w:rPr>
                <w:delText>Initialisation</w:delText>
              </w:r>
            </w:del>
          </w:p>
        </w:tc>
        <w:tc>
          <w:tcPr>
            <w:tcW w:w="1417"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48" w:author="Annick MONTFORT" w:date="2018-01-09T14:10:00Z"/>
                <w:b/>
                <w:sz w:val="20"/>
              </w:rPr>
              <w:pPrChange w:id="949" w:author="Annick MONTFORT" w:date="2018-01-09T14:10:00Z">
                <w:pPr>
                  <w:pStyle w:val="1-Normal"/>
                </w:pPr>
              </w:pPrChange>
            </w:pPr>
            <w:del w:id="950" w:author="Annick MONTFORT" w:date="2018-01-09T14:10:00Z">
              <w:r w:rsidDel="00E03EC3">
                <w:rPr>
                  <w:b/>
                  <w:sz w:val="20"/>
                </w:rPr>
                <w:delText xml:space="preserve">Modifiable </w:delText>
              </w:r>
            </w:del>
          </w:p>
        </w:tc>
        <w:tc>
          <w:tcPr>
            <w:tcW w:w="1418"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51" w:author="Annick MONTFORT" w:date="2018-01-09T14:10:00Z"/>
                <w:b/>
                <w:sz w:val="20"/>
              </w:rPr>
              <w:pPrChange w:id="952" w:author="Annick MONTFORT" w:date="2018-01-09T14:10:00Z">
                <w:pPr>
                  <w:pStyle w:val="1-Normal"/>
                </w:pPr>
              </w:pPrChange>
            </w:pPr>
            <w:del w:id="953" w:author="Annick MONTFORT" w:date="2018-01-09T14:10:00Z">
              <w:r w:rsidDel="00E03EC3">
                <w:rPr>
                  <w:b/>
                  <w:sz w:val="20"/>
                </w:rPr>
                <w:delText xml:space="preserve">Obligatoire </w:delText>
              </w:r>
            </w:del>
          </w:p>
        </w:tc>
        <w:tc>
          <w:tcPr>
            <w:tcW w:w="2633"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54" w:author="Annick MONTFORT" w:date="2018-01-09T14:10:00Z"/>
                <w:b/>
                <w:sz w:val="20"/>
              </w:rPr>
              <w:pPrChange w:id="955" w:author="Annick MONTFORT" w:date="2018-01-09T14:10:00Z">
                <w:pPr>
                  <w:pStyle w:val="1-Normal"/>
                </w:pPr>
              </w:pPrChange>
            </w:pPr>
            <w:del w:id="956" w:author="Annick MONTFORT" w:date="2018-01-09T14:10:00Z">
              <w:r w:rsidDel="00E03EC3">
                <w:rPr>
                  <w:b/>
                  <w:sz w:val="20"/>
                </w:rPr>
                <w:delText>Règle de gestion / Commentaire</w:delText>
              </w:r>
            </w:del>
          </w:p>
        </w:tc>
      </w:tr>
      <w:tr w:rsidR="00CC4FDC" w:rsidDel="00E03EC3" w:rsidTr="00F557EB">
        <w:trPr>
          <w:tblHeader/>
          <w:jc w:val="center"/>
          <w:del w:id="957" w:author="Annick MONTFORT" w:date="2018-01-09T14:10:00Z"/>
        </w:trPr>
        <w:tc>
          <w:tcPr>
            <w:tcW w:w="2211"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58" w:author="Annick MONTFORT" w:date="2018-01-09T14:10:00Z"/>
                <w:sz w:val="20"/>
              </w:rPr>
              <w:pPrChange w:id="959" w:author="Annick MONTFORT" w:date="2018-01-09T14:10:00Z">
                <w:pPr>
                  <w:pStyle w:val="1-Normal"/>
                </w:pPr>
              </w:pPrChange>
            </w:pPr>
            <w:del w:id="960" w:author="Annick MONTFORT" w:date="2018-01-09T14:10:00Z">
              <w:r w:rsidDel="00E03EC3">
                <w:rPr>
                  <w:sz w:val="20"/>
                </w:rPr>
                <w:delText>Identifiant de la formation</w:delText>
              </w:r>
            </w:del>
          </w:p>
        </w:tc>
        <w:tc>
          <w:tcPr>
            <w:tcW w:w="1134"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61" w:author="Annick MONTFORT" w:date="2018-01-09T14:10:00Z"/>
                <w:sz w:val="20"/>
              </w:rPr>
              <w:pPrChange w:id="962" w:author="Annick MONTFORT" w:date="2018-01-09T14:10:00Z">
                <w:pPr>
                  <w:pStyle w:val="1-Normal"/>
                </w:pPr>
              </w:pPrChange>
            </w:pPr>
            <w:del w:id="963" w:author="Annick MONTFORT" w:date="2018-01-09T14:10:00Z">
              <w:r w:rsidDel="00E03EC3">
                <w:rPr>
                  <w:sz w:val="20"/>
                </w:rPr>
                <w:delText>A</w:delText>
              </w:r>
            </w:del>
          </w:p>
        </w:tc>
        <w:tc>
          <w:tcPr>
            <w:tcW w:w="15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64" w:author="Annick MONTFORT" w:date="2018-01-09T14:10:00Z"/>
                <w:sz w:val="20"/>
              </w:rPr>
              <w:pPrChange w:id="965" w:author="Annick MONTFORT" w:date="2018-01-09T14:10:00Z">
                <w:pPr>
                  <w:pStyle w:val="1-Normal"/>
                </w:pPr>
              </w:pPrChange>
            </w:pPr>
            <w:del w:id="966" w:author="Annick MONTFORT" w:date="2018-01-09T14:10:00Z">
              <w:r w:rsidDel="00E03EC3">
                <w:rPr>
                  <w:sz w:val="20"/>
                </w:rPr>
                <w:delText>Oui</w:delText>
              </w:r>
            </w:del>
          </w:p>
        </w:tc>
        <w:tc>
          <w:tcPr>
            <w:tcW w:w="1417"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67" w:author="Annick MONTFORT" w:date="2018-01-09T14:10:00Z"/>
                <w:sz w:val="20"/>
              </w:rPr>
              <w:pPrChange w:id="968" w:author="Annick MONTFORT" w:date="2018-01-09T14:10:00Z">
                <w:pPr>
                  <w:pStyle w:val="1-Normal"/>
                </w:pPr>
              </w:pPrChange>
            </w:pPr>
            <w:del w:id="969" w:author="Annick MONTFORT" w:date="2018-01-09T14:10:00Z">
              <w:r w:rsidDel="00E03EC3">
                <w:rPr>
                  <w:sz w:val="20"/>
                </w:rPr>
                <w:delText>Oui</w:delText>
              </w:r>
            </w:del>
          </w:p>
        </w:tc>
        <w:tc>
          <w:tcPr>
            <w:tcW w:w="141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70" w:author="Annick MONTFORT" w:date="2018-01-09T14:10:00Z"/>
                <w:sz w:val="20"/>
              </w:rPr>
              <w:pPrChange w:id="971" w:author="Annick MONTFORT" w:date="2018-01-09T14:10:00Z">
                <w:pPr>
                  <w:pStyle w:val="1-Normal"/>
                </w:pPr>
              </w:pPrChange>
            </w:pPr>
            <w:del w:id="972" w:author="Annick MONTFORT" w:date="2018-01-09T14:10:00Z">
              <w:r w:rsidDel="00E03EC3">
                <w:rPr>
                  <w:sz w:val="20"/>
                </w:rPr>
                <w:delText>Oui</w:delText>
              </w:r>
            </w:del>
          </w:p>
        </w:tc>
        <w:tc>
          <w:tcPr>
            <w:tcW w:w="2633"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73" w:author="Annick MONTFORT" w:date="2018-01-09T14:10:00Z"/>
                <w:sz w:val="20"/>
              </w:rPr>
              <w:pPrChange w:id="974" w:author="Annick MONTFORT" w:date="2018-01-09T14:10:00Z">
                <w:pPr>
                  <w:pStyle w:val="1-Normal"/>
                  <w:ind w:left="0"/>
                </w:pPr>
              </w:pPrChange>
            </w:pPr>
            <w:del w:id="975" w:author="Annick MONTFORT" w:date="2018-01-09T14:10:00Z">
              <w:r w:rsidDel="00E03EC3">
                <w:rPr>
                  <w:sz w:val="20"/>
                </w:rPr>
                <w:delText>Liste de valeurs de la table Formation</w:delText>
              </w:r>
            </w:del>
          </w:p>
        </w:tc>
      </w:tr>
      <w:tr w:rsidR="00CC4FDC" w:rsidDel="00E03EC3" w:rsidTr="00F557EB">
        <w:trPr>
          <w:tblHeader/>
          <w:jc w:val="center"/>
          <w:del w:id="976" w:author="Annick MONTFORT" w:date="2018-01-09T14:10:00Z"/>
        </w:trPr>
        <w:tc>
          <w:tcPr>
            <w:tcW w:w="2211"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77" w:author="Annick MONTFORT" w:date="2018-01-09T14:10:00Z"/>
                <w:sz w:val="20"/>
              </w:rPr>
              <w:pPrChange w:id="978" w:author="Annick MONTFORT" w:date="2018-01-09T14:10:00Z">
                <w:pPr>
                  <w:pStyle w:val="1-Normal"/>
                </w:pPr>
              </w:pPrChange>
            </w:pPr>
            <w:del w:id="979" w:author="Annick MONTFORT" w:date="2018-01-09T14:10:00Z">
              <w:r w:rsidDel="00E03EC3">
                <w:rPr>
                  <w:sz w:val="20"/>
                </w:rPr>
                <w:delText>Date de début de la formation</w:delText>
              </w:r>
            </w:del>
          </w:p>
        </w:tc>
        <w:tc>
          <w:tcPr>
            <w:tcW w:w="1134"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80" w:author="Annick MONTFORT" w:date="2018-01-09T14:10:00Z"/>
                <w:sz w:val="20"/>
              </w:rPr>
              <w:pPrChange w:id="981" w:author="Annick MONTFORT" w:date="2018-01-09T14:10:00Z">
                <w:pPr>
                  <w:pStyle w:val="1-Normal"/>
                </w:pPr>
              </w:pPrChange>
            </w:pPr>
            <w:del w:id="982" w:author="Annick MONTFORT" w:date="2018-01-09T14:10:00Z">
              <w:r w:rsidDel="00E03EC3">
                <w:rPr>
                  <w:sz w:val="20"/>
                </w:rPr>
                <w:delText>D</w:delText>
              </w:r>
            </w:del>
          </w:p>
        </w:tc>
        <w:tc>
          <w:tcPr>
            <w:tcW w:w="15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83" w:author="Annick MONTFORT" w:date="2018-01-09T14:10:00Z"/>
                <w:sz w:val="20"/>
              </w:rPr>
              <w:pPrChange w:id="984" w:author="Annick MONTFORT" w:date="2018-01-09T14:10:00Z">
                <w:pPr>
                  <w:pStyle w:val="1-Normal"/>
                </w:pPr>
              </w:pPrChange>
            </w:pPr>
            <w:del w:id="985" w:author="Annick MONTFORT" w:date="2018-01-09T14:10:00Z">
              <w:r w:rsidDel="00E03EC3">
                <w:rPr>
                  <w:sz w:val="20"/>
                </w:rPr>
                <w:delText>Oui</w:delText>
              </w:r>
            </w:del>
          </w:p>
        </w:tc>
        <w:tc>
          <w:tcPr>
            <w:tcW w:w="1417"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86" w:author="Annick MONTFORT" w:date="2018-01-09T14:10:00Z"/>
                <w:sz w:val="20"/>
              </w:rPr>
              <w:pPrChange w:id="987" w:author="Annick MONTFORT" w:date="2018-01-09T14:10:00Z">
                <w:pPr>
                  <w:pStyle w:val="1-Normal"/>
                </w:pPr>
              </w:pPrChange>
            </w:pPr>
            <w:del w:id="988" w:author="Annick MONTFORT" w:date="2018-01-09T14:10:00Z">
              <w:r w:rsidDel="00E03EC3">
                <w:rPr>
                  <w:sz w:val="20"/>
                </w:rPr>
                <w:delText>Non</w:delText>
              </w:r>
            </w:del>
          </w:p>
        </w:tc>
        <w:tc>
          <w:tcPr>
            <w:tcW w:w="141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89" w:author="Annick MONTFORT" w:date="2018-01-09T14:10:00Z"/>
                <w:sz w:val="20"/>
              </w:rPr>
              <w:pPrChange w:id="990" w:author="Annick MONTFORT" w:date="2018-01-09T14:10:00Z">
                <w:pPr>
                  <w:pStyle w:val="1-Normal"/>
                </w:pPr>
              </w:pPrChange>
            </w:pPr>
            <w:del w:id="991" w:author="Annick MONTFORT" w:date="2018-01-09T14:10:00Z">
              <w:r w:rsidDel="00E03EC3">
                <w:rPr>
                  <w:sz w:val="20"/>
                </w:rPr>
                <w:delText>Oui</w:delText>
              </w:r>
            </w:del>
          </w:p>
        </w:tc>
        <w:tc>
          <w:tcPr>
            <w:tcW w:w="2633"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92" w:author="Annick MONTFORT" w:date="2018-01-09T14:10:00Z"/>
                <w:sz w:val="20"/>
              </w:rPr>
              <w:pPrChange w:id="993" w:author="Annick MONTFORT" w:date="2018-01-09T14:10:00Z">
                <w:pPr>
                  <w:pStyle w:val="1-Normal"/>
                  <w:ind w:left="0"/>
                </w:pPr>
              </w:pPrChange>
            </w:pPr>
          </w:p>
        </w:tc>
      </w:tr>
    </w:tbl>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994" w:author="Annick MONTFORT" w:date="2018-01-09T14:10:00Z"/>
          <w:i/>
        </w:rPr>
        <w:pPrChange w:id="995" w:author="Annick MONTFORT" w:date="2018-01-09T14:10:00Z">
          <w:pPr>
            <w:pStyle w:val="1-Normal"/>
          </w:pPr>
        </w:pPrChange>
      </w:pPr>
      <w:del w:id="996" w:author="Annick MONTFORT" w:date="2018-01-09T14:10:00Z">
        <w:r w:rsidDel="00E03EC3">
          <w:rPr>
            <w:i/>
          </w:rPr>
          <w:delText>(*) A = Champ alpha-numérique, L = liste, N = Numérique, D = Date</w:delText>
        </w:r>
      </w:del>
    </w:p>
    <w:p w:rsidR="00CC4FDC" w:rsidDel="00E03EC3" w:rsidRDefault="00CC4FDC" w:rsidP="00E03EC3">
      <w:pPr>
        <w:pStyle w:val="Titre3"/>
        <w:pageBreakBefore/>
        <w:numPr>
          <w:ilvl w:val="0"/>
          <w:numId w:val="20"/>
        </w:numPr>
        <w:pBdr>
          <w:left w:val="dotted" w:sz="6" w:space="4" w:color="auto"/>
          <w:bottom w:val="dotted" w:sz="6" w:space="1" w:color="auto"/>
        </w:pBdr>
        <w:shd w:val="clear" w:color="auto" w:fill="E6E6E6"/>
        <w:tabs>
          <w:tab w:val="num" w:pos="1276"/>
        </w:tabs>
        <w:spacing w:after="240"/>
        <w:rPr>
          <w:del w:id="997" w:author="Annick MONTFORT" w:date="2018-01-09T14:10:00Z"/>
          <w:rFonts w:eastAsia="MS Mincho"/>
        </w:rPr>
        <w:pPrChange w:id="998" w:author="Annick MONTFORT" w:date="2018-01-09T14:10:00Z">
          <w:pPr>
            <w:pStyle w:val="Titre3"/>
            <w:tabs>
              <w:tab w:val="num" w:pos="1276"/>
            </w:tabs>
            <w:ind w:left="1077"/>
          </w:pPr>
        </w:pPrChange>
      </w:pPr>
      <w:bookmarkStart w:id="999" w:name="_Toc409508863"/>
      <w:del w:id="1000" w:author="Annick MONTFORT" w:date="2018-01-09T14:10:00Z">
        <w:r w:rsidDel="00E03EC3">
          <w:rPr>
            <w:rFonts w:eastAsia="MS Mincho"/>
          </w:rPr>
          <w:delText>Actions possibles</w:delText>
        </w:r>
        <w:bookmarkEnd w:id="999"/>
      </w:del>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CC4FDC" w:rsidDel="00E03EC3" w:rsidTr="00F557EB">
        <w:trPr>
          <w:tblHeader/>
          <w:del w:id="1001" w:author="Annick MONTFORT" w:date="2018-01-09T14:10:00Z"/>
        </w:trPr>
        <w:tc>
          <w:tcPr>
            <w:tcW w:w="3060" w:type="dxa"/>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02" w:author="Annick MONTFORT" w:date="2018-01-09T14:10:00Z"/>
                <w:b/>
                <w:sz w:val="20"/>
              </w:rPr>
              <w:pPrChange w:id="1003" w:author="Annick MONTFORT" w:date="2018-01-09T14:10:00Z">
                <w:pPr>
                  <w:pStyle w:val="1-Normal"/>
                </w:pPr>
              </w:pPrChange>
            </w:pPr>
            <w:del w:id="1004" w:author="Annick MONTFORT" w:date="2018-01-09T14:10:00Z">
              <w:r w:rsidDel="00E03EC3">
                <w:rPr>
                  <w:b/>
                  <w:sz w:val="20"/>
                </w:rPr>
                <w:delText>Action</w:delText>
              </w:r>
            </w:del>
          </w:p>
        </w:tc>
        <w:tc>
          <w:tcPr>
            <w:tcW w:w="7288" w:type="dxa"/>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05" w:author="Annick MONTFORT" w:date="2018-01-09T14:10:00Z"/>
                <w:b/>
                <w:sz w:val="20"/>
              </w:rPr>
              <w:pPrChange w:id="1006" w:author="Annick MONTFORT" w:date="2018-01-09T14:10:00Z">
                <w:pPr>
                  <w:pStyle w:val="1-Normal"/>
                </w:pPr>
              </w:pPrChange>
            </w:pPr>
            <w:del w:id="1007" w:author="Annick MONTFORT" w:date="2018-01-09T14:10:00Z">
              <w:r w:rsidDel="00E03EC3">
                <w:rPr>
                  <w:b/>
                  <w:sz w:val="20"/>
                </w:rPr>
                <w:delText>Commentaires</w:delText>
              </w:r>
            </w:del>
          </w:p>
        </w:tc>
      </w:tr>
      <w:tr w:rsidR="00CC4FDC" w:rsidDel="00E03EC3" w:rsidTr="00F557EB">
        <w:trPr>
          <w:del w:id="1008" w:author="Annick MONTFORT" w:date="2018-01-09T14:10:00Z"/>
        </w:trPr>
        <w:tc>
          <w:tcPr>
            <w:tcW w:w="30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09" w:author="Annick MONTFORT" w:date="2018-01-09T14:10:00Z"/>
                <w:sz w:val="20"/>
              </w:rPr>
              <w:pPrChange w:id="1010" w:author="Annick MONTFORT" w:date="2018-01-09T14:10:00Z">
                <w:pPr>
                  <w:pStyle w:val="1-Normal"/>
                </w:pPr>
              </w:pPrChange>
            </w:pPr>
            <w:del w:id="1011" w:author="Annick MONTFORT" w:date="2018-01-09T14:10:00Z">
              <w:r w:rsidDel="00E03EC3">
                <w:rPr>
                  <w:sz w:val="20"/>
                </w:rPr>
                <w:delText>Bouton Ajouter</w:delText>
              </w:r>
            </w:del>
          </w:p>
        </w:tc>
        <w:tc>
          <w:tcPr>
            <w:tcW w:w="728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12" w:author="Annick MONTFORT" w:date="2018-01-09T14:10:00Z"/>
                <w:sz w:val="20"/>
              </w:rPr>
              <w:pPrChange w:id="1013" w:author="Annick MONTFORT" w:date="2018-01-09T14:10:00Z">
                <w:pPr>
                  <w:pStyle w:val="1-Normal"/>
                </w:pPr>
              </w:pPrChange>
            </w:pPr>
            <w:del w:id="1014" w:author="Annick MONTFORT" w:date="2018-01-09T14:10:00Z">
              <w:r w:rsidDel="00E03EC3">
                <w:rPr>
                  <w:sz w:val="20"/>
                </w:rPr>
                <w:delText>Donne accès à la fiche Formation de façon à insérer une nouvelle formation dans la BD.</w:delText>
              </w:r>
            </w:del>
          </w:p>
        </w:tc>
      </w:tr>
      <w:tr w:rsidR="00CC4FDC" w:rsidDel="00E03EC3" w:rsidTr="00F557EB">
        <w:trPr>
          <w:del w:id="1015" w:author="Annick MONTFORT" w:date="2018-01-09T14:10:00Z"/>
        </w:trPr>
        <w:tc>
          <w:tcPr>
            <w:tcW w:w="30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16" w:author="Annick MONTFORT" w:date="2018-01-09T14:10:00Z"/>
                <w:sz w:val="20"/>
              </w:rPr>
              <w:pPrChange w:id="1017" w:author="Annick MONTFORT" w:date="2018-01-09T14:10:00Z">
                <w:pPr>
                  <w:pStyle w:val="1-Normal"/>
                </w:pPr>
              </w:pPrChange>
            </w:pPr>
            <w:del w:id="1018" w:author="Annick MONTFORT" w:date="2018-01-09T14:10:00Z">
              <w:r w:rsidDel="00E03EC3">
                <w:rPr>
                  <w:sz w:val="20"/>
                </w:rPr>
                <w:delText>Bouton Annuler</w:delText>
              </w:r>
            </w:del>
          </w:p>
        </w:tc>
        <w:tc>
          <w:tcPr>
            <w:tcW w:w="728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19" w:author="Annick MONTFORT" w:date="2018-01-09T14:10:00Z"/>
                <w:sz w:val="20"/>
              </w:rPr>
              <w:pPrChange w:id="1020" w:author="Annick MONTFORT" w:date="2018-01-09T14:10:00Z">
                <w:pPr>
                  <w:pStyle w:val="1-Normal"/>
                </w:pPr>
              </w:pPrChange>
            </w:pPr>
            <w:del w:id="1021" w:author="Annick MONTFORT" w:date="2018-01-09T14:10:00Z">
              <w:r w:rsidDel="00E03EC3">
                <w:rPr>
                  <w:sz w:val="20"/>
                </w:rPr>
                <w:delText>Annulation.</w:delText>
              </w:r>
            </w:del>
          </w:p>
        </w:tc>
      </w:tr>
      <w:tr w:rsidR="00CC4FDC" w:rsidDel="00E03EC3" w:rsidTr="00CC4FDC">
        <w:trPr>
          <w:del w:id="1022" w:author="Annick MONTFORT" w:date="2018-01-09T14:10:00Z"/>
        </w:trPr>
        <w:tc>
          <w:tcPr>
            <w:tcW w:w="3060" w:type="dxa"/>
            <w:tcBorders>
              <w:top w:val="single" w:sz="4" w:space="0" w:color="auto"/>
              <w:left w:val="single" w:sz="4" w:space="0" w:color="auto"/>
              <w:bottom w:val="single" w:sz="4" w:space="0" w:color="auto"/>
              <w:right w:val="single" w:sz="4" w:space="0" w:color="auto"/>
            </w:tcBorders>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23" w:author="Annick MONTFORT" w:date="2018-01-09T14:10:00Z"/>
                <w:sz w:val="20"/>
              </w:rPr>
              <w:pPrChange w:id="1024" w:author="Annick MONTFORT" w:date="2018-01-09T14:10:00Z">
                <w:pPr>
                  <w:pStyle w:val="1-Normal"/>
                </w:pPr>
              </w:pPrChange>
            </w:pPr>
            <w:del w:id="1025" w:author="Annick MONTFORT" w:date="2018-01-09T14:10:00Z">
              <w:r w:rsidDel="00E03EC3">
                <w:rPr>
                  <w:sz w:val="20"/>
                </w:rPr>
                <w:delText xml:space="preserve">Bouton Modifier   </w:delText>
              </w:r>
              <w:r w:rsidRPr="00CC4FDC" w:rsidDel="00E03EC3">
                <w:rPr>
                  <w:sz w:val="20"/>
                </w:rPr>
                <w:object w:dxaOrig="360" w:dyaOrig="345">
                  <v:shape id="_x0000_i1027" type="#_x0000_t75" style="width:18pt;height:17.25pt" o:ole="">
                    <v:imagedata r:id="rId18" o:title=""/>
                  </v:shape>
                  <o:OLEObject Type="Embed" ProgID="PBrush" ShapeID="_x0000_i1027" DrawAspect="Content" ObjectID="_1577012252" r:id="rId27"/>
                </w:object>
              </w:r>
            </w:del>
          </w:p>
        </w:tc>
        <w:tc>
          <w:tcPr>
            <w:tcW w:w="7288" w:type="dxa"/>
            <w:tcBorders>
              <w:top w:val="single" w:sz="4" w:space="0" w:color="auto"/>
              <w:left w:val="single" w:sz="4" w:space="0" w:color="auto"/>
              <w:bottom w:val="single" w:sz="4" w:space="0" w:color="auto"/>
              <w:right w:val="single" w:sz="4" w:space="0" w:color="auto"/>
            </w:tcBorders>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26" w:author="Annick MONTFORT" w:date="2018-01-09T14:10:00Z"/>
                <w:sz w:val="20"/>
              </w:rPr>
              <w:pPrChange w:id="1027" w:author="Annick MONTFORT" w:date="2018-01-09T14:10:00Z">
                <w:pPr>
                  <w:pStyle w:val="1-Normal"/>
                </w:pPr>
              </w:pPrChange>
            </w:pPr>
            <w:del w:id="1028" w:author="Annick MONTFORT" w:date="2018-01-09T14:10:00Z">
              <w:r w:rsidDel="00E03EC3">
                <w:rPr>
                  <w:sz w:val="20"/>
                </w:rPr>
                <w:delText>Donne accès à la fiche Formation de façon à modifier la formation sélectionnée.</w:delText>
              </w:r>
            </w:del>
          </w:p>
        </w:tc>
      </w:tr>
      <w:tr w:rsidR="00CC4FDC" w:rsidDel="00E03EC3" w:rsidTr="00CC4FDC">
        <w:trPr>
          <w:del w:id="1029" w:author="Annick MONTFORT" w:date="2018-01-09T14:10:00Z"/>
        </w:trPr>
        <w:tc>
          <w:tcPr>
            <w:tcW w:w="3060" w:type="dxa"/>
            <w:tcBorders>
              <w:top w:val="single" w:sz="4" w:space="0" w:color="auto"/>
              <w:left w:val="single" w:sz="4" w:space="0" w:color="auto"/>
              <w:bottom w:val="single" w:sz="4" w:space="0" w:color="auto"/>
              <w:right w:val="single" w:sz="4" w:space="0" w:color="auto"/>
            </w:tcBorders>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30" w:author="Annick MONTFORT" w:date="2018-01-09T14:10:00Z"/>
                <w:sz w:val="20"/>
              </w:rPr>
              <w:pPrChange w:id="1031" w:author="Annick MONTFORT" w:date="2018-01-09T14:10:00Z">
                <w:pPr>
                  <w:pStyle w:val="1-Normal"/>
                </w:pPr>
              </w:pPrChange>
            </w:pPr>
            <w:del w:id="1032" w:author="Annick MONTFORT" w:date="2018-01-09T14:10:00Z">
              <w:r w:rsidDel="00E03EC3">
                <w:rPr>
                  <w:sz w:val="20"/>
                </w:rPr>
                <w:delText xml:space="preserve">Bouton Supprimer </w:delText>
              </w:r>
              <w:r w:rsidRPr="00CC4FDC" w:rsidDel="00E03EC3">
                <w:rPr>
                  <w:sz w:val="20"/>
                </w:rPr>
                <w:object w:dxaOrig="345" w:dyaOrig="375">
                  <v:shape id="_x0000_i1028" type="#_x0000_t75" style="width:17.25pt;height:18.75pt" o:ole="">
                    <v:imagedata r:id="rId20" o:title=""/>
                  </v:shape>
                  <o:OLEObject Type="Embed" ProgID="PBrush" ShapeID="_x0000_i1028" DrawAspect="Content" ObjectID="_1577012253" r:id="rId28"/>
                </w:object>
              </w:r>
            </w:del>
          </w:p>
        </w:tc>
        <w:tc>
          <w:tcPr>
            <w:tcW w:w="7288" w:type="dxa"/>
            <w:tcBorders>
              <w:top w:val="single" w:sz="4" w:space="0" w:color="auto"/>
              <w:left w:val="single" w:sz="4" w:space="0" w:color="auto"/>
              <w:bottom w:val="single" w:sz="4" w:space="0" w:color="auto"/>
              <w:right w:val="single" w:sz="4" w:space="0" w:color="auto"/>
            </w:tcBorders>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33" w:author="Annick MONTFORT" w:date="2018-01-09T14:10:00Z"/>
                <w:sz w:val="20"/>
              </w:rPr>
              <w:pPrChange w:id="1034" w:author="Annick MONTFORT" w:date="2018-01-09T14:10:00Z">
                <w:pPr>
                  <w:pStyle w:val="1-Normal"/>
                </w:pPr>
              </w:pPrChange>
            </w:pPr>
            <w:del w:id="1035" w:author="Annick MONTFORT" w:date="2018-01-09T14:10:00Z">
              <w:r w:rsidDel="00E03EC3">
                <w:rPr>
                  <w:sz w:val="20"/>
                </w:rPr>
                <w:delText>Supprime la formation sélectionnée</w:delText>
              </w:r>
            </w:del>
          </w:p>
        </w:tc>
      </w:tr>
    </w:tbl>
    <w:p w:rsidR="00CC4FDC" w:rsidDel="00E03EC3" w:rsidRDefault="00CC4FDC"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036" w:author="Annick MONTFORT" w:date="2018-01-09T14:10:00Z"/>
        </w:rPr>
        <w:pPrChange w:id="1037" w:author="Annick MONTFORT" w:date="2018-01-09T14:10:00Z">
          <w:pPr/>
        </w:pPrChange>
      </w:pPr>
    </w:p>
    <w:p w:rsidR="00F557EB" w:rsidDel="00E03EC3" w:rsidRDefault="00F557EB"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038" w:author="Annick MONTFORT" w:date="2018-01-09T14:10:00Z"/>
        </w:rPr>
        <w:pPrChange w:id="1039" w:author="Annick MONTFORT" w:date="2018-01-09T14:10:00Z">
          <w:pPr/>
        </w:pPrChange>
      </w:pPr>
    </w:p>
    <w:p w:rsidR="00CC4FDC" w:rsidDel="00E03EC3" w:rsidRDefault="00CC4FDC" w:rsidP="00E03EC3">
      <w:pPr>
        <w:pStyle w:val="Titre2"/>
        <w:pageBreakBefore/>
        <w:numPr>
          <w:ilvl w:val="0"/>
          <w:numId w:val="20"/>
        </w:numPr>
        <w:pBdr>
          <w:left w:val="dotted" w:sz="6" w:space="4" w:color="auto"/>
        </w:pBdr>
        <w:shd w:val="clear" w:color="auto" w:fill="E6E6E6"/>
        <w:rPr>
          <w:del w:id="1040" w:author="Annick MONTFORT" w:date="2018-01-09T14:10:00Z"/>
        </w:rPr>
        <w:pPrChange w:id="1041" w:author="Annick MONTFORT" w:date="2018-01-09T14:10:00Z">
          <w:pPr>
            <w:pStyle w:val="Titre2"/>
            <w:numPr>
              <w:numId w:val="56"/>
            </w:numPr>
          </w:pPr>
        </w:pPrChange>
      </w:pPr>
      <w:bookmarkStart w:id="1042" w:name="_Toc409508864"/>
      <w:del w:id="1043" w:author="Annick MONTFORT" w:date="2018-01-09T14:10:00Z">
        <w:r w:rsidDel="00E03EC3">
          <w:delText>PF72 Fiche Formations</w:delText>
        </w:r>
        <w:bookmarkEnd w:id="1042"/>
      </w:del>
    </w:p>
    <w:p w:rsidR="00CC4FDC" w:rsidDel="00E03EC3" w:rsidRDefault="00CC4FDC" w:rsidP="00E03EC3">
      <w:pPr>
        <w:pStyle w:val="Titre3"/>
        <w:pageBreakBefore/>
        <w:numPr>
          <w:ilvl w:val="0"/>
          <w:numId w:val="20"/>
        </w:numPr>
        <w:pBdr>
          <w:left w:val="dotted" w:sz="6" w:space="4" w:color="auto"/>
          <w:bottom w:val="dotted" w:sz="6" w:space="1" w:color="auto"/>
        </w:pBdr>
        <w:shd w:val="clear" w:color="auto" w:fill="E6E6E6"/>
        <w:tabs>
          <w:tab w:val="num" w:pos="1276"/>
        </w:tabs>
        <w:spacing w:after="240"/>
        <w:rPr>
          <w:del w:id="1044" w:author="Annick MONTFORT" w:date="2018-01-09T14:10:00Z"/>
          <w:rFonts w:eastAsia="MS Mincho"/>
        </w:rPr>
        <w:pPrChange w:id="1045" w:author="Annick MONTFORT" w:date="2018-01-09T14:10:00Z">
          <w:pPr>
            <w:pStyle w:val="Titre3"/>
            <w:tabs>
              <w:tab w:val="num" w:pos="1276"/>
            </w:tabs>
            <w:ind w:left="1077"/>
          </w:pPr>
        </w:pPrChange>
      </w:pPr>
      <w:bookmarkStart w:id="1046" w:name="_Toc409508865"/>
      <w:del w:id="1047" w:author="Annick MONTFORT" w:date="2018-01-09T14:10:00Z">
        <w:r w:rsidDel="00E03EC3">
          <w:rPr>
            <w:rFonts w:eastAsia="MS Mincho"/>
          </w:rPr>
          <w:delText>Description</w:delText>
        </w:r>
        <w:bookmarkEnd w:id="1046"/>
      </w:del>
    </w:p>
    <w:p w:rsidR="00CC4FDC" w:rsidDel="00E03EC3" w:rsidRDefault="00CC4FDC"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048" w:author="Annick MONTFORT" w:date="2018-01-09T14:10:00Z"/>
        </w:rPr>
        <w:pPrChange w:id="1049" w:author="Annick MONTFORT" w:date="2018-01-09T14:10:00Z">
          <w:pPr/>
        </w:pPrChange>
      </w:pPr>
      <w:del w:id="1050" w:author="Annick MONTFORT" w:date="2018-01-09T14:10:00Z">
        <w:r w:rsidDel="00E03EC3">
          <w:delText>Il s’agit de modifier une formation existante ou d’en créer une nouvelle.</w:delText>
        </w:r>
      </w:del>
    </w:p>
    <w:p w:rsidR="00CC4FDC" w:rsidDel="00E03EC3" w:rsidRDefault="00CC4FDC"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051" w:author="Annick MONTFORT" w:date="2018-01-09T14:10:00Z"/>
        </w:rPr>
        <w:pPrChange w:id="1052" w:author="Annick MONTFORT" w:date="2018-01-09T14:10:00Z">
          <w:pPr/>
        </w:pPrChange>
      </w:pPr>
    </w:p>
    <w:p w:rsidR="00CC4FDC" w:rsidDel="00E03EC3" w:rsidRDefault="00F557EB"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053" w:author="Annick MONTFORT" w:date="2018-01-09T14:10:00Z"/>
        </w:rPr>
        <w:pPrChange w:id="1054" w:author="Annick MONTFORT" w:date="2018-01-09T14:10:00Z">
          <w:pPr>
            <w:jc w:val="center"/>
          </w:pPr>
        </w:pPrChange>
      </w:pPr>
      <w:del w:id="1055" w:author="Annick MONTFORT" w:date="2018-01-09T14:10:00Z">
        <w:r w:rsidDel="00E03EC3">
          <w:rPr>
            <w:noProof/>
          </w:rPr>
          <w:drawing>
            <wp:inline distT="0" distB="0" distL="0" distR="0">
              <wp:extent cx="6657975" cy="3705225"/>
              <wp:effectExtent l="1905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6657975" cy="3705225"/>
                      </a:xfrm>
                      <a:prstGeom prst="rect">
                        <a:avLst/>
                      </a:prstGeom>
                      <a:noFill/>
                      <a:ln w="9525">
                        <a:noFill/>
                        <a:miter lim="800000"/>
                        <a:headEnd/>
                        <a:tailEnd/>
                      </a:ln>
                    </pic:spPr>
                  </pic:pic>
                </a:graphicData>
              </a:graphic>
            </wp:inline>
          </w:drawing>
        </w:r>
      </w:del>
    </w:p>
    <w:p w:rsidR="00CC4FDC" w:rsidDel="00E03EC3" w:rsidRDefault="00CC4FDC"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056" w:author="Annick MONTFORT" w:date="2018-01-09T14:10:00Z"/>
        </w:rPr>
        <w:pPrChange w:id="1057" w:author="Annick MONTFORT" w:date="2018-01-09T14:10:00Z">
          <w:pPr/>
        </w:pPrChange>
      </w:pPr>
    </w:p>
    <w:p w:rsidR="00CC4FDC" w:rsidRPr="0092636D" w:rsidDel="00E03EC3" w:rsidRDefault="00CC4FDC" w:rsidP="00E03EC3">
      <w:pPr>
        <w:pStyle w:val="Titre3"/>
        <w:pageBreakBefore/>
        <w:numPr>
          <w:ilvl w:val="0"/>
          <w:numId w:val="20"/>
        </w:numPr>
        <w:pBdr>
          <w:left w:val="dotted" w:sz="6" w:space="4" w:color="auto"/>
          <w:bottom w:val="dotted" w:sz="6" w:space="1" w:color="auto"/>
        </w:pBdr>
        <w:shd w:val="clear" w:color="auto" w:fill="E6E6E6"/>
        <w:tabs>
          <w:tab w:val="num" w:pos="1276"/>
        </w:tabs>
        <w:spacing w:after="240"/>
        <w:rPr>
          <w:del w:id="1058" w:author="Annick MONTFORT" w:date="2018-01-09T14:10:00Z"/>
          <w:rFonts w:eastAsia="MS Mincho"/>
        </w:rPr>
        <w:pPrChange w:id="1059" w:author="Annick MONTFORT" w:date="2018-01-09T14:10:00Z">
          <w:pPr>
            <w:pStyle w:val="Titre3"/>
            <w:numPr>
              <w:numId w:val="61"/>
            </w:numPr>
            <w:tabs>
              <w:tab w:val="num" w:pos="1276"/>
            </w:tabs>
          </w:pPr>
        </w:pPrChange>
      </w:pPr>
      <w:bookmarkStart w:id="1060" w:name="_Toc409508866"/>
      <w:del w:id="1061" w:author="Annick MONTFORT" w:date="2018-01-09T14:10:00Z">
        <w:r w:rsidRPr="0092636D" w:rsidDel="00E03EC3">
          <w:rPr>
            <w:rFonts w:eastAsia="MS Mincho"/>
          </w:rPr>
          <w:delText>Informations présentes sur les écrans</w:delText>
        </w:r>
        <w:bookmarkEnd w:id="1060"/>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CC4FDC" w:rsidDel="00E03EC3" w:rsidTr="00F557EB">
        <w:trPr>
          <w:tblHeader/>
          <w:jc w:val="center"/>
          <w:del w:id="1062" w:author="Annick MONTFORT" w:date="2018-01-09T14:10:00Z"/>
        </w:trPr>
        <w:tc>
          <w:tcPr>
            <w:tcW w:w="2211"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63" w:author="Annick MONTFORT" w:date="2018-01-09T14:10:00Z"/>
                <w:b/>
                <w:sz w:val="20"/>
              </w:rPr>
              <w:pPrChange w:id="1064" w:author="Annick MONTFORT" w:date="2018-01-09T14:10:00Z">
                <w:pPr>
                  <w:pStyle w:val="1-Normal"/>
                </w:pPr>
              </w:pPrChange>
            </w:pPr>
            <w:del w:id="1065" w:author="Annick MONTFORT" w:date="2018-01-09T14:10:00Z">
              <w:r w:rsidDel="00E03EC3">
                <w:rPr>
                  <w:b/>
                  <w:sz w:val="20"/>
                </w:rPr>
                <w:delText>Information</w:delText>
              </w:r>
            </w:del>
          </w:p>
        </w:tc>
        <w:tc>
          <w:tcPr>
            <w:tcW w:w="1134"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66" w:author="Annick MONTFORT" w:date="2018-01-09T14:10:00Z"/>
                <w:b/>
                <w:sz w:val="20"/>
              </w:rPr>
              <w:pPrChange w:id="1067" w:author="Annick MONTFORT" w:date="2018-01-09T14:10:00Z">
                <w:pPr>
                  <w:pStyle w:val="1-Normal"/>
                </w:pPr>
              </w:pPrChange>
            </w:pPr>
            <w:del w:id="1068" w:author="Annick MONTFORT" w:date="2018-01-09T14:10:00Z">
              <w:r w:rsidDel="00E03EC3">
                <w:rPr>
                  <w:b/>
                  <w:sz w:val="20"/>
                </w:rPr>
                <w:delText>Type(*)</w:delText>
              </w:r>
            </w:del>
          </w:p>
        </w:tc>
        <w:tc>
          <w:tcPr>
            <w:tcW w:w="1560"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69" w:author="Annick MONTFORT" w:date="2018-01-09T14:10:00Z"/>
                <w:b/>
                <w:sz w:val="20"/>
              </w:rPr>
              <w:pPrChange w:id="1070" w:author="Annick MONTFORT" w:date="2018-01-09T14:10:00Z">
                <w:pPr>
                  <w:pStyle w:val="1-Normal"/>
                </w:pPr>
              </w:pPrChange>
            </w:pPr>
            <w:del w:id="1071" w:author="Annick MONTFORT" w:date="2018-01-09T14:10:00Z">
              <w:r w:rsidDel="00E03EC3">
                <w:rPr>
                  <w:b/>
                  <w:sz w:val="20"/>
                </w:rPr>
                <w:delText>Initialisation</w:delText>
              </w:r>
            </w:del>
          </w:p>
        </w:tc>
        <w:tc>
          <w:tcPr>
            <w:tcW w:w="1417"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72" w:author="Annick MONTFORT" w:date="2018-01-09T14:10:00Z"/>
                <w:b/>
                <w:sz w:val="20"/>
              </w:rPr>
              <w:pPrChange w:id="1073" w:author="Annick MONTFORT" w:date="2018-01-09T14:10:00Z">
                <w:pPr>
                  <w:pStyle w:val="1-Normal"/>
                </w:pPr>
              </w:pPrChange>
            </w:pPr>
            <w:del w:id="1074" w:author="Annick MONTFORT" w:date="2018-01-09T14:10:00Z">
              <w:r w:rsidDel="00E03EC3">
                <w:rPr>
                  <w:b/>
                  <w:sz w:val="20"/>
                </w:rPr>
                <w:delText xml:space="preserve">Modifiable </w:delText>
              </w:r>
            </w:del>
          </w:p>
        </w:tc>
        <w:tc>
          <w:tcPr>
            <w:tcW w:w="1418"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75" w:author="Annick MONTFORT" w:date="2018-01-09T14:10:00Z"/>
                <w:b/>
                <w:sz w:val="20"/>
              </w:rPr>
              <w:pPrChange w:id="1076" w:author="Annick MONTFORT" w:date="2018-01-09T14:10:00Z">
                <w:pPr>
                  <w:pStyle w:val="1-Normal"/>
                </w:pPr>
              </w:pPrChange>
            </w:pPr>
            <w:del w:id="1077" w:author="Annick MONTFORT" w:date="2018-01-09T14:10:00Z">
              <w:r w:rsidDel="00E03EC3">
                <w:rPr>
                  <w:b/>
                  <w:sz w:val="20"/>
                </w:rPr>
                <w:delText xml:space="preserve">Obligatoire </w:delText>
              </w:r>
            </w:del>
          </w:p>
        </w:tc>
        <w:tc>
          <w:tcPr>
            <w:tcW w:w="2633" w:type="dxa"/>
            <w:tcBorders>
              <w:bottom w:val="single" w:sz="4" w:space="0" w:color="auto"/>
            </w:tcBorders>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78" w:author="Annick MONTFORT" w:date="2018-01-09T14:10:00Z"/>
                <w:b/>
                <w:sz w:val="20"/>
              </w:rPr>
              <w:pPrChange w:id="1079" w:author="Annick MONTFORT" w:date="2018-01-09T14:10:00Z">
                <w:pPr>
                  <w:pStyle w:val="1-Normal"/>
                </w:pPr>
              </w:pPrChange>
            </w:pPr>
            <w:del w:id="1080" w:author="Annick MONTFORT" w:date="2018-01-09T14:10:00Z">
              <w:r w:rsidDel="00E03EC3">
                <w:rPr>
                  <w:b/>
                  <w:sz w:val="20"/>
                </w:rPr>
                <w:delText>Règle de gestion / Commentaire</w:delText>
              </w:r>
            </w:del>
          </w:p>
        </w:tc>
      </w:tr>
      <w:tr w:rsidR="00CC4FDC" w:rsidDel="00E03EC3" w:rsidTr="00F557EB">
        <w:trPr>
          <w:tblHeader/>
          <w:jc w:val="center"/>
          <w:del w:id="1081" w:author="Annick MONTFORT" w:date="2018-01-09T14:10:00Z"/>
        </w:trPr>
        <w:tc>
          <w:tcPr>
            <w:tcW w:w="2211"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82" w:author="Annick MONTFORT" w:date="2018-01-09T14:10:00Z"/>
                <w:sz w:val="20"/>
              </w:rPr>
              <w:pPrChange w:id="1083" w:author="Annick MONTFORT" w:date="2018-01-09T14:10:00Z">
                <w:pPr>
                  <w:pStyle w:val="1-Normal"/>
                </w:pPr>
              </w:pPrChange>
            </w:pPr>
            <w:del w:id="1084" w:author="Annick MONTFORT" w:date="2018-01-09T14:10:00Z">
              <w:r w:rsidDel="00E03EC3">
                <w:rPr>
                  <w:sz w:val="20"/>
                </w:rPr>
                <w:delText>Identifiant de la formation</w:delText>
              </w:r>
            </w:del>
          </w:p>
        </w:tc>
        <w:tc>
          <w:tcPr>
            <w:tcW w:w="1134"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85" w:author="Annick MONTFORT" w:date="2018-01-09T14:10:00Z"/>
                <w:sz w:val="20"/>
              </w:rPr>
              <w:pPrChange w:id="1086" w:author="Annick MONTFORT" w:date="2018-01-09T14:10:00Z">
                <w:pPr>
                  <w:pStyle w:val="1-Normal"/>
                </w:pPr>
              </w:pPrChange>
            </w:pPr>
            <w:del w:id="1087" w:author="Annick MONTFORT" w:date="2018-01-09T14:10:00Z">
              <w:r w:rsidDel="00E03EC3">
                <w:rPr>
                  <w:sz w:val="20"/>
                </w:rPr>
                <w:delText>A</w:delText>
              </w:r>
            </w:del>
          </w:p>
        </w:tc>
        <w:tc>
          <w:tcPr>
            <w:tcW w:w="15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88" w:author="Annick MONTFORT" w:date="2018-01-09T14:10:00Z"/>
                <w:sz w:val="20"/>
              </w:rPr>
              <w:pPrChange w:id="1089" w:author="Annick MONTFORT" w:date="2018-01-09T14:10:00Z">
                <w:pPr>
                  <w:pStyle w:val="1-Normal"/>
                </w:pPr>
              </w:pPrChange>
            </w:pPr>
            <w:del w:id="1090" w:author="Annick MONTFORT" w:date="2018-01-09T14:10:00Z">
              <w:r w:rsidDel="00E03EC3">
                <w:rPr>
                  <w:sz w:val="20"/>
                </w:rPr>
                <w:delText>Oui</w:delText>
              </w:r>
            </w:del>
          </w:p>
        </w:tc>
        <w:tc>
          <w:tcPr>
            <w:tcW w:w="1417"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91" w:author="Annick MONTFORT" w:date="2018-01-09T14:10:00Z"/>
                <w:sz w:val="20"/>
              </w:rPr>
              <w:pPrChange w:id="1092" w:author="Annick MONTFORT" w:date="2018-01-09T14:10:00Z">
                <w:pPr>
                  <w:pStyle w:val="1-Normal"/>
                </w:pPr>
              </w:pPrChange>
            </w:pPr>
            <w:del w:id="1093" w:author="Annick MONTFORT" w:date="2018-01-09T14:10:00Z">
              <w:r w:rsidDel="00E03EC3">
                <w:rPr>
                  <w:sz w:val="20"/>
                </w:rPr>
                <w:delText>Oui</w:delText>
              </w:r>
            </w:del>
          </w:p>
        </w:tc>
        <w:tc>
          <w:tcPr>
            <w:tcW w:w="141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94" w:author="Annick MONTFORT" w:date="2018-01-09T14:10:00Z"/>
                <w:sz w:val="20"/>
              </w:rPr>
              <w:pPrChange w:id="1095" w:author="Annick MONTFORT" w:date="2018-01-09T14:10:00Z">
                <w:pPr>
                  <w:pStyle w:val="1-Normal"/>
                </w:pPr>
              </w:pPrChange>
            </w:pPr>
            <w:del w:id="1096" w:author="Annick MONTFORT" w:date="2018-01-09T14:10:00Z">
              <w:r w:rsidDel="00E03EC3">
                <w:rPr>
                  <w:sz w:val="20"/>
                </w:rPr>
                <w:delText>Oui</w:delText>
              </w:r>
            </w:del>
          </w:p>
        </w:tc>
        <w:tc>
          <w:tcPr>
            <w:tcW w:w="2633"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097" w:author="Annick MONTFORT" w:date="2018-01-09T14:10:00Z"/>
                <w:sz w:val="20"/>
              </w:rPr>
              <w:pPrChange w:id="1098" w:author="Annick MONTFORT" w:date="2018-01-09T14:10:00Z">
                <w:pPr>
                  <w:pStyle w:val="1-Normal"/>
                  <w:ind w:left="0"/>
                </w:pPr>
              </w:pPrChange>
            </w:pPr>
          </w:p>
        </w:tc>
      </w:tr>
      <w:tr w:rsidR="00FF31A4" w:rsidDel="00E03EC3" w:rsidTr="00F557EB">
        <w:trPr>
          <w:tblHeader/>
          <w:jc w:val="center"/>
          <w:del w:id="1099" w:author="Annick MONTFORT" w:date="2018-01-09T14:10:00Z"/>
        </w:trPr>
        <w:tc>
          <w:tcPr>
            <w:tcW w:w="2211" w:type="dxa"/>
          </w:tcPr>
          <w:p w:rsidR="00FF31A4"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00" w:author="Annick MONTFORT" w:date="2018-01-09T14:10:00Z"/>
                <w:sz w:val="20"/>
              </w:rPr>
              <w:pPrChange w:id="1101" w:author="Annick MONTFORT" w:date="2018-01-09T14:10:00Z">
                <w:pPr>
                  <w:pStyle w:val="1-Normal"/>
                </w:pPr>
              </w:pPrChange>
            </w:pPr>
            <w:del w:id="1102" w:author="Annick MONTFORT" w:date="2018-01-09T14:10:00Z">
              <w:r w:rsidDel="00E03EC3">
                <w:rPr>
                  <w:sz w:val="20"/>
                </w:rPr>
                <w:delText>Intitulé</w:delText>
              </w:r>
              <w:r w:rsidR="00FF31A4" w:rsidDel="00E03EC3">
                <w:rPr>
                  <w:sz w:val="20"/>
                </w:rPr>
                <w:delText xml:space="preserve"> de la formation</w:delText>
              </w:r>
            </w:del>
          </w:p>
        </w:tc>
        <w:tc>
          <w:tcPr>
            <w:tcW w:w="1134" w:type="dxa"/>
          </w:tcPr>
          <w:p w:rsidR="00FF31A4"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03" w:author="Annick MONTFORT" w:date="2018-01-09T14:10:00Z"/>
                <w:sz w:val="20"/>
              </w:rPr>
              <w:pPrChange w:id="1104" w:author="Annick MONTFORT" w:date="2018-01-09T14:10:00Z">
                <w:pPr>
                  <w:pStyle w:val="1-Normal"/>
                </w:pPr>
              </w:pPrChange>
            </w:pPr>
            <w:del w:id="1105" w:author="Annick MONTFORT" w:date="2018-01-09T14:10:00Z">
              <w:r w:rsidDel="00E03EC3">
                <w:rPr>
                  <w:sz w:val="20"/>
                </w:rPr>
                <w:delText>A</w:delText>
              </w:r>
            </w:del>
          </w:p>
        </w:tc>
        <w:tc>
          <w:tcPr>
            <w:tcW w:w="1560" w:type="dxa"/>
          </w:tcPr>
          <w:p w:rsidR="00FF31A4" w:rsidDel="00E03EC3" w:rsidRDefault="00FF31A4"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06" w:author="Annick MONTFORT" w:date="2018-01-09T14:10:00Z"/>
                <w:sz w:val="20"/>
              </w:rPr>
              <w:pPrChange w:id="1107" w:author="Annick MONTFORT" w:date="2018-01-09T14:10:00Z">
                <w:pPr>
                  <w:pStyle w:val="1-Normal"/>
                </w:pPr>
              </w:pPrChange>
            </w:pPr>
            <w:del w:id="1108" w:author="Annick MONTFORT" w:date="2018-01-09T14:10:00Z">
              <w:r w:rsidDel="00E03EC3">
                <w:rPr>
                  <w:sz w:val="20"/>
                </w:rPr>
                <w:delText>Oui</w:delText>
              </w:r>
            </w:del>
          </w:p>
        </w:tc>
        <w:tc>
          <w:tcPr>
            <w:tcW w:w="1417" w:type="dxa"/>
          </w:tcPr>
          <w:p w:rsidR="00FF31A4"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09" w:author="Annick MONTFORT" w:date="2018-01-09T14:10:00Z"/>
                <w:sz w:val="20"/>
              </w:rPr>
              <w:pPrChange w:id="1110" w:author="Annick MONTFORT" w:date="2018-01-09T14:10:00Z">
                <w:pPr>
                  <w:pStyle w:val="1-Normal"/>
                </w:pPr>
              </w:pPrChange>
            </w:pPr>
            <w:del w:id="1111" w:author="Annick MONTFORT" w:date="2018-01-09T14:10:00Z">
              <w:r w:rsidDel="00E03EC3">
                <w:rPr>
                  <w:sz w:val="20"/>
                </w:rPr>
                <w:delText>Oui</w:delText>
              </w:r>
            </w:del>
          </w:p>
        </w:tc>
        <w:tc>
          <w:tcPr>
            <w:tcW w:w="1418" w:type="dxa"/>
          </w:tcPr>
          <w:p w:rsidR="00FF31A4" w:rsidDel="00E03EC3" w:rsidRDefault="00FF31A4"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12" w:author="Annick MONTFORT" w:date="2018-01-09T14:10:00Z"/>
                <w:sz w:val="20"/>
              </w:rPr>
              <w:pPrChange w:id="1113" w:author="Annick MONTFORT" w:date="2018-01-09T14:10:00Z">
                <w:pPr>
                  <w:pStyle w:val="1-Normal"/>
                </w:pPr>
              </w:pPrChange>
            </w:pPr>
            <w:del w:id="1114" w:author="Annick MONTFORT" w:date="2018-01-09T14:10:00Z">
              <w:r w:rsidDel="00E03EC3">
                <w:rPr>
                  <w:sz w:val="20"/>
                </w:rPr>
                <w:delText>Oui</w:delText>
              </w:r>
            </w:del>
          </w:p>
        </w:tc>
        <w:tc>
          <w:tcPr>
            <w:tcW w:w="2633" w:type="dxa"/>
          </w:tcPr>
          <w:p w:rsidR="00FF31A4" w:rsidDel="00E03EC3" w:rsidRDefault="00FF31A4"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15" w:author="Annick MONTFORT" w:date="2018-01-09T14:10:00Z"/>
                <w:sz w:val="20"/>
              </w:rPr>
              <w:pPrChange w:id="1116" w:author="Annick MONTFORT" w:date="2018-01-09T14:10:00Z">
                <w:pPr>
                  <w:pStyle w:val="1-Normal"/>
                  <w:ind w:left="0"/>
                </w:pPr>
              </w:pPrChange>
            </w:pPr>
          </w:p>
        </w:tc>
      </w:tr>
      <w:tr w:rsidR="00A026AC" w:rsidDel="00E03EC3" w:rsidTr="00F557EB">
        <w:trPr>
          <w:tblHeader/>
          <w:jc w:val="center"/>
          <w:del w:id="1117" w:author="Annick MONTFORT" w:date="2018-01-09T14:10:00Z"/>
        </w:trPr>
        <w:tc>
          <w:tcPr>
            <w:tcW w:w="2211"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18" w:author="Annick MONTFORT" w:date="2018-01-09T14:10:00Z"/>
                <w:sz w:val="20"/>
              </w:rPr>
              <w:pPrChange w:id="1119" w:author="Annick MONTFORT" w:date="2018-01-09T14:10:00Z">
                <w:pPr>
                  <w:pStyle w:val="1-Normal"/>
                </w:pPr>
              </w:pPrChange>
            </w:pPr>
            <w:del w:id="1120" w:author="Annick MONTFORT" w:date="2018-01-09T14:10:00Z">
              <w:r w:rsidDel="00E03EC3">
                <w:rPr>
                  <w:sz w:val="20"/>
                </w:rPr>
                <w:delText>Date de début de la formation</w:delText>
              </w:r>
            </w:del>
          </w:p>
        </w:tc>
        <w:tc>
          <w:tcPr>
            <w:tcW w:w="1134"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21" w:author="Annick MONTFORT" w:date="2018-01-09T14:10:00Z"/>
                <w:sz w:val="20"/>
              </w:rPr>
              <w:pPrChange w:id="1122" w:author="Annick MONTFORT" w:date="2018-01-09T14:10:00Z">
                <w:pPr>
                  <w:pStyle w:val="1-Normal"/>
                </w:pPr>
              </w:pPrChange>
            </w:pPr>
            <w:del w:id="1123" w:author="Annick MONTFORT" w:date="2018-01-09T14:10:00Z">
              <w:r w:rsidDel="00E03EC3">
                <w:rPr>
                  <w:sz w:val="20"/>
                </w:rPr>
                <w:delText>D</w:delText>
              </w:r>
            </w:del>
          </w:p>
        </w:tc>
        <w:tc>
          <w:tcPr>
            <w:tcW w:w="1560"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24" w:author="Annick MONTFORT" w:date="2018-01-09T14:10:00Z"/>
                <w:sz w:val="20"/>
              </w:rPr>
              <w:pPrChange w:id="1125" w:author="Annick MONTFORT" w:date="2018-01-09T14:10:00Z">
                <w:pPr>
                  <w:pStyle w:val="1-Normal"/>
                </w:pPr>
              </w:pPrChange>
            </w:pPr>
            <w:del w:id="1126" w:author="Annick MONTFORT" w:date="2018-01-09T14:10:00Z">
              <w:r w:rsidDel="00E03EC3">
                <w:rPr>
                  <w:sz w:val="20"/>
                </w:rPr>
                <w:delText>Oui</w:delText>
              </w:r>
            </w:del>
          </w:p>
        </w:tc>
        <w:tc>
          <w:tcPr>
            <w:tcW w:w="1417"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27" w:author="Annick MONTFORT" w:date="2018-01-09T14:10:00Z"/>
                <w:sz w:val="20"/>
              </w:rPr>
              <w:pPrChange w:id="1128" w:author="Annick MONTFORT" w:date="2018-01-09T14:10:00Z">
                <w:pPr>
                  <w:pStyle w:val="1-Normal"/>
                </w:pPr>
              </w:pPrChange>
            </w:pPr>
            <w:del w:id="1129" w:author="Annick MONTFORT" w:date="2018-01-09T14:10:00Z">
              <w:r w:rsidDel="00E03EC3">
                <w:rPr>
                  <w:sz w:val="20"/>
                </w:rPr>
                <w:delText>Oui</w:delText>
              </w:r>
            </w:del>
          </w:p>
        </w:tc>
        <w:tc>
          <w:tcPr>
            <w:tcW w:w="1418"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30" w:author="Annick MONTFORT" w:date="2018-01-09T14:10:00Z"/>
                <w:sz w:val="20"/>
              </w:rPr>
              <w:pPrChange w:id="1131" w:author="Annick MONTFORT" w:date="2018-01-09T14:10:00Z">
                <w:pPr>
                  <w:pStyle w:val="1-Normal"/>
                </w:pPr>
              </w:pPrChange>
            </w:pPr>
            <w:del w:id="1132" w:author="Annick MONTFORT" w:date="2018-01-09T14:10:00Z">
              <w:r w:rsidDel="00E03EC3">
                <w:rPr>
                  <w:sz w:val="20"/>
                </w:rPr>
                <w:delText>Oui</w:delText>
              </w:r>
            </w:del>
          </w:p>
        </w:tc>
        <w:tc>
          <w:tcPr>
            <w:tcW w:w="2633"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33" w:author="Annick MONTFORT" w:date="2018-01-09T14:10:00Z"/>
                <w:sz w:val="20"/>
              </w:rPr>
              <w:pPrChange w:id="1134" w:author="Annick MONTFORT" w:date="2018-01-09T14:10:00Z">
                <w:pPr>
                  <w:pStyle w:val="1-Normal"/>
                  <w:ind w:left="0"/>
                </w:pPr>
              </w:pPrChange>
            </w:pPr>
          </w:p>
        </w:tc>
      </w:tr>
      <w:tr w:rsidR="00CC4FDC" w:rsidDel="00E03EC3" w:rsidTr="00F557EB">
        <w:trPr>
          <w:tblHeader/>
          <w:jc w:val="center"/>
          <w:del w:id="1135" w:author="Annick MONTFORT" w:date="2018-01-09T14:10:00Z"/>
        </w:trPr>
        <w:tc>
          <w:tcPr>
            <w:tcW w:w="2211"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36" w:author="Annick MONTFORT" w:date="2018-01-09T14:10:00Z"/>
                <w:sz w:val="20"/>
              </w:rPr>
              <w:pPrChange w:id="1137" w:author="Annick MONTFORT" w:date="2018-01-09T14:10:00Z">
                <w:pPr>
                  <w:pStyle w:val="1-Normal"/>
                </w:pPr>
              </w:pPrChange>
            </w:pPr>
            <w:del w:id="1138" w:author="Annick MONTFORT" w:date="2018-01-09T14:10:00Z">
              <w:r w:rsidDel="00E03EC3">
                <w:rPr>
                  <w:sz w:val="20"/>
                </w:rPr>
                <w:delText xml:space="preserve">Date de </w:delText>
              </w:r>
              <w:r w:rsidR="00A026AC" w:rsidDel="00E03EC3">
                <w:rPr>
                  <w:sz w:val="20"/>
                </w:rPr>
                <w:delText>fin</w:delText>
              </w:r>
              <w:r w:rsidDel="00E03EC3">
                <w:rPr>
                  <w:sz w:val="20"/>
                </w:rPr>
                <w:delText xml:space="preserve"> de la formation</w:delText>
              </w:r>
            </w:del>
          </w:p>
        </w:tc>
        <w:tc>
          <w:tcPr>
            <w:tcW w:w="1134"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39" w:author="Annick MONTFORT" w:date="2018-01-09T14:10:00Z"/>
                <w:sz w:val="20"/>
              </w:rPr>
              <w:pPrChange w:id="1140" w:author="Annick MONTFORT" w:date="2018-01-09T14:10:00Z">
                <w:pPr>
                  <w:pStyle w:val="1-Normal"/>
                </w:pPr>
              </w:pPrChange>
            </w:pPr>
            <w:del w:id="1141" w:author="Annick MONTFORT" w:date="2018-01-09T14:10:00Z">
              <w:r w:rsidDel="00E03EC3">
                <w:rPr>
                  <w:sz w:val="20"/>
                </w:rPr>
                <w:delText>D</w:delText>
              </w:r>
            </w:del>
          </w:p>
        </w:tc>
        <w:tc>
          <w:tcPr>
            <w:tcW w:w="15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42" w:author="Annick MONTFORT" w:date="2018-01-09T14:10:00Z"/>
                <w:sz w:val="20"/>
              </w:rPr>
              <w:pPrChange w:id="1143" w:author="Annick MONTFORT" w:date="2018-01-09T14:10:00Z">
                <w:pPr>
                  <w:pStyle w:val="1-Normal"/>
                </w:pPr>
              </w:pPrChange>
            </w:pPr>
            <w:del w:id="1144" w:author="Annick MONTFORT" w:date="2018-01-09T14:10:00Z">
              <w:r w:rsidDel="00E03EC3">
                <w:rPr>
                  <w:sz w:val="20"/>
                </w:rPr>
                <w:delText>Oui</w:delText>
              </w:r>
            </w:del>
          </w:p>
        </w:tc>
        <w:tc>
          <w:tcPr>
            <w:tcW w:w="1417" w:type="dxa"/>
          </w:tcPr>
          <w:p w:rsidR="00CC4FD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45" w:author="Annick MONTFORT" w:date="2018-01-09T14:10:00Z"/>
                <w:sz w:val="20"/>
              </w:rPr>
              <w:pPrChange w:id="1146" w:author="Annick MONTFORT" w:date="2018-01-09T14:10:00Z">
                <w:pPr>
                  <w:pStyle w:val="1-Normal"/>
                </w:pPr>
              </w:pPrChange>
            </w:pPr>
            <w:del w:id="1147" w:author="Annick MONTFORT" w:date="2018-01-09T14:10:00Z">
              <w:r w:rsidDel="00E03EC3">
                <w:rPr>
                  <w:sz w:val="20"/>
                </w:rPr>
                <w:delText>Oui</w:delText>
              </w:r>
            </w:del>
          </w:p>
        </w:tc>
        <w:tc>
          <w:tcPr>
            <w:tcW w:w="141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48" w:author="Annick MONTFORT" w:date="2018-01-09T14:10:00Z"/>
                <w:sz w:val="20"/>
              </w:rPr>
              <w:pPrChange w:id="1149" w:author="Annick MONTFORT" w:date="2018-01-09T14:10:00Z">
                <w:pPr>
                  <w:pStyle w:val="1-Normal"/>
                </w:pPr>
              </w:pPrChange>
            </w:pPr>
            <w:del w:id="1150" w:author="Annick MONTFORT" w:date="2018-01-09T14:10:00Z">
              <w:r w:rsidDel="00E03EC3">
                <w:rPr>
                  <w:sz w:val="20"/>
                </w:rPr>
                <w:delText>Oui</w:delText>
              </w:r>
            </w:del>
          </w:p>
        </w:tc>
        <w:tc>
          <w:tcPr>
            <w:tcW w:w="2633" w:type="dxa"/>
          </w:tcPr>
          <w:p w:rsidR="00CC4FD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51" w:author="Annick MONTFORT" w:date="2018-01-09T14:10:00Z"/>
                <w:sz w:val="20"/>
              </w:rPr>
              <w:pPrChange w:id="1152" w:author="Annick MONTFORT" w:date="2018-01-09T14:10:00Z">
                <w:pPr>
                  <w:pStyle w:val="1-Normal"/>
                  <w:ind w:left="0"/>
                </w:pPr>
              </w:pPrChange>
            </w:pPr>
            <w:del w:id="1153" w:author="Annick MONTFORT" w:date="2018-01-09T14:10:00Z">
              <w:r w:rsidDel="00E03EC3">
                <w:rPr>
                  <w:sz w:val="20"/>
                </w:rPr>
                <w:delText>Doit être supérieure à la date de début</w:delText>
              </w:r>
            </w:del>
          </w:p>
        </w:tc>
      </w:tr>
      <w:tr w:rsidR="00A026AC" w:rsidDel="00E03EC3" w:rsidTr="00F557EB">
        <w:trPr>
          <w:tblHeader/>
          <w:jc w:val="center"/>
          <w:del w:id="1154" w:author="Annick MONTFORT" w:date="2018-01-09T14:10:00Z"/>
        </w:trPr>
        <w:tc>
          <w:tcPr>
            <w:tcW w:w="2211"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55" w:author="Annick MONTFORT" w:date="2018-01-09T14:10:00Z"/>
                <w:sz w:val="20"/>
              </w:rPr>
              <w:pPrChange w:id="1156" w:author="Annick MONTFORT" w:date="2018-01-09T14:10:00Z">
                <w:pPr>
                  <w:pStyle w:val="1-Normal"/>
                </w:pPr>
              </w:pPrChange>
            </w:pPr>
            <w:del w:id="1157" w:author="Annick MONTFORT" w:date="2018-01-09T14:10:00Z">
              <w:r w:rsidDel="00E03EC3">
                <w:rPr>
                  <w:sz w:val="20"/>
                </w:rPr>
                <w:delText>Description de la formation</w:delText>
              </w:r>
            </w:del>
          </w:p>
        </w:tc>
        <w:tc>
          <w:tcPr>
            <w:tcW w:w="1134"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58" w:author="Annick MONTFORT" w:date="2018-01-09T14:10:00Z"/>
                <w:sz w:val="20"/>
              </w:rPr>
              <w:pPrChange w:id="1159" w:author="Annick MONTFORT" w:date="2018-01-09T14:10:00Z">
                <w:pPr>
                  <w:pStyle w:val="1-Normal"/>
                </w:pPr>
              </w:pPrChange>
            </w:pPr>
            <w:del w:id="1160" w:author="Annick MONTFORT" w:date="2018-01-09T14:10:00Z">
              <w:r w:rsidDel="00E03EC3">
                <w:rPr>
                  <w:sz w:val="20"/>
                </w:rPr>
                <w:delText>A</w:delText>
              </w:r>
            </w:del>
          </w:p>
        </w:tc>
        <w:tc>
          <w:tcPr>
            <w:tcW w:w="1560"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61" w:author="Annick MONTFORT" w:date="2018-01-09T14:10:00Z"/>
                <w:sz w:val="20"/>
              </w:rPr>
              <w:pPrChange w:id="1162" w:author="Annick MONTFORT" w:date="2018-01-09T14:10:00Z">
                <w:pPr>
                  <w:pStyle w:val="1-Normal"/>
                </w:pPr>
              </w:pPrChange>
            </w:pPr>
            <w:del w:id="1163" w:author="Annick MONTFORT" w:date="2018-01-09T14:10:00Z">
              <w:r w:rsidDel="00E03EC3">
                <w:rPr>
                  <w:sz w:val="20"/>
                </w:rPr>
                <w:delText>Oui</w:delText>
              </w:r>
            </w:del>
          </w:p>
        </w:tc>
        <w:tc>
          <w:tcPr>
            <w:tcW w:w="1417"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64" w:author="Annick MONTFORT" w:date="2018-01-09T14:10:00Z"/>
                <w:sz w:val="20"/>
              </w:rPr>
              <w:pPrChange w:id="1165" w:author="Annick MONTFORT" w:date="2018-01-09T14:10:00Z">
                <w:pPr>
                  <w:pStyle w:val="1-Normal"/>
                </w:pPr>
              </w:pPrChange>
            </w:pPr>
            <w:del w:id="1166" w:author="Annick MONTFORT" w:date="2018-01-09T14:10:00Z">
              <w:r w:rsidDel="00E03EC3">
                <w:rPr>
                  <w:sz w:val="20"/>
                </w:rPr>
                <w:delText>Oui</w:delText>
              </w:r>
            </w:del>
          </w:p>
        </w:tc>
        <w:tc>
          <w:tcPr>
            <w:tcW w:w="1418"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67" w:author="Annick MONTFORT" w:date="2018-01-09T14:10:00Z"/>
                <w:sz w:val="20"/>
              </w:rPr>
              <w:pPrChange w:id="1168" w:author="Annick MONTFORT" w:date="2018-01-09T14:10:00Z">
                <w:pPr>
                  <w:pStyle w:val="1-Normal"/>
                </w:pPr>
              </w:pPrChange>
            </w:pPr>
            <w:del w:id="1169" w:author="Annick MONTFORT" w:date="2018-01-09T14:10:00Z">
              <w:r w:rsidDel="00E03EC3">
                <w:rPr>
                  <w:sz w:val="20"/>
                </w:rPr>
                <w:delText>Oui</w:delText>
              </w:r>
            </w:del>
          </w:p>
        </w:tc>
        <w:tc>
          <w:tcPr>
            <w:tcW w:w="2633" w:type="dxa"/>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70" w:author="Annick MONTFORT" w:date="2018-01-09T14:10:00Z"/>
                <w:sz w:val="20"/>
              </w:rPr>
              <w:pPrChange w:id="1171" w:author="Annick MONTFORT" w:date="2018-01-09T14:10:00Z">
                <w:pPr>
                  <w:pStyle w:val="1-Normal"/>
                  <w:ind w:left="0"/>
                </w:pPr>
              </w:pPrChange>
            </w:pPr>
          </w:p>
        </w:tc>
      </w:tr>
      <w:tr w:rsidR="00A026AC" w:rsidDel="00E03EC3" w:rsidTr="00A026AC">
        <w:trPr>
          <w:tblHeader/>
          <w:jc w:val="center"/>
          <w:del w:id="1172" w:author="Annick MONTFORT" w:date="2018-01-09T14:10:00Z"/>
        </w:trPr>
        <w:tc>
          <w:tcPr>
            <w:tcW w:w="2211"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73" w:author="Annick MONTFORT" w:date="2018-01-09T14:10:00Z"/>
                <w:sz w:val="20"/>
              </w:rPr>
              <w:pPrChange w:id="1174" w:author="Annick MONTFORT" w:date="2018-01-09T14:10:00Z">
                <w:pPr>
                  <w:pStyle w:val="1-Normal"/>
                </w:pPr>
              </w:pPrChange>
            </w:pPr>
            <w:del w:id="1175" w:author="Annick MONTFORT" w:date="2018-01-09T14:10:00Z">
              <w:r w:rsidDel="00E03EC3">
                <w:rPr>
                  <w:sz w:val="20"/>
                </w:rPr>
                <w:delText>Fonction associée</w:delText>
              </w:r>
            </w:del>
          </w:p>
        </w:tc>
        <w:tc>
          <w:tcPr>
            <w:tcW w:w="1134"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76" w:author="Annick MONTFORT" w:date="2018-01-09T14:10:00Z"/>
                <w:sz w:val="20"/>
              </w:rPr>
              <w:pPrChange w:id="1177" w:author="Annick MONTFORT" w:date="2018-01-09T14:10:00Z">
                <w:pPr>
                  <w:pStyle w:val="1-Normal"/>
                </w:pPr>
              </w:pPrChange>
            </w:pPr>
            <w:del w:id="1178" w:author="Annick MONTFORT" w:date="2018-01-09T14:10:00Z">
              <w:r w:rsidDel="00E03EC3">
                <w:rPr>
                  <w:sz w:val="20"/>
                </w:rPr>
                <w:delText>L</w:delText>
              </w:r>
            </w:del>
          </w:p>
        </w:tc>
        <w:tc>
          <w:tcPr>
            <w:tcW w:w="1560"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79" w:author="Annick MONTFORT" w:date="2018-01-09T14:10:00Z"/>
                <w:sz w:val="20"/>
              </w:rPr>
              <w:pPrChange w:id="1180" w:author="Annick MONTFORT" w:date="2018-01-09T14:10:00Z">
                <w:pPr>
                  <w:pStyle w:val="1-Normal"/>
                </w:pPr>
              </w:pPrChange>
            </w:pPr>
            <w:del w:id="1181" w:author="Annick MONTFORT" w:date="2018-01-09T14:10:00Z">
              <w:r w:rsidDel="00E03EC3">
                <w:rPr>
                  <w:sz w:val="20"/>
                </w:rPr>
                <w:delText>Non</w:delText>
              </w:r>
            </w:del>
          </w:p>
        </w:tc>
        <w:tc>
          <w:tcPr>
            <w:tcW w:w="1417"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82" w:author="Annick MONTFORT" w:date="2018-01-09T14:10:00Z"/>
                <w:sz w:val="20"/>
              </w:rPr>
              <w:pPrChange w:id="1183" w:author="Annick MONTFORT" w:date="2018-01-09T14:10:00Z">
                <w:pPr>
                  <w:pStyle w:val="1-Normal"/>
                </w:pPr>
              </w:pPrChange>
            </w:pPr>
            <w:del w:id="1184" w:author="Annick MONTFORT" w:date="2018-01-09T14:10:00Z">
              <w:r w:rsidDel="00E03EC3">
                <w:rPr>
                  <w:sz w:val="20"/>
                </w:rPr>
                <w:delText>Oui</w:delText>
              </w:r>
            </w:del>
          </w:p>
        </w:tc>
        <w:tc>
          <w:tcPr>
            <w:tcW w:w="1418"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85" w:author="Annick MONTFORT" w:date="2018-01-09T14:10:00Z"/>
                <w:sz w:val="20"/>
              </w:rPr>
              <w:pPrChange w:id="1186" w:author="Annick MONTFORT" w:date="2018-01-09T14:10:00Z">
                <w:pPr>
                  <w:pStyle w:val="1-Normal"/>
                </w:pPr>
              </w:pPrChange>
            </w:pPr>
            <w:del w:id="1187" w:author="Annick MONTFORT" w:date="2018-01-09T14:10:00Z">
              <w:r w:rsidDel="00E03EC3">
                <w:rPr>
                  <w:sz w:val="20"/>
                </w:rPr>
                <w:delText>Non</w:delText>
              </w:r>
            </w:del>
          </w:p>
        </w:tc>
        <w:tc>
          <w:tcPr>
            <w:tcW w:w="2633"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88" w:author="Annick MONTFORT" w:date="2018-01-09T14:10:00Z"/>
                <w:sz w:val="20"/>
              </w:rPr>
              <w:pPrChange w:id="1189" w:author="Annick MONTFORT" w:date="2018-01-09T14:10:00Z">
                <w:pPr>
                  <w:pStyle w:val="1-Normal"/>
                  <w:ind w:left="0"/>
                </w:pPr>
              </w:pPrChange>
            </w:pPr>
            <w:del w:id="1190" w:author="Annick MONTFORT" w:date="2018-01-09T14:10:00Z">
              <w:r w:rsidDel="00E03EC3">
                <w:rPr>
                  <w:sz w:val="20"/>
                </w:rPr>
                <w:delText>Liste de valeurs de la Table FONCTION</w:delText>
              </w:r>
            </w:del>
          </w:p>
        </w:tc>
      </w:tr>
      <w:tr w:rsidR="00A026AC" w:rsidDel="00E03EC3" w:rsidTr="00A026AC">
        <w:trPr>
          <w:tblHeader/>
          <w:jc w:val="center"/>
          <w:del w:id="1191" w:author="Annick MONTFORT" w:date="2018-01-09T14:10:00Z"/>
        </w:trPr>
        <w:tc>
          <w:tcPr>
            <w:tcW w:w="2211"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92" w:author="Annick MONTFORT" w:date="2018-01-09T14:10:00Z"/>
                <w:sz w:val="20"/>
              </w:rPr>
              <w:pPrChange w:id="1193" w:author="Annick MONTFORT" w:date="2018-01-09T14:10:00Z">
                <w:pPr>
                  <w:pStyle w:val="1-Normal"/>
                </w:pPr>
              </w:pPrChange>
            </w:pPr>
            <w:del w:id="1194" w:author="Annick MONTFORT" w:date="2018-01-09T14:10:00Z">
              <w:r w:rsidDel="00E03EC3">
                <w:rPr>
                  <w:sz w:val="20"/>
                </w:rPr>
                <w:delText>Capacité d’accueil de la formation</w:delText>
              </w:r>
            </w:del>
          </w:p>
        </w:tc>
        <w:tc>
          <w:tcPr>
            <w:tcW w:w="1134"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95" w:author="Annick MONTFORT" w:date="2018-01-09T14:10:00Z"/>
                <w:sz w:val="20"/>
              </w:rPr>
              <w:pPrChange w:id="1196" w:author="Annick MONTFORT" w:date="2018-01-09T14:10:00Z">
                <w:pPr>
                  <w:pStyle w:val="1-Normal"/>
                </w:pPr>
              </w:pPrChange>
            </w:pPr>
            <w:del w:id="1197" w:author="Annick MONTFORT" w:date="2018-01-09T14:10:00Z">
              <w:r w:rsidDel="00E03EC3">
                <w:rPr>
                  <w:sz w:val="20"/>
                </w:rPr>
                <w:delText>N</w:delText>
              </w:r>
            </w:del>
          </w:p>
        </w:tc>
        <w:tc>
          <w:tcPr>
            <w:tcW w:w="1560"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198" w:author="Annick MONTFORT" w:date="2018-01-09T14:10:00Z"/>
                <w:sz w:val="20"/>
              </w:rPr>
              <w:pPrChange w:id="1199" w:author="Annick MONTFORT" w:date="2018-01-09T14:10:00Z">
                <w:pPr>
                  <w:pStyle w:val="1-Normal"/>
                </w:pPr>
              </w:pPrChange>
            </w:pPr>
            <w:del w:id="1200" w:author="Annick MONTFORT" w:date="2018-01-09T14:10:00Z">
              <w:r w:rsidDel="00E03EC3">
                <w:rPr>
                  <w:sz w:val="20"/>
                </w:rPr>
                <w:delText>Oui</w:delText>
              </w:r>
            </w:del>
          </w:p>
        </w:tc>
        <w:tc>
          <w:tcPr>
            <w:tcW w:w="1417"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01" w:author="Annick MONTFORT" w:date="2018-01-09T14:10:00Z"/>
                <w:sz w:val="20"/>
              </w:rPr>
              <w:pPrChange w:id="1202" w:author="Annick MONTFORT" w:date="2018-01-09T14:10:00Z">
                <w:pPr>
                  <w:pStyle w:val="1-Normal"/>
                </w:pPr>
              </w:pPrChange>
            </w:pPr>
            <w:del w:id="1203" w:author="Annick MONTFORT" w:date="2018-01-09T14:10:00Z">
              <w:r w:rsidDel="00E03EC3">
                <w:rPr>
                  <w:sz w:val="20"/>
                </w:rPr>
                <w:delText>Oui</w:delText>
              </w:r>
            </w:del>
          </w:p>
        </w:tc>
        <w:tc>
          <w:tcPr>
            <w:tcW w:w="1418"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04" w:author="Annick MONTFORT" w:date="2018-01-09T14:10:00Z"/>
                <w:sz w:val="20"/>
              </w:rPr>
              <w:pPrChange w:id="1205" w:author="Annick MONTFORT" w:date="2018-01-09T14:10:00Z">
                <w:pPr>
                  <w:pStyle w:val="1-Normal"/>
                </w:pPr>
              </w:pPrChange>
            </w:pPr>
            <w:del w:id="1206" w:author="Annick MONTFORT" w:date="2018-01-09T14:10:00Z">
              <w:r w:rsidDel="00E03EC3">
                <w:rPr>
                  <w:sz w:val="20"/>
                </w:rPr>
                <w:delText>Oui</w:delText>
              </w:r>
            </w:del>
          </w:p>
        </w:tc>
        <w:tc>
          <w:tcPr>
            <w:tcW w:w="2633"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07" w:author="Annick MONTFORT" w:date="2018-01-09T14:10:00Z"/>
                <w:sz w:val="20"/>
              </w:rPr>
              <w:pPrChange w:id="1208" w:author="Annick MONTFORT" w:date="2018-01-09T14:10:00Z">
                <w:pPr>
                  <w:pStyle w:val="1-Normal"/>
                  <w:ind w:left="0"/>
                </w:pPr>
              </w:pPrChange>
            </w:pPr>
          </w:p>
        </w:tc>
      </w:tr>
      <w:tr w:rsidR="00A026AC" w:rsidDel="00E03EC3" w:rsidTr="00A026AC">
        <w:trPr>
          <w:tblHeader/>
          <w:jc w:val="center"/>
          <w:del w:id="1209" w:author="Annick MONTFORT" w:date="2018-01-09T14:10:00Z"/>
        </w:trPr>
        <w:tc>
          <w:tcPr>
            <w:tcW w:w="2211"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10" w:author="Annick MONTFORT" w:date="2018-01-09T14:10:00Z"/>
                <w:sz w:val="20"/>
              </w:rPr>
              <w:pPrChange w:id="1211" w:author="Annick MONTFORT" w:date="2018-01-09T14:10:00Z">
                <w:pPr>
                  <w:pStyle w:val="1-Normal"/>
                </w:pPr>
              </w:pPrChange>
            </w:pPr>
            <w:del w:id="1212" w:author="Annick MONTFORT" w:date="2018-01-09T14:10:00Z">
              <w:r w:rsidDel="00E03EC3">
                <w:rPr>
                  <w:sz w:val="20"/>
                </w:rPr>
                <w:delText>Salle</w:delText>
              </w:r>
            </w:del>
          </w:p>
        </w:tc>
        <w:tc>
          <w:tcPr>
            <w:tcW w:w="1134"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13" w:author="Annick MONTFORT" w:date="2018-01-09T14:10:00Z"/>
                <w:sz w:val="20"/>
              </w:rPr>
              <w:pPrChange w:id="1214" w:author="Annick MONTFORT" w:date="2018-01-09T14:10:00Z">
                <w:pPr>
                  <w:pStyle w:val="1-Normal"/>
                </w:pPr>
              </w:pPrChange>
            </w:pPr>
            <w:del w:id="1215" w:author="Annick MONTFORT" w:date="2018-01-09T14:10:00Z">
              <w:r w:rsidDel="00E03EC3">
                <w:rPr>
                  <w:sz w:val="20"/>
                </w:rPr>
                <w:delText>A</w:delText>
              </w:r>
            </w:del>
          </w:p>
        </w:tc>
        <w:tc>
          <w:tcPr>
            <w:tcW w:w="1560"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16" w:author="Annick MONTFORT" w:date="2018-01-09T14:10:00Z"/>
                <w:sz w:val="20"/>
              </w:rPr>
              <w:pPrChange w:id="1217" w:author="Annick MONTFORT" w:date="2018-01-09T14:10:00Z">
                <w:pPr>
                  <w:pStyle w:val="1-Normal"/>
                </w:pPr>
              </w:pPrChange>
            </w:pPr>
            <w:del w:id="1218" w:author="Annick MONTFORT" w:date="2018-01-09T14:10:00Z">
              <w:r w:rsidDel="00E03EC3">
                <w:rPr>
                  <w:sz w:val="20"/>
                </w:rPr>
                <w:delText>Oui</w:delText>
              </w:r>
            </w:del>
          </w:p>
        </w:tc>
        <w:tc>
          <w:tcPr>
            <w:tcW w:w="1417"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19" w:author="Annick MONTFORT" w:date="2018-01-09T14:10:00Z"/>
                <w:sz w:val="20"/>
              </w:rPr>
              <w:pPrChange w:id="1220" w:author="Annick MONTFORT" w:date="2018-01-09T14:10:00Z">
                <w:pPr>
                  <w:pStyle w:val="1-Normal"/>
                </w:pPr>
              </w:pPrChange>
            </w:pPr>
            <w:del w:id="1221" w:author="Annick MONTFORT" w:date="2018-01-09T14:10:00Z">
              <w:r w:rsidDel="00E03EC3">
                <w:rPr>
                  <w:sz w:val="20"/>
                </w:rPr>
                <w:delText>Oui</w:delText>
              </w:r>
            </w:del>
          </w:p>
        </w:tc>
        <w:tc>
          <w:tcPr>
            <w:tcW w:w="1418"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22" w:author="Annick MONTFORT" w:date="2018-01-09T14:10:00Z"/>
                <w:sz w:val="20"/>
              </w:rPr>
              <w:pPrChange w:id="1223" w:author="Annick MONTFORT" w:date="2018-01-09T14:10:00Z">
                <w:pPr>
                  <w:pStyle w:val="1-Normal"/>
                </w:pPr>
              </w:pPrChange>
            </w:pPr>
            <w:del w:id="1224" w:author="Annick MONTFORT" w:date="2018-01-09T14:10:00Z">
              <w:r w:rsidDel="00E03EC3">
                <w:rPr>
                  <w:sz w:val="20"/>
                </w:rPr>
                <w:delText>Non</w:delText>
              </w:r>
            </w:del>
          </w:p>
        </w:tc>
        <w:tc>
          <w:tcPr>
            <w:tcW w:w="2633"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25" w:author="Annick MONTFORT" w:date="2018-01-09T14:10:00Z"/>
                <w:sz w:val="20"/>
              </w:rPr>
              <w:pPrChange w:id="1226" w:author="Annick MONTFORT" w:date="2018-01-09T14:10:00Z">
                <w:pPr>
                  <w:pStyle w:val="1-Normal"/>
                  <w:ind w:left="0"/>
                </w:pPr>
              </w:pPrChange>
            </w:pPr>
          </w:p>
        </w:tc>
      </w:tr>
      <w:tr w:rsidR="00A026AC" w:rsidDel="00E03EC3" w:rsidTr="00A026AC">
        <w:trPr>
          <w:tblHeader/>
          <w:jc w:val="center"/>
          <w:del w:id="1227" w:author="Annick MONTFORT" w:date="2018-01-09T14:10:00Z"/>
        </w:trPr>
        <w:tc>
          <w:tcPr>
            <w:tcW w:w="2211"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28" w:author="Annick MONTFORT" w:date="2018-01-09T14:10:00Z"/>
                <w:sz w:val="20"/>
              </w:rPr>
              <w:pPrChange w:id="1229" w:author="Annick MONTFORT" w:date="2018-01-09T14:10:00Z">
                <w:pPr>
                  <w:pStyle w:val="1-Normal"/>
                </w:pPr>
              </w:pPrChange>
            </w:pPr>
            <w:del w:id="1230" w:author="Annick MONTFORT" w:date="2018-01-09T14:10:00Z">
              <w:r w:rsidDel="00E03EC3">
                <w:rPr>
                  <w:sz w:val="20"/>
                </w:rPr>
                <w:delText>Adresse</w:delText>
              </w:r>
            </w:del>
          </w:p>
        </w:tc>
        <w:tc>
          <w:tcPr>
            <w:tcW w:w="1134"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31" w:author="Annick MONTFORT" w:date="2018-01-09T14:10:00Z"/>
                <w:sz w:val="20"/>
              </w:rPr>
              <w:pPrChange w:id="1232" w:author="Annick MONTFORT" w:date="2018-01-09T14:10:00Z">
                <w:pPr>
                  <w:pStyle w:val="1-Normal"/>
                </w:pPr>
              </w:pPrChange>
            </w:pPr>
            <w:del w:id="1233" w:author="Annick MONTFORT" w:date="2018-01-09T14:10:00Z">
              <w:r w:rsidDel="00E03EC3">
                <w:rPr>
                  <w:sz w:val="20"/>
                </w:rPr>
                <w:delText>A</w:delText>
              </w:r>
            </w:del>
          </w:p>
        </w:tc>
        <w:tc>
          <w:tcPr>
            <w:tcW w:w="1560"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34" w:author="Annick MONTFORT" w:date="2018-01-09T14:10:00Z"/>
                <w:sz w:val="20"/>
              </w:rPr>
              <w:pPrChange w:id="1235" w:author="Annick MONTFORT" w:date="2018-01-09T14:10:00Z">
                <w:pPr>
                  <w:pStyle w:val="1-Normal"/>
                </w:pPr>
              </w:pPrChange>
            </w:pPr>
            <w:del w:id="1236" w:author="Annick MONTFORT" w:date="2018-01-09T14:10:00Z">
              <w:r w:rsidDel="00E03EC3">
                <w:rPr>
                  <w:sz w:val="20"/>
                </w:rPr>
                <w:delText>Oui</w:delText>
              </w:r>
            </w:del>
          </w:p>
        </w:tc>
        <w:tc>
          <w:tcPr>
            <w:tcW w:w="1417"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37" w:author="Annick MONTFORT" w:date="2018-01-09T14:10:00Z"/>
                <w:sz w:val="20"/>
              </w:rPr>
              <w:pPrChange w:id="1238" w:author="Annick MONTFORT" w:date="2018-01-09T14:10:00Z">
                <w:pPr>
                  <w:pStyle w:val="1-Normal"/>
                </w:pPr>
              </w:pPrChange>
            </w:pPr>
            <w:del w:id="1239" w:author="Annick MONTFORT" w:date="2018-01-09T14:10:00Z">
              <w:r w:rsidDel="00E03EC3">
                <w:rPr>
                  <w:sz w:val="20"/>
                </w:rPr>
                <w:delText>Oui</w:delText>
              </w:r>
            </w:del>
          </w:p>
        </w:tc>
        <w:tc>
          <w:tcPr>
            <w:tcW w:w="1418"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40" w:author="Annick MONTFORT" w:date="2018-01-09T14:10:00Z"/>
                <w:sz w:val="20"/>
              </w:rPr>
              <w:pPrChange w:id="1241" w:author="Annick MONTFORT" w:date="2018-01-09T14:10:00Z">
                <w:pPr>
                  <w:pStyle w:val="1-Normal"/>
                </w:pPr>
              </w:pPrChange>
            </w:pPr>
            <w:del w:id="1242" w:author="Annick MONTFORT" w:date="2018-01-09T14:10:00Z">
              <w:r w:rsidDel="00E03EC3">
                <w:rPr>
                  <w:sz w:val="20"/>
                </w:rPr>
                <w:delText>Oui</w:delText>
              </w:r>
            </w:del>
          </w:p>
        </w:tc>
        <w:tc>
          <w:tcPr>
            <w:tcW w:w="2633"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43" w:author="Annick MONTFORT" w:date="2018-01-09T14:10:00Z"/>
                <w:sz w:val="20"/>
              </w:rPr>
              <w:pPrChange w:id="1244" w:author="Annick MONTFORT" w:date="2018-01-09T14:10:00Z">
                <w:pPr>
                  <w:pStyle w:val="1-Normal"/>
                  <w:ind w:left="0"/>
                </w:pPr>
              </w:pPrChange>
            </w:pPr>
          </w:p>
        </w:tc>
      </w:tr>
      <w:tr w:rsidR="00A026AC" w:rsidDel="00E03EC3" w:rsidTr="00A026AC">
        <w:trPr>
          <w:tblHeader/>
          <w:jc w:val="center"/>
          <w:del w:id="1245" w:author="Annick MONTFORT" w:date="2018-01-09T14:10:00Z"/>
        </w:trPr>
        <w:tc>
          <w:tcPr>
            <w:tcW w:w="2211"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46" w:author="Annick MONTFORT" w:date="2018-01-09T14:10:00Z"/>
                <w:sz w:val="20"/>
              </w:rPr>
              <w:pPrChange w:id="1247" w:author="Annick MONTFORT" w:date="2018-01-09T14:10:00Z">
                <w:pPr>
                  <w:pStyle w:val="1-Normal"/>
                </w:pPr>
              </w:pPrChange>
            </w:pPr>
            <w:del w:id="1248" w:author="Annick MONTFORT" w:date="2018-01-09T14:10:00Z">
              <w:r w:rsidDel="00E03EC3">
                <w:rPr>
                  <w:sz w:val="20"/>
                </w:rPr>
                <w:delText>Code postal</w:delText>
              </w:r>
            </w:del>
          </w:p>
        </w:tc>
        <w:tc>
          <w:tcPr>
            <w:tcW w:w="1134"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49" w:author="Annick MONTFORT" w:date="2018-01-09T14:10:00Z"/>
                <w:sz w:val="20"/>
              </w:rPr>
              <w:pPrChange w:id="1250" w:author="Annick MONTFORT" w:date="2018-01-09T14:10:00Z">
                <w:pPr>
                  <w:pStyle w:val="1-Normal"/>
                </w:pPr>
              </w:pPrChange>
            </w:pPr>
            <w:del w:id="1251" w:author="Annick MONTFORT" w:date="2018-01-09T14:10:00Z">
              <w:r w:rsidDel="00E03EC3">
                <w:rPr>
                  <w:sz w:val="20"/>
                </w:rPr>
                <w:delText>A</w:delText>
              </w:r>
            </w:del>
          </w:p>
        </w:tc>
        <w:tc>
          <w:tcPr>
            <w:tcW w:w="1560"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52" w:author="Annick MONTFORT" w:date="2018-01-09T14:10:00Z"/>
                <w:sz w:val="20"/>
              </w:rPr>
              <w:pPrChange w:id="1253" w:author="Annick MONTFORT" w:date="2018-01-09T14:10:00Z">
                <w:pPr>
                  <w:pStyle w:val="1-Normal"/>
                </w:pPr>
              </w:pPrChange>
            </w:pPr>
            <w:del w:id="1254" w:author="Annick MONTFORT" w:date="2018-01-09T14:10:00Z">
              <w:r w:rsidDel="00E03EC3">
                <w:rPr>
                  <w:sz w:val="20"/>
                </w:rPr>
                <w:delText>Oui</w:delText>
              </w:r>
            </w:del>
          </w:p>
        </w:tc>
        <w:tc>
          <w:tcPr>
            <w:tcW w:w="1417"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55" w:author="Annick MONTFORT" w:date="2018-01-09T14:10:00Z"/>
                <w:sz w:val="20"/>
              </w:rPr>
              <w:pPrChange w:id="1256" w:author="Annick MONTFORT" w:date="2018-01-09T14:10:00Z">
                <w:pPr>
                  <w:pStyle w:val="1-Normal"/>
                </w:pPr>
              </w:pPrChange>
            </w:pPr>
            <w:del w:id="1257" w:author="Annick MONTFORT" w:date="2018-01-09T14:10:00Z">
              <w:r w:rsidDel="00E03EC3">
                <w:rPr>
                  <w:sz w:val="20"/>
                </w:rPr>
                <w:delText>Oui</w:delText>
              </w:r>
            </w:del>
          </w:p>
        </w:tc>
        <w:tc>
          <w:tcPr>
            <w:tcW w:w="1418"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58" w:author="Annick MONTFORT" w:date="2018-01-09T14:10:00Z"/>
                <w:sz w:val="20"/>
              </w:rPr>
              <w:pPrChange w:id="1259" w:author="Annick MONTFORT" w:date="2018-01-09T14:10:00Z">
                <w:pPr>
                  <w:pStyle w:val="1-Normal"/>
                </w:pPr>
              </w:pPrChange>
            </w:pPr>
            <w:del w:id="1260" w:author="Annick MONTFORT" w:date="2018-01-09T14:10:00Z">
              <w:r w:rsidDel="00E03EC3">
                <w:rPr>
                  <w:sz w:val="20"/>
                </w:rPr>
                <w:delText>Oui</w:delText>
              </w:r>
            </w:del>
          </w:p>
        </w:tc>
        <w:tc>
          <w:tcPr>
            <w:tcW w:w="2633"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61" w:author="Annick MONTFORT" w:date="2018-01-09T14:10:00Z"/>
                <w:sz w:val="20"/>
              </w:rPr>
              <w:pPrChange w:id="1262" w:author="Annick MONTFORT" w:date="2018-01-09T14:10:00Z">
                <w:pPr>
                  <w:pStyle w:val="1-Normal"/>
                  <w:ind w:left="0"/>
                </w:pPr>
              </w:pPrChange>
            </w:pPr>
            <w:del w:id="1263" w:author="Annick MONTFORT" w:date="2018-01-09T14:10:00Z">
              <w:r w:rsidDel="00E03EC3">
                <w:rPr>
                  <w:sz w:val="20"/>
                </w:rPr>
                <w:delText>5 caractères maxi</w:delText>
              </w:r>
            </w:del>
          </w:p>
        </w:tc>
      </w:tr>
      <w:tr w:rsidR="00A026AC" w:rsidDel="00E03EC3" w:rsidTr="00A026AC">
        <w:trPr>
          <w:tblHeader/>
          <w:jc w:val="center"/>
          <w:del w:id="1264" w:author="Annick MONTFORT" w:date="2018-01-09T14:10:00Z"/>
        </w:trPr>
        <w:tc>
          <w:tcPr>
            <w:tcW w:w="2211"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65" w:author="Annick MONTFORT" w:date="2018-01-09T14:10:00Z"/>
                <w:sz w:val="20"/>
              </w:rPr>
              <w:pPrChange w:id="1266" w:author="Annick MONTFORT" w:date="2018-01-09T14:10:00Z">
                <w:pPr>
                  <w:pStyle w:val="1-Normal"/>
                </w:pPr>
              </w:pPrChange>
            </w:pPr>
            <w:del w:id="1267" w:author="Annick MONTFORT" w:date="2018-01-09T14:10:00Z">
              <w:r w:rsidDel="00E03EC3">
                <w:rPr>
                  <w:sz w:val="20"/>
                </w:rPr>
                <w:delText>Ville</w:delText>
              </w:r>
            </w:del>
          </w:p>
        </w:tc>
        <w:tc>
          <w:tcPr>
            <w:tcW w:w="1134"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68" w:author="Annick MONTFORT" w:date="2018-01-09T14:10:00Z"/>
                <w:sz w:val="20"/>
              </w:rPr>
              <w:pPrChange w:id="1269" w:author="Annick MONTFORT" w:date="2018-01-09T14:10:00Z">
                <w:pPr>
                  <w:pStyle w:val="1-Normal"/>
                </w:pPr>
              </w:pPrChange>
            </w:pPr>
            <w:del w:id="1270" w:author="Annick MONTFORT" w:date="2018-01-09T14:10:00Z">
              <w:r w:rsidDel="00E03EC3">
                <w:rPr>
                  <w:sz w:val="20"/>
                </w:rPr>
                <w:delText>A</w:delText>
              </w:r>
            </w:del>
          </w:p>
        </w:tc>
        <w:tc>
          <w:tcPr>
            <w:tcW w:w="1560"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71" w:author="Annick MONTFORT" w:date="2018-01-09T14:10:00Z"/>
                <w:sz w:val="20"/>
              </w:rPr>
              <w:pPrChange w:id="1272" w:author="Annick MONTFORT" w:date="2018-01-09T14:10:00Z">
                <w:pPr>
                  <w:pStyle w:val="1-Normal"/>
                </w:pPr>
              </w:pPrChange>
            </w:pPr>
            <w:del w:id="1273" w:author="Annick MONTFORT" w:date="2018-01-09T14:10:00Z">
              <w:r w:rsidDel="00E03EC3">
                <w:rPr>
                  <w:sz w:val="20"/>
                </w:rPr>
                <w:delText>Oui</w:delText>
              </w:r>
            </w:del>
          </w:p>
        </w:tc>
        <w:tc>
          <w:tcPr>
            <w:tcW w:w="1417"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74" w:author="Annick MONTFORT" w:date="2018-01-09T14:10:00Z"/>
                <w:sz w:val="20"/>
              </w:rPr>
              <w:pPrChange w:id="1275" w:author="Annick MONTFORT" w:date="2018-01-09T14:10:00Z">
                <w:pPr>
                  <w:pStyle w:val="1-Normal"/>
                </w:pPr>
              </w:pPrChange>
            </w:pPr>
            <w:del w:id="1276" w:author="Annick MONTFORT" w:date="2018-01-09T14:10:00Z">
              <w:r w:rsidDel="00E03EC3">
                <w:rPr>
                  <w:sz w:val="20"/>
                </w:rPr>
                <w:delText>Oui</w:delText>
              </w:r>
            </w:del>
          </w:p>
        </w:tc>
        <w:tc>
          <w:tcPr>
            <w:tcW w:w="1418"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77" w:author="Annick MONTFORT" w:date="2018-01-09T14:10:00Z"/>
                <w:sz w:val="20"/>
              </w:rPr>
              <w:pPrChange w:id="1278" w:author="Annick MONTFORT" w:date="2018-01-09T14:10:00Z">
                <w:pPr>
                  <w:pStyle w:val="1-Normal"/>
                </w:pPr>
              </w:pPrChange>
            </w:pPr>
            <w:del w:id="1279" w:author="Annick MONTFORT" w:date="2018-01-09T14:10:00Z">
              <w:r w:rsidDel="00E03EC3">
                <w:rPr>
                  <w:sz w:val="20"/>
                </w:rPr>
                <w:delText>Oui</w:delText>
              </w:r>
            </w:del>
          </w:p>
        </w:tc>
        <w:tc>
          <w:tcPr>
            <w:tcW w:w="2633" w:type="dxa"/>
            <w:tcBorders>
              <w:top w:val="single" w:sz="4" w:space="0" w:color="auto"/>
              <w:left w:val="single" w:sz="4" w:space="0" w:color="auto"/>
              <w:bottom w:val="single" w:sz="4" w:space="0" w:color="auto"/>
              <w:right w:val="single" w:sz="4" w:space="0" w:color="auto"/>
            </w:tcBorders>
          </w:tcPr>
          <w:p w:rsidR="00A026A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80" w:author="Annick MONTFORT" w:date="2018-01-09T14:10:00Z"/>
                <w:sz w:val="20"/>
              </w:rPr>
              <w:pPrChange w:id="1281" w:author="Annick MONTFORT" w:date="2018-01-09T14:10:00Z">
                <w:pPr>
                  <w:pStyle w:val="1-Normal"/>
                  <w:ind w:left="0"/>
                </w:pPr>
              </w:pPrChange>
            </w:pPr>
          </w:p>
        </w:tc>
      </w:tr>
    </w:tbl>
    <w:p w:rsidR="00CC4FD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82" w:author="Annick MONTFORT" w:date="2018-01-09T14:10:00Z"/>
          <w:i/>
        </w:rPr>
        <w:pPrChange w:id="1283" w:author="Annick MONTFORT" w:date="2018-01-09T14:10:00Z">
          <w:pPr>
            <w:pStyle w:val="1-Normal"/>
          </w:pPr>
        </w:pPrChange>
      </w:pPr>
      <w:del w:id="1284" w:author="Annick MONTFORT" w:date="2018-01-09T14:10:00Z">
        <w:r w:rsidDel="00E03EC3">
          <w:rPr>
            <w:i/>
          </w:rPr>
          <w:delText xml:space="preserve"> </w:delText>
        </w:r>
        <w:r w:rsidR="00CC4FDC" w:rsidDel="00E03EC3">
          <w:rPr>
            <w:i/>
          </w:rPr>
          <w:delText>(*) A = Champ alpha-numérique, L = liste, N = Numérique, D = Date</w:delText>
        </w:r>
      </w:del>
    </w:p>
    <w:p w:rsidR="00CC4FDC" w:rsidDel="00E03EC3" w:rsidRDefault="00CC4FDC" w:rsidP="00E03EC3">
      <w:pPr>
        <w:pStyle w:val="Titre3"/>
        <w:pageBreakBefore/>
        <w:numPr>
          <w:ilvl w:val="0"/>
          <w:numId w:val="20"/>
        </w:numPr>
        <w:pBdr>
          <w:left w:val="dotted" w:sz="6" w:space="4" w:color="auto"/>
          <w:bottom w:val="dotted" w:sz="6" w:space="1" w:color="auto"/>
        </w:pBdr>
        <w:shd w:val="clear" w:color="auto" w:fill="E6E6E6"/>
        <w:tabs>
          <w:tab w:val="num" w:pos="1276"/>
        </w:tabs>
        <w:spacing w:after="240"/>
        <w:rPr>
          <w:del w:id="1285" w:author="Annick MONTFORT" w:date="2018-01-09T14:10:00Z"/>
          <w:rFonts w:eastAsia="MS Mincho"/>
        </w:rPr>
        <w:pPrChange w:id="1286" w:author="Annick MONTFORT" w:date="2018-01-09T14:10:00Z">
          <w:pPr>
            <w:pStyle w:val="Titre3"/>
            <w:tabs>
              <w:tab w:val="num" w:pos="1276"/>
            </w:tabs>
            <w:ind w:left="1077"/>
          </w:pPr>
        </w:pPrChange>
      </w:pPr>
      <w:bookmarkStart w:id="1287" w:name="_Toc409508867"/>
      <w:del w:id="1288" w:author="Annick MONTFORT" w:date="2018-01-09T14:10:00Z">
        <w:r w:rsidDel="00E03EC3">
          <w:rPr>
            <w:rFonts w:eastAsia="MS Mincho"/>
          </w:rPr>
          <w:delText>Actions possibles</w:delText>
        </w:r>
        <w:bookmarkEnd w:id="1287"/>
      </w:del>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CC4FDC" w:rsidDel="00E03EC3" w:rsidTr="00F557EB">
        <w:trPr>
          <w:tblHeader/>
          <w:del w:id="1289" w:author="Annick MONTFORT" w:date="2018-01-09T14:10:00Z"/>
        </w:trPr>
        <w:tc>
          <w:tcPr>
            <w:tcW w:w="3060" w:type="dxa"/>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90" w:author="Annick MONTFORT" w:date="2018-01-09T14:10:00Z"/>
                <w:b/>
                <w:sz w:val="20"/>
              </w:rPr>
              <w:pPrChange w:id="1291" w:author="Annick MONTFORT" w:date="2018-01-09T14:10:00Z">
                <w:pPr>
                  <w:pStyle w:val="1-Normal"/>
                </w:pPr>
              </w:pPrChange>
            </w:pPr>
            <w:del w:id="1292" w:author="Annick MONTFORT" w:date="2018-01-09T14:10:00Z">
              <w:r w:rsidDel="00E03EC3">
                <w:rPr>
                  <w:b/>
                  <w:sz w:val="20"/>
                </w:rPr>
                <w:delText>Action</w:delText>
              </w:r>
            </w:del>
          </w:p>
        </w:tc>
        <w:tc>
          <w:tcPr>
            <w:tcW w:w="7288" w:type="dxa"/>
            <w:shd w:val="clear" w:color="auto" w:fill="C0C0C0"/>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93" w:author="Annick MONTFORT" w:date="2018-01-09T14:10:00Z"/>
                <w:b/>
                <w:sz w:val="20"/>
              </w:rPr>
              <w:pPrChange w:id="1294" w:author="Annick MONTFORT" w:date="2018-01-09T14:10:00Z">
                <w:pPr>
                  <w:pStyle w:val="1-Normal"/>
                </w:pPr>
              </w:pPrChange>
            </w:pPr>
            <w:del w:id="1295" w:author="Annick MONTFORT" w:date="2018-01-09T14:10:00Z">
              <w:r w:rsidDel="00E03EC3">
                <w:rPr>
                  <w:b/>
                  <w:sz w:val="20"/>
                </w:rPr>
                <w:delText>Commentaires</w:delText>
              </w:r>
            </w:del>
          </w:p>
        </w:tc>
      </w:tr>
      <w:tr w:rsidR="00CC4FDC" w:rsidDel="00E03EC3" w:rsidTr="00F557EB">
        <w:trPr>
          <w:del w:id="1296" w:author="Annick MONTFORT" w:date="2018-01-09T14:10:00Z"/>
        </w:trPr>
        <w:tc>
          <w:tcPr>
            <w:tcW w:w="30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297" w:author="Annick MONTFORT" w:date="2018-01-09T14:10:00Z"/>
                <w:sz w:val="20"/>
              </w:rPr>
              <w:pPrChange w:id="1298" w:author="Annick MONTFORT" w:date="2018-01-09T14:10:00Z">
                <w:pPr>
                  <w:pStyle w:val="1-Normal"/>
                </w:pPr>
              </w:pPrChange>
            </w:pPr>
            <w:del w:id="1299" w:author="Annick MONTFORT" w:date="2018-01-09T14:10:00Z">
              <w:r w:rsidDel="00E03EC3">
                <w:rPr>
                  <w:sz w:val="20"/>
                </w:rPr>
                <w:delText xml:space="preserve">Bouton </w:delText>
              </w:r>
              <w:r w:rsidR="00A026AC" w:rsidDel="00E03EC3">
                <w:rPr>
                  <w:sz w:val="20"/>
                </w:rPr>
                <w:delText>Valider</w:delText>
              </w:r>
            </w:del>
          </w:p>
        </w:tc>
        <w:tc>
          <w:tcPr>
            <w:tcW w:w="7288" w:type="dxa"/>
          </w:tcPr>
          <w:p w:rsidR="00CC4FDC" w:rsidDel="00E03EC3" w:rsidRDefault="00A026A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300" w:author="Annick MONTFORT" w:date="2018-01-09T14:10:00Z"/>
                <w:sz w:val="20"/>
              </w:rPr>
              <w:pPrChange w:id="1301" w:author="Annick MONTFORT" w:date="2018-01-09T14:10:00Z">
                <w:pPr>
                  <w:pStyle w:val="1-Normal"/>
                </w:pPr>
              </w:pPrChange>
            </w:pPr>
            <w:del w:id="1302" w:author="Annick MONTFORT" w:date="2018-01-09T14:10:00Z">
              <w:r w:rsidDel="00E03EC3">
                <w:rPr>
                  <w:sz w:val="20"/>
                </w:rPr>
                <w:delText>Modification ou insertion</w:delText>
              </w:r>
              <w:r w:rsidR="00CC4FDC" w:rsidDel="00E03EC3">
                <w:rPr>
                  <w:sz w:val="20"/>
                </w:rPr>
                <w:delText xml:space="preserve"> </w:delText>
              </w:r>
              <w:r w:rsidDel="00E03EC3">
                <w:rPr>
                  <w:sz w:val="20"/>
                </w:rPr>
                <w:delText>de la</w:delText>
              </w:r>
              <w:r w:rsidR="00CC4FDC" w:rsidDel="00E03EC3">
                <w:rPr>
                  <w:sz w:val="20"/>
                </w:rPr>
                <w:delText xml:space="preserve"> formation dans la BD.</w:delText>
              </w:r>
            </w:del>
          </w:p>
        </w:tc>
      </w:tr>
      <w:tr w:rsidR="00CC4FDC" w:rsidDel="00E03EC3" w:rsidTr="00F557EB">
        <w:trPr>
          <w:del w:id="1303" w:author="Annick MONTFORT" w:date="2018-01-09T14:10:00Z"/>
        </w:trPr>
        <w:tc>
          <w:tcPr>
            <w:tcW w:w="3060"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304" w:author="Annick MONTFORT" w:date="2018-01-09T14:10:00Z"/>
                <w:sz w:val="20"/>
              </w:rPr>
              <w:pPrChange w:id="1305" w:author="Annick MONTFORT" w:date="2018-01-09T14:10:00Z">
                <w:pPr>
                  <w:pStyle w:val="1-Normal"/>
                </w:pPr>
              </w:pPrChange>
            </w:pPr>
            <w:del w:id="1306" w:author="Annick MONTFORT" w:date="2018-01-09T14:10:00Z">
              <w:r w:rsidDel="00E03EC3">
                <w:rPr>
                  <w:sz w:val="20"/>
                </w:rPr>
                <w:delText>Bouton Annuler</w:delText>
              </w:r>
            </w:del>
          </w:p>
        </w:tc>
        <w:tc>
          <w:tcPr>
            <w:tcW w:w="7288" w:type="dxa"/>
          </w:tcPr>
          <w:p w:rsidR="00CC4FDC" w:rsidDel="00E03EC3" w:rsidRDefault="00CC4FDC" w:rsidP="00E03EC3">
            <w:pPr>
              <w:pStyle w:val="1-Normal"/>
              <w:keepNext/>
              <w:pageBreakBefore/>
              <w:numPr>
                <w:ilvl w:val="0"/>
                <w:numId w:val="20"/>
              </w:numPr>
              <w:pBdr>
                <w:left w:val="dotted" w:sz="6" w:space="4" w:color="auto"/>
                <w:bottom w:val="dotted" w:sz="6" w:space="1" w:color="auto"/>
              </w:pBdr>
              <w:shd w:val="clear" w:color="auto" w:fill="E6E6E6"/>
              <w:spacing w:after="240"/>
              <w:jc w:val="left"/>
              <w:outlineLvl w:val="0"/>
              <w:rPr>
                <w:del w:id="1307" w:author="Annick MONTFORT" w:date="2018-01-09T14:10:00Z"/>
                <w:sz w:val="20"/>
              </w:rPr>
              <w:pPrChange w:id="1308" w:author="Annick MONTFORT" w:date="2018-01-09T14:10:00Z">
                <w:pPr>
                  <w:pStyle w:val="1-Normal"/>
                </w:pPr>
              </w:pPrChange>
            </w:pPr>
            <w:del w:id="1309" w:author="Annick MONTFORT" w:date="2018-01-09T14:10:00Z">
              <w:r w:rsidDel="00E03EC3">
                <w:rPr>
                  <w:sz w:val="20"/>
                </w:rPr>
                <w:delText>Annulation.</w:delText>
              </w:r>
            </w:del>
          </w:p>
        </w:tc>
      </w:tr>
    </w:tbl>
    <w:p w:rsidR="00CC4FDC" w:rsidDel="00E03EC3" w:rsidRDefault="00CC4FDC"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310" w:author="Annick MONTFORT" w:date="2018-01-09T14:10:00Z"/>
        </w:rPr>
        <w:pPrChange w:id="1311" w:author="Annick MONTFORT" w:date="2018-01-09T14:10:00Z">
          <w:pPr/>
        </w:pPrChange>
      </w:pPr>
    </w:p>
    <w:p w:rsidR="00CC4FDC" w:rsidDel="00E03EC3" w:rsidRDefault="00CC4FDC" w:rsidP="00E03EC3">
      <w:pPr>
        <w:keepNext/>
        <w:pageBreakBefore/>
        <w:numPr>
          <w:ilvl w:val="0"/>
          <w:numId w:val="20"/>
        </w:numPr>
        <w:pBdr>
          <w:left w:val="dotted" w:sz="6" w:space="4" w:color="auto"/>
          <w:bottom w:val="dotted" w:sz="6" w:space="1" w:color="auto"/>
        </w:pBdr>
        <w:shd w:val="clear" w:color="auto" w:fill="E6E6E6"/>
        <w:spacing w:after="240"/>
        <w:jc w:val="left"/>
        <w:outlineLvl w:val="0"/>
        <w:rPr>
          <w:del w:id="1312" w:author="Annick MONTFORT" w:date="2018-01-09T14:10:00Z"/>
        </w:rPr>
        <w:pPrChange w:id="1313" w:author="Annick MONTFORT" w:date="2018-01-09T14:10:00Z">
          <w:pPr/>
        </w:pPrChange>
      </w:pPr>
    </w:p>
    <w:p w:rsidR="00F557EB" w:rsidRDefault="00F557EB" w:rsidP="00E03EC3">
      <w:pPr>
        <w:keepNext/>
        <w:pBdr>
          <w:left w:val="dotted" w:sz="6" w:space="4" w:color="auto"/>
          <w:bottom w:val="dotted" w:sz="6" w:space="1" w:color="auto"/>
        </w:pBdr>
        <w:shd w:val="clear" w:color="auto" w:fill="E6E6E6"/>
        <w:spacing w:after="240"/>
        <w:jc w:val="left"/>
        <w:outlineLvl w:val="0"/>
        <w:pPrChange w:id="1314" w:author="Annick MONTFORT" w:date="2018-01-09T14:11:00Z">
          <w:pPr/>
        </w:pPrChange>
      </w:pPr>
      <w:bookmarkStart w:id="1315" w:name="_GoBack"/>
      <w:bookmarkEnd w:id="1315"/>
    </w:p>
    <w:sectPr w:rsidR="00F557EB" w:rsidSect="00032412">
      <w:pgSz w:w="11906" w:h="16838" w:code="9"/>
      <w:pgMar w:top="992" w:right="851" w:bottom="709" w:left="567" w:header="425" w:footer="0" w:gutter="0"/>
      <w:pgBorders>
        <w:left w:val="dotted" w:sz="12" w:space="4" w:color="FF0000"/>
        <w:bottom w:val="dotted" w:sz="12" w:space="1" w:color="FF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613" w:rsidRDefault="00053613">
      <w:pPr>
        <w:spacing w:before="0" w:after="0"/>
      </w:pPr>
      <w:r>
        <w:separator/>
      </w:r>
    </w:p>
  </w:endnote>
  <w:endnote w:type="continuationSeparator" w:id="0">
    <w:p w:rsidR="00053613" w:rsidRDefault="000536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erkeley-Book">
    <w:altName w:val="Times New Roman"/>
    <w:panose1 w:val="00000000000000000000"/>
    <w:charset w:val="00"/>
    <w:family w:val="swiss"/>
    <w:notTrueType/>
    <w:pitch w:val="variable"/>
    <w:sig w:usb0="00000003" w:usb1="00000000" w:usb2="00000000" w:usb3="00000000" w:csb0="00000001"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 w:name="Letter Gothic MT">
    <w:altName w:val="Lucida Console"/>
    <w:charset w:val="00"/>
    <w:family w:val="moder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 w:type="dxa"/>
      <w:tblLayout w:type="fixed"/>
      <w:tblCellMar>
        <w:left w:w="70" w:type="dxa"/>
        <w:right w:w="70" w:type="dxa"/>
      </w:tblCellMar>
      <w:tblLook w:val="0000" w:firstRow="0" w:lastRow="0" w:firstColumn="0" w:lastColumn="0" w:noHBand="0" w:noVBand="0"/>
    </w:tblPr>
    <w:tblGrid>
      <w:gridCol w:w="1770"/>
      <w:gridCol w:w="7606"/>
      <w:gridCol w:w="1324"/>
    </w:tblGrid>
    <w:tr w:rsidR="00F557EB">
      <w:trPr>
        <w:trHeight w:val="413"/>
      </w:trPr>
      <w:tc>
        <w:tcPr>
          <w:tcW w:w="1770" w:type="dxa"/>
          <w:vAlign w:val="center"/>
        </w:tcPr>
        <w:p w:rsidR="00F557EB" w:rsidRDefault="00F557EB">
          <w:pPr>
            <w:pStyle w:val="Pieddepage"/>
            <w:tabs>
              <w:tab w:val="clear" w:pos="9072"/>
              <w:tab w:val="right" w:pos="10773"/>
            </w:tabs>
            <w:spacing w:after="0"/>
          </w:pPr>
        </w:p>
      </w:tc>
      <w:tc>
        <w:tcPr>
          <w:tcW w:w="7606" w:type="dxa"/>
          <w:vAlign w:val="center"/>
        </w:tcPr>
        <w:p w:rsidR="00F557EB" w:rsidRDefault="00F557EB">
          <w:pPr>
            <w:pStyle w:val="Pieddepage"/>
            <w:tabs>
              <w:tab w:val="clear" w:pos="9072"/>
              <w:tab w:val="right" w:pos="10773"/>
            </w:tabs>
            <w:spacing w:before="120" w:after="0"/>
            <w:jc w:val="center"/>
            <w:rPr>
              <w:rStyle w:val="Numrodepage"/>
              <w:sz w:val="18"/>
            </w:rPr>
          </w:pPr>
          <w:r>
            <w:rPr>
              <w:rStyle w:val="Numrodepage"/>
              <w:sz w:val="18"/>
            </w:rPr>
            <w:fldChar w:fldCharType="begin"/>
          </w:r>
          <w:r>
            <w:rPr>
              <w:rStyle w:val="Numrodepage"/>
              <w:sz w:val="18"/>
            </w:rPr>
            <w:instrText xml:space="preserve"> FILENAME </w:instrText>
          </w:r>
          <w:r>
            <w:rPr>
              <w:rStyle w:val="Numrodepage"/>
              <w:sz w:val="18"/>
            </w:rPr>
            <w:fldChar w:fldCharType="separate"/>
          </w:r>
          <w:r>
            <w:rPr>
              <w:rStyle w:val="Numrodepage"/>
              <w:noProof/>
              <w:sz w:val="18"/>
            </w:rPr>
            <w:t>SDIS29_03_SF_detailleesV1.docx</w:t>
          </w:r>
          <w:r>
            <w:rPr>
              <w:rStyle w:val="Numrodepage"/>
              <w:sz w:val="18"/>
            </w:rPr>
            <w:fldChar w:fldCharType="end"/>
          </w:r>
        </w:p>
        <w:p w:rsidR="00F557EB" w:rsidRDefault="00F557EB">
          <w:pPr>
            <w:pStyle w:val="Pieddepage"/>
            <w:tabs>
              <w:tab w:val="clear" w:pos="9072"/>
              <w:tab w:val="right" w:pos="10773"/>
            </w:tabs>
            <w:spacing w:before="120" w:after="0"/>
            <w:jc w:val="center"/>
            <w:rPr>
              <w:rStyle w:val="Numrodepage"/>
              <w:sz w:val="18"/>
            </w:rPr>
          </w:pPr>
          <w:r>
            <w:rPr>
              <w:rStyle w:val="Numrodepage"/>
              <w:sz w:val="18"/>
            </w:rPr>
            <w:t xml:space="preserve">Dernier enregistrement : </w:t>
          </w:r>
          <w:r>
            <w:rPr>
              <w:rStyle w:val="Numrodepage"/>
              <w:sz w:val="18"/>
            </w:rPr>
            <w:fldChar w:fldCharType="begin"/>
          </w:r>
          <w:r>
            <w:rPr>
              <w:rStyle w:val="Numrodepage"/>
              <w:sz w:val="18"/>
            </w:rPr>
            <w:instrText xml:space="preserve"> SAVEDATE \@ "dd/MM/yyyy HH:MM" </w:instrText>
          </w:r>
          <w:r>
            <w:rPr>
              <w:rStyle w:val="Numrodepage"/>
              <w:sz w:val="18"/>
            </w:rPr>
            <w:fldChar w:fldCharType="separate"/>
          </w:r>
          <w:ins w:id="425" w:author="Annick MONTFORT" w:date="2018-01-09T14:05:00Z">
            <w:r w:rsidR="00E03EC3">
              <w:rPr>
                <w:rStyle w:val="Numrodepage"/>
                <w:noProof/>
                <w:sz w:val="18"/>
              </w:rPr>
              <w:t>20/01/2015 09:01</w:t>
            </w:r>
          </w:ins>
          <w:ins w:id="426" w:author="PHILIPPE MONTFORT" w:date="2015-01-20T09:13:00Z">
            <w:del w:id="427" w:author="Annick MONTFORT" w:date="2018-01-09T14:05:00Z">
              <w:r w:rsidR="003A5944" w:rsidDel="00E03EC3">
                <w:rPr>
                  <w:rStyle w:val="Numrodepage"/>
                  <w:noProof/>
                  <w:sz w:val="18"/>
                </w:rPr>
                <w:delText>17/01/2015 10:01</w:delText>
              </w:r>
            </w:del>
          </w:ins>
          <w:del w:id="428" w:author="Annick MONTFORT" w:date="2018-01-09T14:05:00Z">
            <w:r w:rsidDel="00E03EC3">
              <w:rPr>
                <w:rStyle w:val="Numrodepage"/>
                <w:noProof/>
                <w:sz w:val="18"/>
              </w:rPr>
              <w:delText>16/01/2015 20:01</w:delText>
            </w:r>
          </w:del>
          <w:r>
            <w:rPr>
              <w:rStyle w:val="Numrodepage"/>
              <w:sz w:val="18"/>
            </w:rPr>
            <w:fldChar w:fldCharType="end"/>
          </w:r>
        </w:p>
        <w:p w:rsidR="00F557EB" w:rsidRPr="00BF1E1D" w:rsidRDefault="00F557EB">
          <w:pPr>
            <w:pStyle w:val="Pieddepage"/>
            <w:tabs>
              <w:tab w:val="clear" w:pos="9072"/>
              <w:tab w:val="right" w:pos="10773"/>
            </w:tabs>
            <w:spacing w:before="120" w:after="0"/>
            <w:jc w:val="left"/>
            <w:rPr>
              <w:sz w:val="14"/>
            </w:rPr>
          </w:pPr>
        </w:p>
      </w:tc>
      <w:tc>
        <w:tcPr>
          <w:tcW w:w="1324" w:type="dxa"/>
          <w:vAlign w:val="center"/>
        </w:tcPr>
        <w:p w:rsidR="00F557EB" w:rsidRDefault="00F557EB">
          <w:pPr>
            <w:pStyle w:val="Pieddepage"/>
            <w:tabs>
              <w:tab w:val="clear" w:pos="9072"/>
              <w:tab w:val="right" w:pos="10773"/>
            </w:tabs>
            <w:spacing w:before="40" w:after="0"/>
            <w:jc w:val="right"/>
            <w:rPr>
              <w:lang w:val="en-GB"/>
            </w:rPr>
          </w:pPr>
          <w:r>
            <w:rPr>
              <w:rStyle w:val="Numrodepage"/>
              <w:rFonts w:ascii="Trebuchet MS" w:hAnsi="Trebuchet MS"/>
              <w:sz w:val="18"/>
              <w:lang w:val="en-GB"/>
            </w:rPr>
            <w:t xml:space="preserve">page </w:t>
          </w:r>
          <w:r>
            <w:rPr>
              <w:rStyle w:val="Numrodepage"/>
              <w:rFonts w:ascii="Trebuchet MS" w:hAnsi="Trebuchet MS"/>
              <w:sz w:val="18"/>
            </w:rPr>
            <w:fldChar w:fldCharType="begin"/>
          </w:r>
          <w:r>
            <w:rPr>
              <w:rStyle w:val="Numrodepage"/>
              <w:rFonts w:ascii="Trebuchet MS" w:hAnsi="Trebuchet MS"/>
              <w:sz w:val="18"/>
              <w:lang w:val="en-GB"/>
            </w:rPr>
            <w:instrText xml:space="preserve"> PAGE </w:instrText>
          </w:r>
          <w:r>
            <w:rPr>
              <w:rStyle w:val="Numrodepage"/>
              <w:rFonts w:ascii="Trebuchet MS" w:hAnsi="Trebuchet MS"/>
              <w:sz w:val="18"/>
            </w:rPr>
            <w:fldChar w:fldCharType="separate"/>
          </w:r>
          <w:r w:rsidR="00E03EC3">
            <w:rPr>
              <w:rStyle w:val="Numrodepage"/>
              <w:rFonts w:ascii="Trebuchet MS" w:hAnsi="Trebuchet MS"/>
              <w:noProof/>
              <w:sz w:val="18"/>
              <w:lang w:val="en-GB"/>
            </w:rPr>
            <w:t>21</w:t>
          </w:r>
          <w:r>
            <w:rPr>
              <w:rStyle w:val="Numrodepage"/>
              <w:rFonts w:ascii="Trebuchet MS" w:hAnsi="Trebuchet MS"/>
              <w:sz w:val="18"/>
            </w:rPr>
            <w:fldChar w:fldCharType="end"/>
          </w:r>
          <w:r>
            <w:rPr>
              <w:rStyle w:val="Numrodepage"/>
              <w:rFonts w:ascii="Trebuchet MS" w:hAnsi="Trebuchet MS"/>
              <w:sz w:val="18"/>
              <w:lang w:val="en-GB"/>
            </w:rPr>
            <w:t>/</w:t>
          </w:r>
          <w:r>
            <w:rPr>
              <w:rStyle w:val="Numrodepage"/>
              <w:rFonts w:ascii="Trebuchet MS" w:hAnsi="Trebuchet MS"/>
              <w:sz w:val="18"/>
            </w:rPr>
            <w:fldChar w:fldCharType="begin"/>
          </w:r>
          <w:r>
            <w:rPr>
              <w:rStyle w:val="Numrodepage"/>
              <w:rFonts w:ascii="Trebuchet MS" w:hAnsi="Trebuchet MS"/>
              <w:sz w:val="18"/>
              <w:lang w:val="en-GB"/>
            </w:rPr>
            <w:instrText xml:space="preserve"> NUMPAGES </w:instrText>
          </w:r>
          <w:r>
            <w:rPr>
              <w:rStyle w:val="Numrodepage"/>
              <w:rFonts w:ascii="Trebuchet MS" w:hAnsi="Trebuchet MS"/>
              <w:sz w:val="18"/>
            </w:rPr>
            <w:fldChar w:fldCharType="separate"/>
          </w:r>
          <w:r w:rsidR="00E03EC3">
            <w:rPr>
              <w:rStyle w:val="Numrodepage"/>
              <w:rFonts w:ascii="Trebuchet MS" w:hAnsi="Trebuchet MS"/>
              <w:noProof/>
              <w:sz w:val="18"/>
              <w:lang w:val="en-GB"/>
            </w:rPr>
            <w:t>21</w:t>
          </w:r>
          <w:r>
            <w:rPr>
              <w:rStyle w:val="Numrodepage"/>
              <w:rFonts w:ascii="Trebuchet MS" w:hAnsi="Trebuchet MS"/>
              <w:sz w:val="18"/>
            </w:rPr>
            <w:fldChar w:fldCharType="end"/>
          </w:r>
        </w:p>
      </w:tc>
    </w:tr>
  </w:tbl>
  <w:p w:rsidR="00F557EB" w:rsidRDefault="00F557EB">
    <w:pPr>
      <w:pStyle w:val="Pieddepage"/>
      <w:tabs>
        <w:tab w:val="clear" w:pos="9072"/>
        <w:tab w:val="right" w:pos="10773"/>
      </w:tabs>
      <w:spacing w:after="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613" w:rsidRDefault="00053613">
      <w:pPr>
        <w:spacing w:before="0" w:after="0"/>
      </w:pPr>
      <w:r>
        <w:separator/>
      </w:r>
    </w:p>
  </w:footnote>
  <w:footnote w:type="continuationSeparator" w:id="0">
    <w:p w:rsidR="00053613" w:rsidRDefault="000536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EB" w:rsidRDefault="00F557EB">
    <w:pPr>
      <w:pStyle w:val="En-tte"/>
      <w:tabs>
        <w:tab w:val="clear" w:pos="9072"/>
        <w:tab w:val="right" w:pos="10773"/>
      </w:tabs>
      <w:spacing w:after="0"/>
      <w:ind w:firstLine="426"/>
      <w:jc w:val="left"/>
      <w:rPr>
        <w:lang w:val="en-GB"/>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EB" w:rsidRDefault="00F557EB"/>
  <w:p w:rsidR="00F557EB" w:rsidRDefault="00F557EB"/>
  <w:p w:rsidR="00F557EB" w:rsidRDefault="00F557EB"/>
  <w:p w:rsidR="00F557EB" w:rsidRDefault="00F557EB"/>
  <w:p w:rsidR="00F557EB" w:rsidRDefault="00F557EB"/>
  <w:p w:rsidR="00F557EB" w:rsidRDefault="00F557EB"/>
  <w:p w:rsidR="00F557EB" w:rsidRDefault="00F557EB"/>
  <w:p w:rsidR="00F557EB" w:rsidRDefault="00F557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EB" w:rsidRDefault="00F557EB">
    <w:pPr>
      <w:pStyle w:val="En-tte"/>
      <w:tabs>
        <w:tab w:val="clear" w:pos="9072"/>
        <w:tab w:val="right" w:pos="10773"/>
      </w:tabs>
      <w:spacing w:after="0"/>
      <w:ind w:firstLine="426"/>
      <w:jc w:val="left"/>
      <w:rPr>
        <w:lang w:val="en-GB"/>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3A427C8"/>
    <w:lvl w:ilvl="0">
      <w:start w:val="1"/>
      <w:numFmt w:val="decimal"/>
      <w:pStyle w:val="Listenumros4"/>
      <w:lvlText w:val="%1."/>
      <w:lvlJc w:val="left"/>
      <w:pPr>
        <w:tabs>
          <w:tab w:val="num" w:pos="1209"/>
        </w:tabs>
        <w:ind w:left="1209" w:hanging="360"/>
      </w:pPr>
    </w:lvl>
  </w:abstractNum>
  <w:abstractNum w:abstractNumId="1" w15:restartNumberingAfterBreak="0">
    <w:nsid w:val="FFFFFF82"/>
    <w:multiLevelType w:val="singleLevel"/>
    <w:tmpl w:val="BB22A730"/>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FE"/>
    <w:multiLevelType w:val="singleLevel"/>
    <w:tmpl w:val="3BAEFA04"/>
    <w:lvl w:ilvl="0">
      <w:numFmt w:val="decimal"/>
      <w:pStyle w:val="111-NormalPuceA"/>
      <w:lvlText w:val="*"/>
      <w:lvlJc w:val="left"/>
    </w:lvl>
  </w:abstractNum>
  <w:abstractNum w:abstractNumId="3"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8"/>
    <w:multiLevelType w:val="singleLevel"/>
    <w:tmpl w:val="00000008"/>
    <w:name w:val="WW8Num10"/>
    <w:lvl w:ilvl="0">
      <w:start w:val="1"/>
      <w:numFmt w:val="decimal"/>
      <w:lvlText w:val="%1."/>
      <w:lvlJc w:val="left"/>
      <w:pPr>
        <w:tabs>
          <w:tab w:val="num" w:pos="0"/>
        </w:tabs>
        <w:ind w:left="1068" w:hanging="360"/>
      </w:pPr>
    </w:lvl>
  </w:abstractNum>
  <w:abstractNum w:abstractNumId="5"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6" w15:restartNumberingAfterBreak="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7" w15:restartNumberingAfterBreak="0">
    <w:nsid w:val="02425637"/>
    <w:multiLevelType w:val="singleLevel"/>
    <w:tmpl w:val="1230FE86"/>
    <w:lvl w:ilvl="0">
      <w:start w:val="1"/>
      <w:numFmt w:val="bullet"/>
      <w:pStyle w:val="NormalIIPuce"/>
      <w:lvlText w:val=""/>
      <w:lvlJc w:val="left"/>
      <w:pPr>
        <w:tabs>
          <w:tab w:val="num" w:pos="720"/>
        </w:tabs>
        <w:ind w:left="720" w:hanging="360"/>
      </w:pPr>
      <w:rPr>
        <w:rFonts w:ascii="Wingdings" w:hAnsi="Wingdings" w:hint="default"/>
      </w:rPr>
    </w:lvl>
  </w:abstractNum>
  <w:abstractNum w:abstractNumId="8" w15:restartNumberingAfterBreak="0">
    <w:nsid w:val="036206D1"/>
    <w:multiLevelType w:val="hybridMultilevel"/>
    <w:tmpl w:val="83A240DC"/>
    <w:lvl w:ilvl="0" w:tplc="81EA8AD2">
      <w:start w:val="1"/>
      <w:numFmt w:val="bullet"/>
      <w:pStyle w:val="1-NormalPuceD"/>
      <w:lvlText w:val=""/>
      <w:lvlJc w:val="left"/>
      <w:pPr>
        <w:tabs>
          <w:tab w:val="num" w:pos="1646"/>
        </w:tabs>
        <w:ind w:left="1286" w:hanging="360"/>
      </w:pPr>
      <w:rPr>
        <w:rFonts w:ascii="Wingdings" w:hAnsi="Wingdings" w:hint="default"/>
        <w:color w:val="FF6600"/>
      </w:rPr>
    </w:lvl>
    <w:lvl w:ilvl="1" w:tplc="BF6AF918">
      <w:start w:val="1"/>
      <w:numFmt w:val="bullet"/>
      <w:pStyle w:val="1-NormalPuce"/>
      <w:lvlText w:val="o"/>
      <w:lvlJc w:val="left"/>
      <w:pPr>
        <w:tabs>
          <w:tab w:val="num" w:pos="1440"/>
        </w:tabs>
        <w:ind w:left="1440" w:hanging="360"/>
      </w:pPr>
      <w:rPr>
        <w:rFonts w:ascii="Courier New" w:hAnsi="Courier New" w:hint="default"/>
      </w:rPr>
    </w:lvl>
    <w:lvl w:ilvl="2" w:tplc="238C15C8">
      <w:start w:val="12"/>
      <w:numFmt w:val="bullet"/>
      <w:lvlText w:val="-"/>
      <w:lvlJc w:val="left"/>
      <w:pPr>
        <w:tabs>
          <w:tab w:val="num" w:pos="2160"/>
        </w:tabs>
        <w:ind w:left="2160" w:hanging="360"/>
      </w:pPr>
      <w:rPr>
        <w:rFonts w:ascii="Times New Roman" w:eastAsia="Times New Roman" w:hAnsi="Times New Roman" w:hint="default"/>
      </w:rPr>
    </w:lvl>
    <w:lvl w:ilvl="3" w:tplc="1CA402C8" w:tentative="1">
      <w:start w:val="1"/>
      <w:numFmt w:val="bullet"/>
      <w:lvlText w:val=""/>
      <w:lvlJc w:val="left"/>
      <w:pPr>
        <w:tabs>
          <w:tab w:val="num" w:pos="2880"/>
        </w:tabs>
        <w:ind w:left="2880" w:hanging="360"/>
      </w:pPr>
      <w:rPr>
        <w:rFonts w:ascii="Symbol" w:hAnsi="Symbol" w:hint="default"/>
      </w:rPr>
    </w:lvl>
    <w:lvl w:ilvl="4" w:tplc="1C66F490" w:tentative="1">
      <w:start w:val="1"/>
      <w:numFmt w:val="bullet"/>
      <w:lvlText w:val="o"/>
      <w:lvlJc w:val="left"/>
      <w:pPr>
        <w:tabs>
          <w:tab w:val="num" w:pos="3600"/>
        </w:tabs>
        <w:ind w:left="3600" w:hanging="360"/>
      </w:pPr>
      <w:rPr>
        <w:rFonts w:ascii="Courier New" w:hAnsi="Courier New" w:hint="default"/>
      </w:rPr>
    </w:lvl>
    <w:lvl w:ilvl="5" w:tplc="F53A7BB2" w:tentative="1">
      <w:start w:val="1"/>
      <w:numFmt w:val="bullet"/>
      <w:lvlText w:val=""/>
      <w:lvlJc w:val="left"/>
      <w:pPr>
        <w:tabs>
          <w:tab w:val="num" w:pos="4320"/>
        </w:tabs>
        <w:ind w:left="4320" w:hanging="360"/>
      </w:pPr>
      <w:rPr>
        <w:rFonts w:ascii="Wingdings" w:hAnsi="Wingdings" w:hint="default"/>
      </w:rPr>
    </w:lvl>
    <w:lvl w:ilvl="6" w:tplc="EE54BA64" w:tentative="1">
      <w:start w:val="1"/>
      <w:numFmt w:val="bullet"/>
      <w:lvlText w:val=""/>
      <w:lvlJc w:val="left"/>
      <w:pPr>
        <w:tabs>
          <w:tab w:val="num" w:pos="5040"/>
        </w:tabs>
        <w:ind w:left="5040" w:hanging="360"/>
      </w:pPr>
      <w:rPr>
        <w:rFonts w:ascii="Symbol" w:hAnsi="Symbol" w:hint="default"/>
      </w:rPr>
    </w:lvl>
    <w:lvl w:ilvl="7" w:tplc="03CCE540" w:tentative="1">
      <w:start w:val="1"/>
      <w:numFmt w:val="bullet"/>
      <w:lvlText w:val="o"/>
      <w:lvlJc w:val="left"/>
      <w:pPr>
        <w:tabs>
          <w:tab w:val="num" w:pos="5760"/>
        </w:tabs>
        <w:ind w:left="5760" w:hanging="360"/>
      </w:pPr>
      <w:rPr>
        <w:rFonts w:ascii="Courier New" w:hAnsi="Courier New" w:hint="default"/>
      </w:rPr>
    </w:lvl>
    <w:lvl w:ilvl="8" w:tplc="459E16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C12E2"/>
    <w:multiLevelType w:val="hybridMultilevel"/>
    <w:tmpl w:val="8662CFD2"/>
    <w:lvl w:ilvl="0" w:tplc="C1FA489A">
      <w:start w:val="1"/>
      <w:numFmt w:val="bullet"/>
      <w:pStyle w:val="111-NormalPuce"/>
      <w:lvlText w:val=""/>
      <w:lvlJc w:val="left"/>
      <w:pPr>
        <w:tabs>
          <w:tab w:val="num" w:pos="1636"/>
        </w:tabs>
        <w:ind w:left="1636" w:hanging="360"/>
      </w:pPr>
      <w:rPr>
        <w:rFonts w:ascii="Wingdings" w:hAnsi="Wingdings" w:hint="default"/>
        <w:color w:val="FF6600"/>
      </w:rPr>
    </w:lvl>
    <w:lvl w:ilvl="1" w:tplc="CE3425AC" w:tentative="1">
      <w:start w:val="1"/>
      <w:numFmt w:val="bullet"/>
      <w:lvlText w:val="o"/>
      <w:lvlJc w:val="left"/>
      <w:pPr>
        <w:tabs>
          <w:tab w:val="num" w:pos="1335"/>
        </w:tabs>
        <w:ind w:left="1335" w:hanging="360"/>
      </w:pPr>
      <w:rPr>
        <w:rFonts w:ascii="Courier New" w:hAnsi="Courier New" w:hint="default"/>
      </w:rPr>
    </w:lvl>
    <w:lvl w:ilvl="2" w:tplc="C40CA350" w:tentative="1">
      <w:start w:val="1"/>
      <w:numFmt w:val="bullet"/>
      <w:lvlText w:val=""/>
      <w:lvlJc w:val="left"/>
      <w:pPr>
        <w:tabs>
          <w:tab w:val="num" w:pos="2055"/>
        </w:tabs>
        <w:ind w:left="2055" w:hanging="360"/>
      </w:pPr>
      <w:rPr>
        <w:rFonts w:ascii="Wingdings" w:hAnsi="Wingdings" w:hint="default"/>
      </w:rPr>
    </w:lvl>
    <w:lvl w:ilvl="3" w:tplc="D95093C2" w:tentative="1">
      <w:start w:val="1"/>
      <w:numFmt w:val="bullet"/>
      <w:lvlText w:val=""/>
      <w:lvlJc w:val="left"/>
      <w:pPr>
        <w:tabs>
          <w:tab w:val="num" w:pos="2775"/>
        </w:tabs>
        <w:ind w:left="2775" w:hanging="360"/>
      </w:pPr>
      <w:rPr>
        <w:rFonts w:ascii="Symbol" w:hAnsi="Symbol" w:hint="default"/>
      </w:rPr>
    </w:lvl>
    <w:lvl w:ilvl="4" w:tplc="18143490" w:tentative="1">
      <w:start w:val="1"/>
      <w:numFmt w:val="bullet"/>
      <w:lvlText w:val="o"/>
      <w:lvlJc w:val="left"/>
      <w:pPr>
        <w:tabs>
          <w:tab w:val="num" w:pos="3495"/>
        </w:tabs>
        <w:ind w:left="3495" w:hanging="360"/>
      </w:pPr>
      <w:rPr>
        <w:rFonts w:ascii="Courier New" w:hAnsi="Courier New" w:hint="default"/>
      </w:rPr>
    </w:lvl>
    <w:lvl w:ilvl="5" w:tplc="C91A64FC" w:tentative="1">
      <w:start w:val="1"/>
      <w:numFmt w:val="bullet"/>
      <w:lvlText w:val=""/>
      <w:lvlJc w:val="left"/>
      <w:pPr>
        <w:tabs>
          <w:tab w:val="num" w:pos="4215"/>
        </w:tabs>
        <w:ind w:left="4215" w:hanging="360"/>
      </w:pPr>
      <w:rPr>
        <w:rFonts w:ascii="Wingdings" w:hAnsi="Wingdings" w:hint="default"/>
      </w:rPr>
    </w:lvl>
    <w:lvl w:ilvl="6" w:tplc="9FFCEFCA" w:tentative="1">
      <w:start w:val="1"/>
      <w:numFmt w:val="bullet"/>
      <w:lvlText w:val=""/>
      <w:lvlJc w:val="left"/>
      <w:pPr>
        <w:tabs>
          <w:tab w:val="num" w:pos="4935"/>
        </w:tabs>
        <w:ind w:left="4935" w:hanging="360"/>
      </w:pPr>
      <w:rPr>
        <w:rFonts w:ascii="Symbol" w:hAnsi="Symbol" w:hint="default"/>
      </w:rPr>
    </w:lvl>
    <w:lvl w:ilvl="7" w:tplc="97308E40" w:tentative="1">
      <w:start w:val="1"/>
      <w:numFmt w:val="bullet"/>
      <w:lvlText w:val="o"/>
      <w:lvlJc w:val="left"/>
      <w:pPr>
        <w:tabs>
          <w:tab w:val="num" w:pos="5655"/>
        </w:tabs>
        <w:ind w:left="5655" w:hanging="360"/>
      </w:pPr>
      <w:rPr>
        <w:rFonts w:ascii="Courier New" w:hAnsi="Courier New" w:hint="default"/>
      </w:rPr>
    </w:lvl>
    <w:lvl w:ilvl="8" w:tplc="C6E288B2" w:tentative="1">
      <w:start w:val="1"/>
      <w:numFmt w:val="bullet"/>
      <w:lvlText w:val=""/>
      <w:lvlJc w:val="left"/>
      <w:pPr>
        <w:tabs>
          <w:tab w:val="num" w:pos="6375"/>
        </w:tabs>
        <w:ind w:left="6375" w:hanging="360"/>
      </w:pPr>
      <w:rPr>
        <w:rFonts w:ascii="Wingdings" w:hAnsi="Wingdings" w:hint="default"/>
      </w:rPr>
    </w:lvl>
  </w:abstractNum>
  <w:abstractNum w:abstractNumId="10" w15:restartNumberingAfterBreak="0">
    <w:nsid w:val="0D356E2C"/>
    <w:multiLevelType w:val="multilevel"/>
    <w:tmpl w:val="D35E33C8"/>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8146381"/>
    <w:multiLevelType w:val="hybridMultilevel"/>
    <w:tmpl w:val="8DE27C5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18617149"/>
    <w:multiLevelType w:val="hybridMultilevel"/>
    <w:tmpl w:val="E05608BA"/>
    <w:lvl w:ilvl="0" w:tplc="B18E158A">
      <w:start w:val="1"/>
      <w:numFmt w:val="bullet"/>
      <w:pStyle w:val="1-NormalPuceE"/>
      <w:lvlText w:val=""/>
      <w:lvlJc w:val="left"/>
      <w:pPr>
        <w:tabs>
          <w:tab w:val="num" w:pos="1684"/>
        </w:tabs>
        <w:ind w:left="1324" w:hanging="360"/>
      </w:pPr>
      <w:rPr>
        <w:rFonts w:ascii="Symbol" w:hAnsi="Symbol" w:hint="default"/>
        <w:color w:val="FF6600"/>
      </w:rPr>
    </w:lvl>
    <w:lvl w:ilvl="1" w:tplc="D1762930">
      <w:start w:val="1"/>
      <w:numFmt w:val="decimal"/>
      <w:lvlText w:val="%2."/>
      <w:lvlJc w:val="left"/>
      <w:pPr>
        <w:tabs>
          <w:tab w:val="num" w:pos="1440"/>
        </w:tabs>
        <w:ind w:left="1440" w:hanging="360"/>
      </w:pPr>
    </w:lvl>
    <w:lvl w:ilvl="2" w:tplc="85440A46" w:tentative="1">
      <w:start w:val="1"/>
      <w:numFmt w:val="bullet"/>
      <w:lvlText w:val=""/>
      <w:lvlJc w:val="left"/>
      <w:pPr>
        <w:tabs>
          <w:tab w:val="num" w:pos="2160"/>
        </w:tabs>
        <w:ind w:left="2160" w:hanging="360"/>
      </w:pPr>
      <w:rPr>
        <w:rFonts w:ascii="Wingdings" w:hAnsi="Wingdings" w:hint="default"/>
      </w:rPr>
    </w:lvl>
    <w:lvl w:ilvl="3" w:tplc="89BEDA48" w:tentative="1">
      <w:start w:val="1"/>
      <w:numFmt w:val="bullet"/>
      <w:lvlText w:val=""/>
      <w:lvlJc w:val="left"/>
      <w:pPr>
        <w:tabs>
          <w:tab w:val="num" w:pos="2880"/>
        </w:tabs>
        <w:ind w:left="2880" w:hanging="360"/>
      </w:pPr>
      <w:rPr>
        <w:rFonts w:ascii="Symbol" w:hAnsi="Symbol" w:hint="default"/>
      </w:rPr>
    </w:lvl>
    <w:lvl w:ilvl="4" w:tplc="AE00B616" w:tentative="1">
      <w:start w:val="1"/>
      <w:numFmt w:val="bullet"/>
      <w:lvlText w:val="o"/>
      <w:lvlJc w:val="left"/>
      <w:pPr>
        <w:tabs>
          <w:tab w:val="num" w:pos="3600"/>
        </w:tabs>
        <w:ind w:left="3600" w:hanging="360"/>
      </w:pPr>
      <w:rPr>
        <w:rFonts w:ascii="Courier New" w:hAnsi="Courier New" w:hint="default"/>
      </w:rPr>
    </w:lvl>
    <w:lvl w:ilvl="5" w:tplc="DC368CF0" w:tentative="1">
      <w:start w:val="1"/>
      <w:numFmt w:val="bullet"/>
      <w:lvlText w:val=""/>
      <w:lvlJc w:val="left"/>
      <w:pPr>
        <w:tabs>
          <w:tab w:val="num" w:pos="4320"/>
        </w:tabs>
        <w:ind w:left="4320" w:hanging="360"/>
      </w:pPr>
      <w:rPr>
        <w:rFonts w:ascii="Wingdings" w:hAnsi="Wingdings" w:hint="default"/>
      </w:rPr>
    </w:lvl>
    <w:lvl w:ilvl="6" w:tplc="491AD088" w:tentative="1">
      <w:start w:val="1"/>
      <w:numFmt w:val="bullet"/>
      <w:lvlText w:val=""/>
      <w:lvlJc w:val="left"/>
      <w:pPr>
        <w:tabs>
          <w:tab w:val="num" w:pos="5040"/>
        </w:tabs>
        <w:ind w:left="5040" w:hanging="360"/>
      </w:pPr>
      <w:rPr>
        <w:rFonts w:ascii="Symbol" w:hAnsi="Symbol" w:hint="default"/>
      </w:rPr>
    </w:lvl>
    <w:lvl w:ilvl="7" w:tplc="68FE575E" w:tentative="1">
      <w:start w:val="1"/>
      <w:numFmt w:val="bullet"/>
      <w:lvlText w:val="o"/>
      <w:lvlJc w:val="left"/>
      <w:pPr>
        <w:tabs>
          <w:tab w:val="num" w:pos="5760"/>
        </w:tabs>
        <w:ind w:left="5760" w:hanging="360"/>
      </w:pPr>
      <w:rPr>
        <w:rFonts w:ascii="Courier New" w:hAnsi="Courier New" w:hint="default"/>
      </w:rPr>
    </w:lvl>
    <w:lvl w:ilvl="8" w:tplc="1B4489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0B6CD6"/>
    <w:multiLevelType w:val="singleLevel"/>
    <w:tmpl w:val="7646EAF6"/>
    <w:lvl w:ilvl="0">
      <w:start w:val="1"/>
      <w:numFmt w:val="decimal"/>
      <w:lvlText w:val="%1."/>
      <w:lvlJc w:val="left"/>
      <w:pPr>
        <w:tabs>
          <w:tab w:val="num" w:pos="510"/>
        </w:tabs>
        <w:ind w:left="510" w:hanging="510"/>
      </w:pPr>
      <w:rPr>
        <w:rFonts w:ascii="Tahoma" w:hAnsi="Tahoma" w:hint="default"/>
        <w:b/>
        <w:i w:val="0"/>
        <w:color w:val="FF6600"/>
        <w:sz w:val="22"/>
      </w:rPr>
    </w:lvl>
  </w:abstractNum>
  <w:abstractNum w:abstractNumId="14" w15:restartNumberingAfterBreak="0">
    <w:nsid w:val="1D31191D"/>
    <w:multiLevelType w:val="hybridMultilevel"/>
    <w:tmpl w:val="A1AE2420"/>
    <w:lvl w:ilvl="0" w:tplc="BB227E98">
      <w:start w:val="1"/>
      <w:numFmt w:val="bullet"/>
      <w:pStyle w:val="Liste2"/>
      <w:lvlText w:val=""/>
      <w:lvlJc w:val="left"/>
      <w:pPr>
        <w:tabs>
          <w:tab w:val="num" w:pos="1776"/>
        </w:tabs>
        <w:ind w:left="1776" w:hanging="360"/>
      </w:pPr>
      <w:rPr>
        <w:rFonts w:ascii="Wingdings" w:hAnsi="Wingdings" w:hint="default"/>
        <w:color w:val="FF6600"/>
        <w:sz w:val="16"/>
      </w:rPr>
    </w:lvl>
    <w:lvl w:ilvl="1" w:tplc="0B5C131C">
      <w:start w:val="1"/>
      <w:numFmt w:val="bullet"/>
      <w:lvlText w:val="o"/>
      <w:lvlJc w:val="left"/>
      <w:pPr>
        <w:tabs>
          <w:tab w:val="num" w:pos="1736"/>
        </w:tabs>
        <w:ind w:left="1736" w:hanging="360"/>
      </w:pPr>
      <w:rPr>
        <w:rFonts w:ascii="Courier New" w:hAnsi="Courier New" w:hint="default"/>
      </w:rPr>
    </w:lvl>
    <w:lvl w:ilvl="2" w:tplc="75640A52">
      <w:start w:val="1"/>
      <w:numFmt w:val="bullet"/>
      <w:lvlText w:val=""/>
      <w:lvlJc w:val="left"/>
      <w:pPr>
        <w:tabs>
          <w:tab w:val="num" w:pos="2456"/>
        </w:tabs>
        <w:ind w:left="2456" w:hanging="360"/>
      </w:pPr>
      <w:rPr>
        <w:rFonts w:ascii="Wingdings" w:hAnsi="Wingdings" w:hint="default"/>
      </w:rPr>
    </w:lvl>
    <w:lvl w:ilvl="3" w:tplc="70AE1B7E">
      <w:numFmt w:val="bullet"/>
      <w:pStyle w:val="ListeTableau"/>
      <w:lvlText w:val="-"/>
      <w:lvlJc w:val="left"/>
      <w:pPr>
        <w:tabs>
          <w:tab w:val="num" w:pos="3176"/>
        </w:tabs>
        <w:ind w:left="3176" w:hanging="360"/>
      </w:pPr>
      <w:rPr>
        <w:rFonts w:ascii="Times New Roman" w:eastAsia="Times New Roman" w:hAnsi="Times New Roman" w:hint="default"/>
      </w:rPr>
    </w:lvl>
    <w:lvl w:ilvl="4" w:tplc="07F47930" w:tentative="1">
      <w:start w:val="1"/>
      <w:numFmt w:val="bullet"/>
      <w:lvlText w:val="o"/>
      <w:lvlJc w:val="left"/>
      <w:pPr>
        <w:tabs>
          <w:tab w:val="num" w:pos="3896"/>
        </w:tabs>
        <w:ind w:left="3896" w:hanging="360"/>
      </w:pPr>
      <w:rPr>
        <w:rFonts w:ascii="Courier New" w:hAnsi="Courier New" w:hint="default"/>
      </w:rPr>
    </w:lvl>
    <w:lvl w:ilvl="5" w:tplc="9E9C58EC" w:tentative="1">
      <w:start w:val="1"/>
      <w:numFmt w:val="bullet"/>
      <w:lvlText w:val=""/>
      <w:lvlJc w:val="left"/>
      <w:pPr>
        <w:tabs>
          <w:tab w:val="num" w:pos="4616"/>
        </w:tabs>
        <w:ind w:left="4616" w:hanging="360"/>
      </w:pPr>
      <w:rPr>
        <w:rFonts w:ascii="Wingdings" w:hAnsi="Wingdings" w:hint="default"/>
      </w:rPr>
    </w:lvl>
    <w:lvl w:ilvl="6" w:tplc="B5D6500E" w:tentative="1">
      <w:start w:val="1"/>
      <w:numFmt w:val="bullet"/>
      <w:lvlText w:val=""/>
      <w:lvlJc w:val="left"/>
      <w:pPr>
        <w:tabs>
          <w:tab w:val="num" w:pos="5336"/>
        </w:tabs>
        <w:ind w:left="5336" w:hanging="360"/>
      </w:pPr>
      <w:rPr>
        <w:rFonts w:ascii="Symbol" w:hAnsi="Symbol" w:hint="default"/>
      </w:rPr>
    </w:lvl>
    <w:lvl w:ilvl="7" w:tplc="8A266F7A" w:tentative="1">
      <w:start w:val="1"/>
      <w:numFmt w:val="bullet"/>
      <w:lvlText w:val="o"/>
      <w:lvlJc w:val="left"/>
      <w:pPr>
        <w:tabs>
          <w:tab w:val="num" w:pos="6056"/>
        </w:tabs>
        <w:ind w:left="6056" w:hanging="360"/>
      </w:pPr>
      <w:rPr>
        <w:rFonts w:ascii="Courier New" w:hAnsi="Courier New" w:hint="default"/>
      </w:rPr>
    </w:lvl>
    <w:lvl w:ilvl="8" w:tplc="376ED590" w:tentative="1">
      <w:start w:val="1"/>
      <w:numFmt w:val="bullet"/>
      <w:lvlText w:val=""/>
      <w:lvlJc w:val="left"/>
      <w:pPr>
        <w:tabs>
          <w:tab w:val="num" w:pos="6776"/>
        </w:tabs>
        <w:ind w:left="6776" w:hanging="360"/>
      </w:pPr>
      <w:rPr>
        <w:rFonts w:ascii="Wingdings" w:hAnsi="Wingdings" w:hint="default"/>
      </w:rPr>
    </w:lvl>
  </w:abstractNum>
  <w:abstractNum w:abstractNumId="15" w15:restartNumberingAfterBreak="0">
    <w:nsid w:val="20D252C1"/>
    <w:multiLevelType w:val="hybridMultilevel"/>
    <w:tmpl w:val="3B5C940A"/>
    <w:lvl w:ilvl="0" w:tplc="CF7C4DBE">
      <w:start w:val="1"/>
      <w:numFmt w:val="bullet"/>
      <w:pStyle w:val="Liste20"/>
      <w:lvlText w:val=""/>
      <w:lvlJc w:val="left"/>
      <w:pPr>
        <w:tabs>
          <w:tab w:val="num" w:pos="1068"/>
        </w:tabs>
        <w:ind w:left="1068" w:hanging="360"/>
      </w:pPr>
      <w:rPr>
        <w:rFonts w:ascii="Wingdings" w:hAnsi="Wingdings" w:hint="default"/>
      </w:rPr>
    </w:lvl>
    <w:lvl w:ilvl="1" w:tplc="CAEEAD28" w:tentative="1">
      <w:start w:val="1"/>
      <w:numFmt w:val="bullet"/>
      <w:lvlText w:val="o"/>
      <w:lvlJc w:val="left"/>
      <w:pPr>
        <w:tabs>
          <w:tab w:val="num" w:pos="1068"/>
        </w:tabs>
        <w:ind w:left="1068" w:hanging="360"/>
      </w:pPr>
      <w:rPr>
        <w:rFonts w:ascii="Courier New" w:hAnsi="Courier New" w:hint="default"/>
      </w:rPr>
    </w:lvl>
    <w:lvl w:ilvl="2" w:tplc="8310921E" w:tentative="1">
      <w:start w:val="1"/>
      <w:numFmt w:val="bullet"/>
      <w:lvlText w:val=""/>
      <w:lvlJc w:val="left"/>
      <w:pPr>
        <w:tabs>
          <w:tab w:val="num" w:pos="1788"/>
        </w:tabs>
        <w:ind w:left="1788" w:hanging="360"/>
      </w:pPr>
      <w:rPr>
        <w:rFonts w:ascii="Wingdings" w:hAnsi="Wingdings" w:hint="default"/>
      </w:rPr>
    </w:lvl>
    <w:lvl w:ilvl="3" w:tplc="2B362264" w:tentative="1">
      <w:start w:val="1"/>
      <w:numFmt w:val="bullet"/>
      <w:lvlText w:val=""/>
      <w:lvlJc w:val="left"/>
      <w:pPr>
        <w:tabs>
          <w:tab w:val="num" w:pos="2508"/>
        </w:tabs>
        <w:ind w:left="2508" w:hanging="360"/>
      </w:pPr>
      <w:rPr>
        <w:rFonts w:ascii="Symbol" w:hAnsi="Symbol" w:hint="default"/>
      </w:rPr>
    </w:lvl>
    <w:lvl w:ilvl="4" w:tplc="C772DF30" w:tentative="1">
      <w:start w:val="1"/>
      <w:numFmt w:val="bullet"/>
      <w:lvlText w:val="o"/>
      <w:lvlJc w:val="left"/>
      <w:pPr>
        <w:tabs>
          <w:tab w:val="num" w:pos="3228"/>
        </w:tabs>
        <w:ind w:left="3228" w:hanging="360"/>
      </w:pPr>
      <w:rPr>
        <w:rFonts w:ascii="Courier New" w:hAnsi="Courier New" w:hint="default"/>
      </w:rPr>
    </w:lvl>
    <w:lvl w:ilvl="5" w:tplc="EBC0CDBE" w:tentative="1">
      <w:start w:val="1"/>
      <w:numFmt w:val="bullet"/>
      <w:lvlText w:val=""/>
      <w:lvlJc w:val="left"/>
      <w:pPr>
        <w:tabs>
          <w:tab w:val="num" w:pos="3948"/>
        </w:tabs>
        <w:ind w:left="3948" w:hanging="360"/>
      </w:pPr>
      <w:rPr>
        <w:rFonts w:ascii="Wingdings" w:hAnsi="Wingdings" w:hint="default"/>
      </w:rPr>
    </w:lvl>
    <w:lvl w:ilvl="6" w:tplc="94DAFFD2" w:tentative="1">
      <w:start w:val="1"/>
      <w:numFmt w:val="bullet"/>
      <w:lvlText w:val=""/>
      <w:lvlJc w:val="left"/>
      <w:pPr>
        <w:tabs>
          <w:tab w:val="num" w:pos="4668"/>
        </w:tabs>
        <w:ind w:left="4668" w:hanging="360"/>
      </w:pPr>
      <w:rPr>
        <w:rFonts w:ascii="Symbol" w:hAnsi="Symbol" w:hint="default"/>
      </w:rPr>
    </w:lvl>
    <w:lvl w:ilvl="7" w:tplc="E31C6D5A" w:tentative="1">
      <w:start w:val="1"/>
      <w:numFmt w:val="bullet"/>
      <w:lvlText w:val="o"/>
      <w:lvlJc w:val="left"/>
      <w:pPr>
        <w:tabs>
          <w:tab w:val="num" w:pos="5388"/>
        </w:tabs>
        <w:ind w:left="5388" w:hanging="360"/>
      </w:pPr>
      <w:rPr>
        <w:rFonts w:ascii="Courier New" w:hAnsi="Courier New" w:hint="default"/>
      </w:rPr>
    </w:lvl>
    <w:lvl w:ilvl="8" w:tplc="9104E482" w:tentative="1">
      <w:start w:val="1"/>
      <w:numFmt w:val="bullet"/>
      <w:lvlText w:val=""/>
      <w:lvlJc w:val="left"/>
      <w:pPr>
        <w:tabs>
          <w:tab w:val="num" w:pos="6108"/>
        </w:tabs>
        <w:ind w:left="6108" w:hanging="360"/>
      </w:pPr>
      <w:rPr>
        <w:rFonts w:ascii="Wingdings" w:hAnsi="Wingdings" w:hint="default"/>
      </w:rPr>
    </w:lvl>
  </w:abstractNum>
  <w:abstractNum w:abstractNumId="16" w15:restartNumberingAfterBreak="0">
    <w:nsid w:val="22334887"/>
    <w:multiLevelType w:val="hybridMultilevel"/>
    <w:tmpl w:val="71A2E236"/>
    <w:lvl w:ilvl="0" w:tplc="D42C5CF2">
      <w:start w:val="1"/>
      <w:numFmt w:val="bullet"/>
      <w:pStyle w:val="1-NormalPuceCcarr"/>
      <w:lvlText w:val=""/>
      <w:lvlJc w:val="left"/>
      <w:pPr>
        <w:tabs>
          <w:tab w:val="num" w:pos="1286"/>
        </w:tabs>
        <w:ind w:left="1286" w:hanging="360"/>
      </w:pPr>
      <w:rPr>
        <w:rFonts w:ascii="Webdings" w:hAnsi="Webdings" w:hint="default"/>
        <w:color w:val="FF6600"/>
        <w:sz w:val="22"/>
      </w:rPr>
    </w:lvl>
    <w:lvl w:ilvl="1" w:tplc="2E027E10" w:tentative="1">
      <w:start w:val="1"/>
      <w:numFmt w:val="bullet"/>
      <w:lvlText w:val="o"/>
      <w:lvlJc w:val="left"/>
      <w:pPr>
        <w:tabs>
          <w:tab w:val="num" w:pos="872"/>
        </w:tabs>
        <w:ind w:left="872" w:hanging="360"/>
      </w:pPr>
      <w:rPr>
        <w:rFonts w:ascii="Courier New" w:hAnsi="Courier New" w:hint="default"/>
      </w:rPr>
    </w:lvl>
    <w:lvl w:ilvl="2" w:tplc="CC0C67B6" w:tentative="1">
      <w:start w:val="1"/>
      <w:numFmt w:val="bullet"/>
      <w:lvlText w:val=""/>
      <w:lvlJc w:val="left"/>
      <w:pPr>
        <w:tabs>
          <w:tab w:val="num" w:pos="1592"/>
        </w:tabs>
        <w:ind w:left="1592" w:hanging="360"/>
      </w:pPr>
      <w:rPr>
        <w:rFonts w:ascii="Wingdings" w:hAnsi="Wingdings" w:hint="default"/>
      </w:rPr>
    </w:lvl>
    <w:lvl w:ilvl="3" w:tplc="09426BBC" w:tentative="1">
      <w:start w:val="1"/>
      <w:numFmt w:val="bullet"/>
      <w:lvlText w:val=""/>
      <w:lvlJc w:val="left"/>
      <w:pPr>
        <w:tabs>
          <w:tab w:val="num" w:pos="2312"/>
        </w:tabs>
        <w:ind w:left="2312" w:hanging="360"/>
      </w:pPr>
      <w:rPr>
        <w:rFonts w:ascii="Symbol" w:hAnsi="Symbol" w:hint="default"/>
      </w:rPr>
    </w:lvl>
    <w:lvl w:ilvl="4" w:tplc="914C7CA4" w:tentative="1">
      <w:start w:val="1"/>
      <w:numFmt w:val="bullet"/>
      <w:lvlText w:val="o"/>
      <w:lvlJc w:val="left"/>
      <w:pPr>
        <w:tabs>
          <w:tab w:val="num" w:pos="3032"/>
        </w:tabs>
        <w:ind w:left="3032" w:hanging="360"/>
      </w:pPr>
      <w:rPr>
        <w:rFonts w:ascii="Courier New" w:hAnsi="Courier New" w:hint="default"/>
      </w:rPr>
    </w:lvl>
    <w:lvl w:ilvl="5" w:tplc="372612D2" w:tentative="1">
      <w:start w:val="1"/>
      <w:numFmt w:val="bullet"/>
      <w:lvlText w:val=""/>
      <w:lvlJc w:val="left"/>
      <w:pPr>
        <w:tabs>
          <w:tab w:val="num" w:pos="3752"/>
        </w:tabs>
        <w:ind w:left="3752" w:hanging="360"/>
      </w:pPr>
      <w:rPr>
        <w:rFonts w:ascii="Wingdings" w:hAnsi="Wingdings" w:hint="default"/>
      </w:rPr>
    </w:lvl>
    <w:lvl w:ilvl="6" w:tplc="567E9B68" w:tentative="1">
      <w:start w:val="1"/>
      <w:numFmt w:val="bullet"/>
      <w:lvlText w:val=""/>
      <w:lvlJc w:val="left"/>
      <w:pPr>
        <w:tabs>
          <w:tab w:val="num" w:pos="4472"/>
        </w:tabs>
        <w:ind w:left="4472" w:hanging="360"/>
      </w:pPr>
      <w:rPr>
        <w:rFonts w:ascii="Symbol" w:hAnsi="Symbol" w:hint="default"/>
      </w:rPr>
    </w:lvl>
    <w:lvl w:ilvl="7" w:tplc="60FAD416" w:tentative="1">
      <w:start w:val="1"/>
      <w:numFmt w:val="bullet"/>
      <w:lvlText w:val="o"/>
      <w:lvlJc w:val="left"/>
      <w:pPr>
        <w:tabs>
          <w:tab w:val="num" w:pos="5192"/>
        </w:tabs>
        <w:ind w:left="5192" w:hanging="360"/>
      </w:pPr>
      <w:rPr>
        <w:rFonts w:ascii="Courier New" w:hAnsi="Courier New" w:hint="default"/>
      </w:rPr>
    </w:lvl>
    <w:lvl w:ilvl="8" w:tplc="E684F3CC" w:tentative="1">
      <w:start w:val="1"/>
      <w:numFmt w:val="bullet"/>
      <w:lvlText w:val=""/>
      <w:lvlJc w:val="left"/>
      <w:pPr>
        <w:tabs>
          <w:tab w:val="num" w:pos="5912"/>
        </w:tabs>
        <w:ind w:left="5912" w:hanging="360"/>
      </w:pPr>
      <w:rPr>
        <w:rFonts w:ascii="Wingdings" w:hAnsi="Wingdings" w:hint="default"/>
      </w:rPr>
    </w:lvl>
  </w:abstractNum>
  <w:abstractNum w:abstractNumId="17" w15:restartNumberingAfterBreak="0">
    <w:nsid w:val="247379FA"/>
    <w:multiLevelType w:val="singleLevel"/>
    <w:tmpl w:val="ABDA5678"/>
    <w:lvl w:ilvl="0">
      <w:start w:val="1"/>
      <w:numFmt w:val="bullet"/>
      <w:pStyle w:val="Retrait"/>
      <w:lvlText w:val=""/>
      <w:legacy w:legacy="1" w:legacySpace="0" w:legacyIndent="283"/>
      <w:lvlJc w:val="left"/>
      <w:pPr>
        <w:ind w:left="1417" w:hanging="283"/>
      </w:pPr>
      <w:rPr>
        <w:rFonts w:ascii="Symbol" w:hAnsi="Symbol" w:hint="default"/>
      </w:rPr>
    </w:lvl>
  </w:abstractNum>
  <w:abstractNum w:abstractNumId="18" w15:restartNumberingAfterBreak="0">
    <w:nsid w:val="275E071C"/>
    <w:multiLevelType w:val="hybridMultilevel"/>
    <w:tmpl w:val="352AE76A"/>
    <w:lvl w:ilvl="0" w:tplc="A00451C0">
      <w:start w:val="1"/>
      <w:numFmt w:val="bullet"/>
      <w:pStyle w:val="Puces-Retrait1"/>
      <w:lvlText w:val=""/>
      <w:lvlJc w:val="left"/>
      <w:pPr>
        <w:tabs>
          <w:tab w:val="num" w:pos="1429"/>
        </w:tabs>
        <w:ind w:left="1423" w:hanging="354"/>
      </w:pPr>
      <w:rPr>
        <w:rFonts w:ascii="Webdings" w:hAnsi="Webdings" w:hint="default"/>
        <w:color w:val="FF6600"/>
      </w:rPr>
    </w:lvl>
    <w:lvl w:ilvl="1" w:tplc="9212547C">
      <w:start w:val="1"/>
      <w:numFmt w:val="decimal"/>
      <w:lvlText w:val="%2."/>
      <w:lvlJc w:val="left"/>
      <w:pPr>
        <w:tabs>
          <w:tab w:val="num" w:pos="2149"/>
        </w:tabs>
        <w:ind w:left="2149" w:hanging="360"/>
      </w:pPr>
    </w:lvl>
    <w:lvl w:ilvl="2" w:tplc="8D5216C8" w:tentative="1">
      <w:start w:val="1"/>
      <w:numFmt w:val="bullet"/>
      <w:lvlText w:val=""/>
      <w:lvlJc w:val="left"/>
      <w:pPr>
        <w:tabs>
          <w:tab w:val="num" w:pos="2869"/>
        </w:tabs>
        <w:ind w:left="2869" w:hanging="360"/>
      </w:pPr>
      <w:rPr>
        <w:rFonts w:ascii="Wingdings" w:hAnsi="Wingdings" w:hint="default"/>
      </w:rPr>
    </w:lvl>
    <w:lvl w:ilvl="3" w:tplc="556A37DE" w:tentative="1">
      <w:start w:val="1"/>
      <w:numFmt w:val="bullet"/>
      <w:lvlText w:val=""/>
      <w:lvlJc w:val="left"/>
      <w:pPr>
        <w:tabs>
          <w:tab w:val="num" w:pos="3589"/>
        </w:tabs>
        <w:ind w:left="3589" w:hanging="360"/>
      </w:pPr>
      <w:rPr>
        <w:rFonts w:ascii="Symbol" w:hAnsi="Symbol" w:hint="default"/>
      </w:rPr>
    </w:lvl>
    <w:lvl w:ilvl="4" w:tplc="931AEBB4" w:tentative="1">
      <w:start w:val="1"/>
      <w:numFmt w:val="bullet"/>
      <w:lvlText w:val="o"/>
      <w:lvlJc w:val="left"/>
      <w:pPr>
        <w:tabs>
          <w:tab w:val="num" w:pos="4309"/>
        </w:tabs>
        <w:ind w:left="4309" w:hanging="360"/>
      </w:pPr>
      <w:rPr>
        <w:rFonts w:ascii="Courier New" w:hAnsi="Courier New" w:hint="default"/>
      </w:rPr>
    </w:lvl>
    <w:lvl w:ilvl="5" w:tplc="0F9891D0" w:tentative="1">
      <w:start w:val="1"/>
      <w:numFmt w:val="bullet"/>
      <w:lvlText w:val=""/>
      <w:lvlJc w:val="left"/>
      <w:pPr>
        <w:tabs>
          <w:tab w:val="num" w:pos="5029"/>
        </w:tabs>
        <w:ind w:left="5029" w:hanging="360"/>
      </w:pPr>
      <w:rPr>
        <w:rFonts w:ascii="Wingdings" w:hAnsi="Wingdings" w:hint="default"/>
      </w:rPr>
    </w:lvl>
    <w:lvl w:ilvl="6" w:tplc="84949A7A" w:tentative="1">
      <w:start w:val="1"/>
      <w:numFmt w:val="bullet"/>
      <w:lvlText w:val=""/>
      <w:lvlJc w:val="left"/>
      <w:pPr>
        <w:tabs>
          <w:tab w:val="num" w:pos="5749"/>
        </w:tabs>
        <w:ind w:left="5749" w:hanging="360"/>
      </w:pPr>
      <w:rPr>
        <w:rFonts w:ascii="Symbol" w:hAnsi="Symbol" w:hint="default"/>
      </w:rPr>
    </w:lvl>
    <w:lvl w:ilvl="7" w:tplc="E6B8AC86" w:tentative="1">
      <w:start w:val="1"/>
      <w:numFmt w:val="bullet"/>
      <w:lvlText w:val="o"/>
      <w:lvlJc w:val="left"/>
      <w:pPr>
        <w:tabs>
          <w:tab w:val="num" w:pos="6469"/>
        </w:tabs>
        <w:ind w:left="6469" w:hanging="360"/>
      </w:pPr>
      <w:rPr>
        <w:rFonts w:ascii="Courier New" w:hAnsi="Courier New" w:hint="default"/>
      </w:rPr>
    </w:lvl>
    <w:lvl w:ilvl="8" w:tplc="29DE8C5A"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910000F"/>
    <w:multiLevelType w:val="singleLevel"/>
    <w:tmpl w:val="0AE668FA"/>
    <w:lvl w:ilvl="0">
      <w:start w:val="1"/>
      <w:numFmt w:val="bullet"/>
      <w:pStyle w:val="Cons"/>
      <w:lvlText w:val=""/>
      <w:lvlJc w:val="left"/>
      <w:pPr>
        <w:tabs>
          <w:tab w:val="num" w:pos="360"/>
        </w:tabs>
        <w:ind w:left="284" w:hanging="284"/>
      </w:pPr>
      <w:rPr>
        <w:rFonts w:ascii="Symbol" w:hAnsi="Symbol" w:hint="default"/>
        <w:b/>
        <w:i w:val="0"/>
        <w:sz w:val="18"/>
      </w:rPr>
    </w:lvl>
  </w:abstractNum>
  <w:abstractNum w:abstractNumId="20" w15:restartNumberingAfterBreak="0">
    <w:nsid w:val="2B773DE8"/>
    <w:multiLevelType w:val="hybridMultilevel"/>
    <w:tmpl w:val="33BAC9D6"/>
    <w:lvl w:ilvl="0" w:tplc="66400592">
      <w:start w:val="1"/>
      <w:numFmt w:val="bullet"/>
      <w:pStyle w:val="11-NormalPuce"/>
      <w:lvlText w:val=""/>
      <w:lvlJc w:val="left"/>
      <w:pPr>
        <w:tabs>
          <w:tab w:val="num" w:pos="2881"/>
        </w:tabs>
        <w:ind w:left="2881" w:hanging="360"/>
      </w:pPr>
      <w:rPr>
        <w:rFonts w:ascii="Webdings" w:hAnsi="Webdings" w:hint="default"/>
        <w:color w:val="FF6600"/>
      </w:rPr>
    </w:lvl>
    <w:lvl w:ilvl="1" w:tplc="062058BC">
      <w:start w:val="1"/>
      <w:numFmt w:val="bullet"/>
      <w:lvlText w:val=""/>
      <w:lvlJc w:val="left"/>
      <w:pPr>
        <w:tabs>
          <w:tab w:val="num" w:pos="2739"/>
        </w:tabs>
        <w:ind w:left="2739" w:hanging="360"/>
      </w:pPr>
      <w:rPr>
        <w:rFonts w:ascii="Wingdings 2" w:hAnsi="Wingdings 2" w:hint="default"/>
        <w:color w:val="FF9900"/>
        <w:sz w:val="18"/>
      </w:rPr>
    </w:lvl>
    <w:lvl w:ilvl="2" w:tplc="BFAE1008" w:tentative="1">
      <w:start w:val="1"/>
      <w:numFmt w:val="bullet"/>
      <w:lvlText w:val=""/>
      <w:lvlJc w:val="left"/>
      <w:pPr>
        <w:tabs>
          <w:tab w:val="num" w:pos="3459"/>
        </w:tabs>
        <w:ind w:left="3459" w:hanging="360"/>
      </w:pPr>
      <w:rPr>
        <w:rFonts w:ascii="Wingdings" w:hAnsi="Wingdings" w:hint="default"/>
      </w:rPr>
    </w:lvl>
    <w:lvl w:ilvl="3" w:tplc="736EC182" w:tentative="1">
      <w:start w:val="1"/>
      <w:numFmt w:val="bullet"/>
      <w:lvlText w:val=""/>
      <w:lvlJc w:val="left"/>
      <w:pPr>
        <w:tabs>
          <w:tab w:val="num" w:pos="4179"/>
        </w:tabs>
        <w:ind w:left="4179" w:hanging="360"/>
      </w:pPr>
      <w:rPr>
        <w:rFonts w:ascii="Symbol" w:hAnsi="Symbol" w:hint="default"/>
      </w:rPr>
    </w:lvl>
    <w:lvl w:ilvl="4" w:tplc="10B2FCD0" w:tentative="1">
      <w:start w:val="1"/>
      <w:numFmt w:val="bullet"/>
      <w:lvlText w:val="o"/>
      <w:lvlJc w:val="left"/>
      <w:pPr>
        <w:tabs>
          <w:tab w:val="num" w:pos="4899"/>
        </w:tabs>
        <w:ind w:left="4899" w:hanging="360"/>
      </w:pPr>
      <w:rPr>
        <w:rFonts w:ascii="Courier New" w:hAnsi="Courier New" w:hint="default"/>
      </w:rPr>
    </w:lvl>
    <w:lvl w:ilvl="5" w:tplc="4CEEDB64" w:tentative="1">
      <w:start w:val="1"/>
      <w:numFmt w:val="bullet"/>
      <w:lvlText w:val=""/>
      <w:lvlJc w:val="left"/>
      <w:pPr>
        <w:tabs>
          <w:tab w:val="num" w:pos="5619"/>
        </w:tabs>
        <w:ind w:left="5619" w:hanging="360"/>
      </w:pPr>
      <w:rPr>
        <w:rFonts w:ascii="Wingdings" w:hAnsi="Wingdings" w:hint="default"/>
      </w:rPr>
    </w:lvl>
    <w:lvl w:ilvl="6" w:tplc="135857BC" w:tentative="1">
      <w:start w:val="1"/>
      <w:numFmt w:val="bullet"/>
      <w:lvlText w:val=""/>
      <w:lvlJc w:val="left"/>
      <w:pPr>
        <w:tabs>
          <w:tab w:val="num" w:pos="6339"/>
        </w:tabs>
        <w:ind w:left="6339" w:hanging="360"/>
      </w:pPr>
      <w:rPr>
        <w:rFonts w:ascii="Symbol" w:hAnsi="Symbol" w:hint="default"/>
      </w:rPr>
    </w:lvl>
    <w:lvl w:ilvl="7" w:tplc="1EF8893E" w:tentative="1">
      <w:start w:val="1"/>
      <w:numFmt w:val="bullet"/>
      <w:lvlText w:val="o"/>
      <w:lvlJc w:val="left"/>
      <w:pPr>
        <w:tabs>
          <w:tab w:val="num" w:pos="7059"/>
        </w:tabs>
        <w:ind w:left="7059" w:hanging="360"/>
      </w:pPr>
      <w:rPr>
        <w:rFonts w:ascii="Courier New" w:hAnsi="Courier New" w:hint="default"/>
      </w:rPr>
    </w:lvl>
    <w:lvl w:ilvl="8" w:tplc="9C22416A" w:tentative="1">
      <w:start w:val="1"/>
      <w:numFmt w:val="bullet"/>
      <w:lvlText w:val=""/>
      <w:lvlJc w:val="left"/>
      <w:pPr>
        <w:tabs>
          <w:tab w:val="num" w:pos="7779"/>
        </w:tabs>
        <w:ind w:left="7779" w:hanging="360"/>
      </w:pPr>
      <w:rPr>
        <w:rFonts w:ascii="Wingdings" w:hAnsi="Wingdings" w:hint="default"/>
      </w:rPr>
    </w:lvl>
  </w:abstractNum>
  <w:abstractNum w:abstractNumId="21" w15:restartNumberingAfterBreak="0">
    <w:nsid w:val="2DC34B22"/>
    <w:multiLevelType w:val="hybridMultilevel"/>
    <w:tmpl w:val="8110AEC4"/>
    <w:lvl w:ilvl="0" w:tplc="A4E2030A">
      <w:start w:val="1"/>
      <w:numFmt w:val="bullet"/>
      <w:pStyle w:val="11-NormalD"/>
      <w:lvlText w:val=""/>
      <w:lvlJc w:val="left"/>
      <w:pPr>
        <w:tabs>
          <w:tab w:val="num" w:pos="1154"/>
        </w:tabs>
        <w:ind w:left="1134" w:hanging="340"/>
      </w:pPr>
      <w:rPr>
        <w:rFonts w:ascii="Wingdings" w:hAnsi="Wingdings" w:hint="default"/>
        <w:color w:val="FF6600"/>
        <w:sz w:val="20"/>
      </w:rPr>
    </w:lvl>
    <w:lvl w:ilvl="1" w:tplc="13C6DB9C" w:tentative="1">
      <w:start w:val="1"/>
      <w:numFmt w:val="bullet"/>
      <w:lvlText w:val="o"/>
      <w:lvlJc w:val="left"/>
      <w:pPr>
        <w:tabs>
          <w:tab w:val="num" w:pos="1440"/>
        </w:tabs>
        <w:ind w:left="1440" w:hanging="360"/>
      </w:pPr>
      <w:rPr>
        <w:rFonts w:ascii="Courier New" w:hAnsi="Courier New" w:hint="default"/>
      </w:rPr>
    </w:lvl>
    <w:lvl w:ilvl="2" w:tplc="835277AA" w:tentative="1">
      <w:start w:val="1"/>
      <w:numFmt w:val="bullet"/>
      <w:lvlText w:val=""/>
      <w:lvlJc w:val="left"/>
      <w:pPr>
        <w:tabs>
          <w:tab w:val="num" w:pos="2160"/>
        </w:tabs>
        <w:ind w:left="2160" w:hanging="360"/>
      </w:pPr>
      <w:rPr>
        <w:rFonts w:ascii="Wingdings" w:hAnsi="Wingdings" w:hint="default"/>
      </w:rPr>
    </w:lvl>
    <w:lvl w:ilvl="3" w:tplc="3246F88E" w:tentative="1">
      <w:start w:val="1"/>
      <w:numFmt w:val="bullet"/>
      <w:lvlText w:val=""/>
      <w:lvlJc w:val="left"/>
      <w:pPr>
        <w:tabs>
          <w:tab w:val="num" w:pos="2880"/>
        </w:tabs>
        <w:ind w:left="2880" w:hanging="360"/>
      </w:pPr>
      <w:rPr>
        <w:rFonts w:ascii="Symbol" w:hAnsi="Symbol" w:hint="default"/>
      </w:rPr>
    </w:lvl>
    <w:lvl w:ilvl="4" w:tplc="0D1C57A2" w:tentative="1">
      <w:start w:val="1"/>
      <w:numFmt w:val="bullet"/>
      <w:lvlText w:val="o"/>
      <w:lvlJc w:val="left"/>
      <w:pPr>
        <w:tabs>
          <w:tab w:val="num" w:pos="3600"/>
        </w:tabs>
        <w:ind w:left="3600" w:hanging="360"/>
      </w:pPr>
      <w:rPr>
        <w:rFonts w:ascii="Courier New" w:hAnsi="Courier New" w:hint="default"/>
      </w:rPr>
    </w:lvl>
    <w:lvl w:ilvl="5" w:tplc="3A901E4C" w:tentative="1">
      <w:start w:val="1"/>
      <w:numFmt w:val="bullet"/>
      <w:lvlText w:val=""/>
      <w:lvlJc w:val="left"/>
      <w:pPr>
        <w:tabs>
          <w:tab w:val="num" w:pos="4320"/>
        </w:tabs>
        <w:ind w:left="4320" w:hanging="360"/>
      </w:pPr>
      <w:rPr>
        <w:rFonts w:ascii="Wingdings" w:hAnsi="Wingdings" w:hint="default"/>
      </w:rPr>
    </w:lvl>
    <w:lvl w:ilvl="6" w:tplc="D3D2D422" w:tentative="1">
      <w:start w:val="1"/>
      <w:numFmt w:val="bullet"/>
      <w:lvlText w:val=""/>
      <w:lvlJc w:val="left"/>
      <w:pPr>
        <w:tabs>
          <w:tab w:val="num" w:pos="5040"/>
        </w:tabs>
        <w:ind w:left="5040" w:hanging="360"/>
      </w:pPr>
      <w:rPr>
        <w:rFonts w:ascii="Symbol" w:hAnsi="Symbol" w:hint="default"/>
      </w:rPr>
    </w:lvl>
    <w:lvl w:ilvl="7" w:tplc="CAFA61BE" w:tentative="1">
      <w:start w:val="1"/>
      <w:numFmt w:val="bullet"/>
      <w:lvlText w:val="o"/>
      <w:lvlJc w:val="left"/>
      <w:pPr>
        <w:tabs>
          <w:tab w:val="num" w:pos="5760"/>
        </w:tabs>
        <w:ind w:left="5760" w:hanging="360"/>
      </w:pPr>
      <w:rPr>
        <w:rFonts w:ascii="Courier New" w:hAnsi="Courier New" w:hint="default"/>
      </w:rPr>
    </w:lvl>
    <w:lvl w:ilvl="8" w:tplc="0E4495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E86AEB"/>
    <w:multiLevelType w:val="singleLevel"/>
    <w:tmpl w:val="FD66F2DC"/>
    <w:lvl w:ilvl="0">
      <w:start w:val="1"/>
      <w:numFmt w:val="decimal"/>
      <w:pStyle w:val="Listenum"/>
      <w:lvlText w:val="%1."/>
      <w:lvlJc w:val="left"/>
      <w:pPr>
        <w:tabs>
          <w:tab w:val="num" w:pos="510"/>
        </w:tabs>
        <w:ind w:left="510" w:hanging="510"/>
      </w:pPr>
      <w:rPr>
        <w:rFonts w:ascii="Tahoma" w:hAnsi="Tahoma" w:hint="default"/>
        <w:b/>
        <w:i w:val="0"/>
        <w:color w:val="FF6600"/>
        <w:sz w:val="22"/>
      </w:rPr>
    </w:lvl>
  </w:abstractNum>
  <w:abstractNum w:abstractNumId="23" w15:restartNumberingAfterBreak="0">
    <w:nsid w:val="30F44264"/>
    <w:multiLevelType w:val="singleLevel"/>
    <w:tmpl w:val="040C0001"/>
    <w:lvl w:ilvl="0">
      <w:start w:val="1"/>
      <w:numFmt w:val="bullet"/>
      <w:pStyle w:val="tpr1"/>
      <w:lvlText w:val=""/>
      <w:lvlJc w:val="left"/>
      <w:pPr>
        <w:tabs>
          <w:tab w:val="num" w:pos="360"/>
        </w:tabs>
        <w:ind w:left="360" w:hanging="360"/>
      </w:pPr>
      <w:rPr>
        <w:rFonts w:ascii="Symbol" w:hAnsi="Symbol" w:hint="default"/>
      </w:rPr>
    </w:lvl>
  </w:abstractNum>
  <w:abstractNum w:abstractNumId="24" w15:restartNumberingAfterBreak="0">
    <w:nsid w:val="320C3CBA"/>
    <w:multiLevelType w:val="hybridMultilevel"/>
    <w:tmpl w:val="B87C08A6"/>
    <w:lvl w:ilvl="0" w:tplc="DEB66C6E">
      <w:start w:val="1"/>
      <w:numFmt w:val="bullet"/>
      <w:pStyle w:val="Fleche2"/>
      <w:lvlText w:val=""/>
      <w:lvlJc w:val="left"/>
      <w:pPr>
        <w:tabs>
          <w:tab w:val="num" w:pos="927"/>
        </w:tabs>
        <w:ind w:left="927" w:hanging="360"/>
      </w:pPr>
      <w:rPr>
        <w:rFonts w:ascii="Wingdings" w:hAnsi="Wingdings" w:hint="default"/>
        <w:b w:val="0"/>
        <w:i w:val="0"/>
        <w:color w:val="0000FF"/>
        <w:sz w:val="22"/>
      </w:rPr>
    </w:lvl>
    <w:lvl w:ilvl="1" w:tplc="42B8FAE2" w:tentative="1">
      <w:start w:val="1"/>
      <w:numFmt w:val="bullet"/>
      <w:lvlText w:val="o"/>
      <w:lvlJc w:val="left"/>
      <w:pPr>
        <w:tabs>
          <w:tab w:val="num" w:pos="2007"/>
        </w:tabs>
        <w:ind w:left="2007" w:hanging="360"/>
      </w:pPr>
      <w:rPr>
        <w:rFonts w:ascii="Courier New" w:hAnsi="Courier New" w:hint="default"/>
      </w:rPr>
    </w:lvl>
    <w:lvl w:ilvl="2" w:tplc="43BCF37E" w:tentative="1">
      <w:start w:val="1"/>
      <w:numFmt w:val="bullet"/>
      <w:lvlText w:val=""/>
      <w:lvlJc w:val="left"/>
      <w:pPr>
        <w:tabs>
          <w:tab w:val="num" w:pos="2727"/>
        </w:tabs>
        <w:ind w:left="2727" w:hanging="360"/>
      </w:pPr>
      <w:rPr>
        <w:rFonts w:ascii="Wingdings" w:hAnsi="Wingdings" w:hint="default"/>
      </w:rPr>
    </w:lvl>
    <w:lvl w:ilvl="3" w:tplc="BA304AAA" w:tentative="1">
      <w:start w:val="1"/>
      <w:numFmt w:val="bullet"/>
      <w:lvlText w:val=""/>
      <w:lvlJc w:val="left"/>
      <w:pPr>
        <w:tabs>
          <w:tab w:val="num" w:pos="3447"/>
        </w:tabs>
        <w:ind w:left="3447" w:hanging="360"/>
      </w:pPr>
      <w:rPr>
        <w:rFonts w:ascii="Symbol" w:hAnsi="Symbol" w:hint="default"/>
      </w:rPr>
    </w:lvl>
    <w:lvl w:ilvl="4" w:tplc="DD0CCCCE" w:tentative="1">
      <w:start w:val="1"/>
      <w:numFmt w:val="bullet"/>
      <w:lvlText w:val="o"/>
      <w:lvlJc w:val="left"/>
      <w:pPr>
        <w:tabs>
          <w:tab w:val="num" w:pos="4167"/>
        </w:tabs>
        <w:ind w:left="4167" w:hanging="360"/>
      </w:pPr>
      <w:rPr>
        <w:rFonts w:ascii="Courier New" w:hAnsi="Courier New" w:hint="default"/>
      </w:rPr>
    </w:lvl>
    <w:lvl w:ilvl="5" w:tplc="72162AEE" w:tentative="1">
      <w:start w:val="1"/>
      <w:numFmt w:val="bullet"/>
      <w:lvlText w:val=""/>
      <w:lvlJc w:val="left"/>
      <w:pPr>
        <w:tabs>
          <w:tab w:val="num" w:pos="4887"/>
        </w:tabs>
        <w:ind w:left="4887" w:hanging="360"/>
      </w:pPr>
      <w:rPr>
        <w:rFonts w:ascii="Wingdings" w:hAnsi="Wingdings" w:hint="default"/>
      </w:rPr>
    </w:lvl>
    <w:lvl w:ilvl="6" w:tplc="65A29194" w:tentative="1">
      <w:start w:val="1"/>
      <w:numFmt w:val="bullet"/>
      <w:lvlText w:val=""/>
      <w:lvlJc w:val="left"/>
      <w:pPr>
        <w:tabs>
          <w:tab w:val="num" w:pos="5607"/>
        </w:tabs>
        <w:ind w:left="5607" w:hanging="360"/>
      </w:pPr>
      <w:rPr>
        <w:rFonts w:ascii="Symbol" w:hAnsi="Symbol" w:hint="default"/>
      </w:rPr>
    </w:lvl>
    <w:lvl w:ilvl="7" w:tplc="6D12BCD0" w:tentative="1">
      <w:start w:val="1"/>
      <w:numFmt w:val="bullet"/>
      <w:lvlText w:val="o"/>
      <w:lvlJc w:val="left"/>
      <w:pPr>
        <w:tabs>
          <w:tab w:val="num" w:pos="6327"/>
        </w:tabs>
        <w:ind w:left="6327" w:hanging="360"/>
      </w:pPr>
      <w:rPr>
        <w:rFonts w:ascii="Courier New" w:hAnsi="Courier New" w:hint="default"/>
      </w:rPr>
    </w:lvl>
    <w:lvl w:ilvl="8" w:tplc="14149F60" w:tentative="1">
      <w:start w:val="1"/>
      <w:numFmt w:val="bullet"/>
      <w:lvlText w:val=""/>
      <w:lvlJc w:val="left"/>
      <w:pPr>
        <w:tabs>
          <w:tab w:val="num" w:pos="7047"/>
        </w:tabs>
        <w:ind w:left="7047" w:hanging="360"/>
      </w:pPr>
      <w:rPr>
        <w:rFonts w:ascii="Wingdings" w:hAnsi="Wingdings" w:hint="default"/>
      </w:rPr>
    </w:lvl>
  </w:abstractNum>
  <w:abstractNum w:abstractNumId="25" w15:restartNumberingAfterBreak="0">
    <w:nsid w:val="34F25B05"/>
    <w:multiLevelType w:val="hybridMultilevel"/>
    <w:tmpl w:val="43FA27B4"/>
    <w:lvl w:ilvl="0" w:tplc="D30CF7DC">
      <w:start w:val="1"/>
      <w:numFmt w:val="bullet"/>
      <w:pStyle w:val="Fleche5"/>
      <w:lvlText w:val=""/>
      <w:lvlJc w:val="left"/>
      <w:pPr>
        <w:tabs>
          <w:tab w:val="num" w:pos="720"/>
        </w:tabs>
        <w:ind w:left="720" w:hanging="360"/>
      </w:pPr>
      <w:rPr>
        <w:rFonts w:ascii="Wingdings" w:hAnsi="Wingdings" w:hint="default"/>
        <w:b w:val="0"/>
        <w:i w:val="0"/>
        <w:color w:val="0000FF"/>
        <w:sz w:val="22"/>
      </w:rPr>
    </w:lvl>
    <w:lvl w:ilvl="1" w:tplc="761222D8" w:tentative="1">
      <w:start w:val="1"/>
      <w:numFmt w:val="bullet"/>
      <w:lvlText w:val="o"/>
      <w:lvlJc w:val="left"/>
      <w:pPr>
        <w:tabs>
          <w:tab w:val="num" w:pos="1440"/>
        </w:tabs>
        <w:ind w:left="1440" w:hanging="360"/>
      </w:pPr>
      <w:rPr>
        <w:rFonts w:ascii="Courier New" w:hAnsi="Courier New" w:hint="default"/>
      </w:rPr>
    </w:lvl>
    <w:lvl w:ilvl="2" w:tplc="21EE2B1A" w:tentative="1">
      <w:start w:val="1"/>
      <w:numFmt w:val="bullet"/>
      <w:lvlText w:val=""/>
      <w:lvlJc w:val="left"/>
      <w:pPr>
        <w:tabs>
          <w:tab w:val="num" w:pos="2160"/>
        </w:tabs>
        <w:ind w:left="2160" w:hanging="360"/>
      </w:pPr>
      <w:rPr>
        <w:rFonts w:ascii="Wingdings" w:hAnsi="Wingdings" w:hint="default"/>
      </w:rPr>
    </w:lvl>
    <w:lvl w:ilvl="3" w:tplc="E4C29BE6" w:tentative="1">
      <w:start w:val="1"/>
      <w:numFmt w:val="bullet"/>
      <w:lvlText w:val=""/>
      <w:lvlJc w:val="left"/>
      <w:pPr>
        <w:tabs>
          <w:tab w:val="num" w:pos="2880"/>
        </w:tabs>
        <w:ind w:left="2880" w:hanging="360"/>
      </w:pPr>
      <w:rPr>
        <w:rFonts w:ascii="Symbol" w:hAnsi="Symbol" w:hint="default"/>
      </w:rPr>
    </w:lvl>
    <w:lvl w:ilvl="4" w:tplc="61FED2FC" w:tentative="1">
      <w:start w:val="1"/>
      <w:numFmt w:val="bullet"/>
      <w:lvlText w:val="o"/>
      <w:lvlJc w:val="left"/>
      <w:pPr>
        <w:tabs>
          <w:tab w:val="num" w:pos="3600"/>
        </w:tabs>
        <w:ind w:left="3600" w:hanging="360"/>
      </w:pPr>
      <w:rPr>
        <w:rFonts w:ascii="Courier New" w:hAnsi="Courier New" w:hint="default"/>
      </w:rPr>
    </w:lvl>
    <w:lvl w:ilvl="5" w:tplc="C50AA1A0" w:tentative="1">
      <w:start w:val="1"/>
      <w:numFmt w:val="bullet"/>
      <w:lvlText w:val=""/>
      <w:lvlJc w:val="left"/>
      <w:pPr>
        <w:tabs>
          <w:tab w:val="num" w:pos="4320"/>
        </w:tabs>
        <w:ind w:left="4320" w:hanging="360"/>
      </w:pPr>
      <w:rPr>
        <w:rFonts w:ascii="Wingdings" w:hAnsi="Wingdings" w:hint="default"/>
      </w:rPr>
    </w:lvl>
    <w:lvl w:ilvl="6" w:tplc="04349F50" w:tentative="1">
      <w:start w:val="1"/>
      <w:numFmt w:val="bullet"/>
      <w:lvlText w:val=""/>
      <w:lvlJc w:val="left"/>
      <w:pPr>
        <w:tabs>
          <w:tab w:val="num" w:pos="5040"/>
        </w:tabs>
        <w:ind w:left="5040" w:hanging="360"/>
      </w:pPr>
      <w:rPr>
        <w:rFonts w:ascii="Symbol" w:hAnsi="Symbol" w:hint="default"/>
      </w:rPr>
    </w:lvl>
    <w:lvl w:ilvl="7" w:tplc="61F0D19A" w:tentative="1">
      <w:start w:val="1"/>
      <w:numFmt w:val="bullet"/>
      <w:lvlText w:val="o"/>
      <w:lvlJc w:val="left"/>
      <w:pPr>
        <w:tabs>
          <w:tab w:val="num" w:pos="5760"/>
        </w:tabs>
        <w:ind w:left="5760" w:hanging="360"/>
      </w:pPr>
      <w:rPr>
        <w:rFonts w:ascii="Courier New" w:hAnsi="Courier New" w:hint="default"/>
      </w:rPr>
    </w:lvl>
    <w:lvl w:ilvl="8" w:tplc="98B8559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E17DB1"/>
    <w:multiLevelType w:val="singleLevel"/>
    <w:tmpl w:val="7646EAF6"/>
    <w:lvl w:ilvl="0">
      <w:start w:val="1"/>
      <w:numFmt w:val="decimal"/>
      <w:lvlText w:val="%1."/>
      <w:lvlJc w:val="left"/>
      <w:pPr>
        <w:tabs>
          <w:tab w:val="num" w:pos="510"/>
        </w:tabs>
        <w:ind w:left="510" w:hanging="510"/>
      </w:pPr>
      <w:rPr>
        <w:rFonts w:ascii="Tahoma" w:hAnsi="Tahoma" w:hint="default"/>
        <w:b/>
        <w:i w:val="0"/>
        <w:color w:val="FF6600"/>
        <w:sz w:val="22"/>
      </w:rPr>
    </w:lvl>
  </w:abstractNum>
  <w:abstractNum w:abstractNumId="27" w15:restartNumberingAfterBreak="0">
    <w:nsid w:val="479B4182"/>
    <w:multiLevelType w:val="hybridMultilevel"/>
    <w:tmpl w:val="D548D08C"/>
    <w:lvl w:ilvl="0" w:tplc="2AD6D1A6">
      <w:start w:val="1"/>
      <w:numFmt w:val="bullet"/>
      <w:pStyle w:val="111-NormalPuceB"/>
      <w:lvlText w:val=""/>
      <w:lvlJc w:val="left"/>
      <w:pPr>
        <w:tabs>
          <w:tab w:val="num" w:pos="2592"/>
        </w:tabs>
        <w:ind w:left="2232" w:hanging="360"/>
      </w:pPr>
      <w:rPr>
        <w:rFonts w:ascii="Wingdings 2" w:hAnsi="Wingdings 2" w:hint="default"/>
        <w:color w:val="FF6600"/>
      </w:rPr>
    </w:lvl>
    <w:lvl w:ilvl="1" w:tplc="55C0FA92" w:tentative="1">
      <w:start w:val="1"/>
      <w:numFmt w:val="bullet"/>
      <w:lvlText w:val="o"/>
      <w:lvlJc w:val="left"/>
      <w:pPr>
        <w:tabs>
          <w:tab w:val="num" w:pos="2461"/>
        </w:tabs>
        <w:ind w:left="2461" w:hanging="360"/>
      </w:pPr>
      <w:rPr>
        <w:rFonts w:ascii="Courier New" w:hAnsi="Courier New" w:hint="default"/>
      </w:rPr>
    </w:lvl>
    <w:lvl w:ilvl="2" w:tplc="756C217A" w:tentative="1">
      <w:start w:val="1"/>
      <w:numFmt w:val="bullet"/>
      <w:lvlText w:val=""/>
      <w:lvlJc w:val="left"/>
      <w:pPr>
        <w:tabs>
          <w:tab w:val="num" w:pos="3181"/>
        </w:tabs>
        <w:ind w:left="3181" w:hanging="360"/>
      </w:pPr>
      <w:rPr>
        <w:rFonts w:ascii="Wingdings" w:hAnsi="Wingdings" w:hint="default"/>
      </w:rPr>
    </w:lvl>
    <w:lvl w:ilvl="3" w:tplc="C33A4194" w:tentative="1">
      <w:start w:val="1"/>
      <w:numFmt w:val="bullet"/>
      <w:lvlText w:val=""/>
      <w:lvlJc w:val="left"/>
      <w:pPr>
        <w:tabs>
          <w:tab w:val="num" w:pos="3901"/>
        </w:tabs>
        <w:ind w:left="3901" w:hanging="360"/>
      </w:pPr>
      <w:rPr>
        <w:rFonts w:ascii="Symbol" w:hAnsi="Symbol" w:hint="default"/>
      </w:rPr>
    </w:lvl>
    <w:lvl w:ilvl="4" w:tplc="59C41A02" w:tentative="1">
      <w:start w:val="1"/>
      <w:numFmt w:val="bullet"/>
      <w:lvlText w:val="o"/>
      <w:lvlJc w:val="left"/>
      <w:pPr>
        <w:tabs>
          <w:tab w:val="num" w:pos="4621"/>
        </w:tabs>
        <w:ind w:left="4621" w:hanging="360"/>
      </w:pPr>
      <w:rPr>
        <w:rFonts w:ascii="Courier New" w:hAnsi="Courier New" w:hint="default"/>
      </w:rPr>
    </w:lvl>
    <w:lvl w:ilvl="5" w:tplc="0CECFAD6" w:tentative="1">
      <w:start w:val="1"/>
      <w:numFmt w:val="bullet"/>
      <w:lvlText w:val=""/>
      <w:lvlJc w:val="left"/>
      <w:pPr>
        <w:tabs>
          <w:tab w:val="num" w:pos="5341"/>
        </w:tabs>
        <w:ind w:left="5341" w:hanging="360"/>
      </w:pPr>
      <w:rPr>
        <w:rFonts w:ascii="Wingdings" w:hAnsi="Wingdings" w:hint="default"/>
      </w:rPr>
    </w:lvl>
    <w:lvl w:ilvl="6" w:tplc="68261B4C" w:tentative="1">
      <w:start w:val="1"/>
      <w:numFmt w:val="bullet"/>
      <w:lvlText w:val=""/>
      <w:lvlJc w:val="left"/>
      <w:pPr>
        <w:tabs>
          <w:tab w:val="num" w:pos="6061"/>
        </w:tabs>
        <w:ind w:left="6061" w:hanging="360"/>
      </w:pPr>
      <w:rPr>
        <w:rFonts w:ascii="Symbol" w:hAnsi="Symbol" w:hint="default"/>
      </w:rPr>
    </w:lvl>
    <w:lvl w:ilvl="7" w:tplc="AF5CDE9C" w:tentative="1">
      <w:start w:val="1"/>
      <w:numFmt w:val="bullet"/>
      <w:lvlText w:val="o"/>
      <w:lvlJc w:val="left"/>
      <w:pPr>
        <w:tabs>
          <w:tab w:val="num" w:pos="6781"/>
        </w:tabs>
        <w:ind w:left="6781" w:hanging="360"/>
      </w:pPr>
      <w:rPr>
        <w:rFonts w:ascii="Courier New" w:hAnsi="Courier New" w:hint="default"/>
      </w:rPr>
    </w:lvl>
    <w:lvl w:ilvl="8" w:tplc="CABC2088" w:tentative="1">
      <w:start w:val="1"/>
      <w:numFmt w:val="bullet"/>
      <w:lvlText w:val=""/>
      <w:lvlJc w:val="left"/>
      <w:pPr>
        <w:tabs>
          <w:tab w:val="num" w:pos="7501"/>
        </w:tabs>
        <w:ind w:left="7501" w:hanging="360"/>
      </w:pPr>
      <w:rPr>
        <w:rFonts w:ascii="Wingdings" w:hAnsi="Wingdings" w:hint="default"/>
      </w:rPr>
    </w:lvl>
  </w:abstractNum>
  <w:abstractNum w:abstractNumId="28" w15:restartNumberingAfterBreak="0">
    <w:nsid w:val="49626DAD"/>
    <w:multiLevelType w:val="hybridMultilevel"/>
    <w:tmpl w:val="B1966502"/>
    <w:lvl w:ilvl="0" w:tplc="5EF8C59A">
      <w:start w:val="1"/>
      <w:numFmt w:val="bullet"/>
      <w:pStyle w:val="1111-NormalPuceA"/>
      <w:lvlText w:val=""/>
      <w:lvlJc w:val="left"/>
      <w:pPr>
        <w:tabs>
          <w:tab w:val="num" w:pos="5066"/>
        </w:tabs>
        <w:ind w:left="5066" w:hanging="360"/>
      </w:pPr>
      <w:rPr>
        <w:rFonts w:ascii="Wingdings 2" w:hAnsi="Wingdings 2" w:hint="default"/>
        <w:b w:val="0"/>
        <w:i w:val="0"/>
        <w:color w:val="FF6600"/>
        <w:sz w:val="24"/>
      </w:rPr>
    </w:lvl>
    <w:lvl w:ilvl="1" w:tplc="54444778">
      <w:start w:val="1"/>
      <w:numFmt w:val="bullet"/>
      <w:lvlText w:val=""/>
      <w:lvlJc w:val="left"/>
      <w:pPr>
        <w:tabs>
          <w:tab w:val="num" w:pos="2094"/>
        </w:tabs>
        <w:ind w:left="2094" w:hanging="360"/>
      </w:pPr>
      <w:rPr>
        <w:rFonts w:ascii="Wingdings" w:hAnsi="Wingdings" w:hint="default"/>
        <w:color w:val="FF6600"/>
        <w:sz w:val="20"/>
      </w:rPr>
    </w:lvl>
    <w:lvl w:ilvl="2" w:tplc="51D847EA" w:tentative="1">
      <w:start w:val="1"/>
      <w:numFmt w:val="bullet"/>
      <w:lvlText w:val=""/>
      <w:lvlJc w:val="left"/>
      <w:pPr>
        <w:tabs>
          <w:tab w:val="num" w:pos="2814"/>
        </w:tabs>
        <w:ind w:left="2814" w:hanging="360"/>
      </w:pPr>
      <w:rPr>
        <w:rFonts w:ascii="Wingdings" w:hAnsi="Wingdings" w:hint="default"/>
      </w:rPr>
    </w:lvl>
    <w:lvl w:ilvl="3" w:tplc="27C86DF8" w:tentative="1">
      <w:start w:val="1"/>
      <w:numFmt w:val="bullet"/>
      <w:lvlText w:val=""/>
      <w:lvlJc w:val="left"/>
      <w:pPr>
        <w:tabs>
          <w:tab w:val="num" w:pos="3534"/>
        </w:tabs>
        <w:ind w:left="3534" w:hanging="360"/>
      </w:pPr>
      <w:rPr>
        <w:rFonts w:ascii="Symbol" w:hAnsi="Symbol" w:hint="default"/>
      </w:rPr>
    </w:lvl>
    <w:lvl w:ilvl="4" w:tplc="3C1A1DDA" w:tentative="1">
      <w:start w:val="1"/>
      <w:numFmt w:val="bullet"/>
      <w:lvlText w:val="o"/>
      <w:lvlJc w:val="left"/>
      <w:pPr>
        <w:tabs>
          <w:tab w:val="num" w:pos="4254"/>
        </w:tabs>
        <w:ind w:left="4254" w:hanging="360"/>
      </w:pPr>
      <w:rPr>
        <w:rFonts w:ascii="Courier New" w:hAnsi="Courier New" w:hint="default"/>
      </w:rPr>
    </w:lvl>
    <w:lvl w:ilvl="5" w:tplc="848EC844" w:tentative="1">
      <w:start w:val="1"/>
      <w:numFmt w:val="bullet"/>
      <w:lvlText w:val=""/>
      <w:lvlJc w:val="left"/>
      <w:pPr>
        <w:tabs>
          <w:tab w:val="num" w:pos="4974"/>
        </w:tabs>
        <w:ind w:left="4974" w:hanging="360"/>
      </w:pPr>
      <w:rPr>
        <w:rFonts w:ascii="Wingdings" w:hAnsi="Wingdings" w:hint="default"/>
      </w:rPr>
    </w:lvl>
    <w:lvl w:ilvl="6" w:tplc="92BE25A8" w:tentative="1">
      <w:start w:val="1"/>
      <w:numFmt w:val="bullet"/>
      <w:lvlText w:val=""/>
      <w:lvlJc w:val="left"/>
      <w:pPr>
        <w:tabs>
          <w:tab w:val="num" w:pos="5694"/>
        </w:tabs>
        <w:ind w:left="5694" w:hanging="360"/>
      </w:pPr>
      <w:rPr>
        <w:rFonts w:ascii="Symbol" w:hAnsi="Symbol" w:hint="default"/>
      </w:rPr>
    </w:lvl>
    <w:lvl w:ilvl="7" w:tplc="F5B0FD24" w:tentative="1">
      <w:start w:val="1"/>
      <w:numFmt w:val="bullet"/>
      <w:lvlText w:val="o"/>
      <w:lvlJc w:val="left"/>
      <w:pPr>
        <w:tabs>
          <w:tab w:val="num" w:pos="6414"/>
        </w:tabs>
        <w:ind w:left="6414" w:hanging="360"/>
      </w:pPr>
      <w:rPr>
        <w:rFonts w:ascii="Courier New" w:hAnsi="Courier New" w:hint="default"/>
      </w:rPr>
    </w:lvl>
    <w:lvl w:ilvl="8" w:tplc="0D967BF4" w:tentative="1">
      <w:start w:val="1"/>
      <w:numFmt w:val="bullet"/>
      <w:lvlText w:val=""/>
      <w:lvlJc w:val="left"/>
      <w:pPr>
        <w:tabs>
          <w:tab w:val="num" w:pos="7134"/>
        </w:tabs>
        <w:ind w:left="7134" w:hanging="360"/>
      </w:pPr>
      <w:rPr>
        <w:rFonts w:ascii="Wingdings" w:hAnsi="Wingdings" w:hint="default"/>
      </w:rPr>
    </w:lvl>
  </w:abstractNum>
  <w:abstractNum w:abstractNumId="29" w15:restartNumberingAfterBreak="0">
    <w:nsid w:val="54297C3A"/>
    <w:multiLevelType w:val="hybridMultilevel"/>
    <w:tmpl w:val="0BAAC91C"/>
    <w:lvl w:ilvl="0" w:tplc="0A70ACDC">
      <w:start w:val="1"/>
      <w:numFmt w:val="bullet"/>
      <w:pStyle w:val="Retrait0"/>
      <w:lvlText w:val=""/>
      <w:lvlJc w:val="left"/>
      <w:pPr>
        <w:tabs>
          <w:tab w:val="num" w:pos="1494"/>
        </w:tabs>
        <w:ind w:left="1417" w:hanging="283"/>
      </w:pPr>
      <w:rPr>
        <w:rFonts w:ascii="Symbol" w:hAnsi="Symbol" w:hint="default"/>
      </w:rPr>
    </w:lvl>
    <w:lvl w:ilvl="1" w:tplc="F830EE22">
      <w:start w:val="1"/>
      <w:numFmt w:val="bullet"/>
      <w:lvlText w:val="o"/>
      <w:lvlJc w:val="left"/>
      <w:pPr>
        <w:tabs>
          <w:tab w:val="num" w:pos="1440"/>
        </w:tabs>
        <w:ind w:left="1440" w:hanging="360"/>
      </w:pPr>
      <w:rPr>
        <w:rFonts w:ascii="Courier New" w:hAnsi="Courier New" w:hint="default"/>
      </w:rPr>
    </w:lvl>
    <w:lvl w:ilvl="2" w:tplc="3124B33C">
      <w:start w:val="1"/>
      <w:numFmt w:val="bullet"/>
      <w:lvlText w:val=""/>
      <w:lvlJc w:val="left"/>
      <w:pPr>
        <w:tabs>
          <w:tab w:val="num" w:pos="2160"/>
        </w:tabs>
        <w:ind w:left="2160" w:hanging="360"/>
      </w:pPr>
      <w:rPr>
        <w:rFonts w:ascii="Wingdings" w:hAnsi="Wingdings" w:hint="default"/>
      </w:rPr>
    </w:lvl>
    <w:lvl w:ilvl="3" w:tplc="A4980BEC" w:tentative="1">
      <w:start w:val="1"/>
      <w:numFmt w:val="bullet"/>
      <w:lvlText w:val=""/>
      <w:lvlJc w:val="left"/>
      <w:pPr>
        <w:tabs>
          <w:tab w:val="num" w:pos="2880"/>
        </w:tabs>
        <w:ind w:left="2880" w:hanging="360"/>
      </w:pPr>
      <w:rPr>
        <w:rFonts w:ascii="Symbol" w:hAnsi="Symbol" w:hint="default"/>
      </w:rPr>
    </w:lvl>
    <w:lvl w:ilvl="4" w:tplc="B85C489E" w:tentative="1">
      <w:start w:val="1"/>
      <w:numFmt w:val="bullet"/>
      <w:lvlText w:val="o"/>
      <w:lvlJc w:val="left"/>
      <w:pPr>
        <w:tabs>
          <w:tab w:val="num" w:pos="3600"/>
        </w:tabs>
        <w:ind w:left="3600" w:hanging="360"/>
      </w:pPr>
      <w:rPr>
        <w:rFonts w:ascii="Courier New" w:hAnsi="Courier New" w:hint="default"/>
      </w:rPr>
    </w:lvl>
    <w:lvl w:ilvl="5" w:tplc="30F47134" w:tentative="1">
      <w:start w:val="1"/>
      <w:numFmt w:val="bullet"/>
      <w:lvlText w:val=""/>
      <w:lvlJc w:val="left"/>
      <w:pPr>
        <w:tabs>
          <w:tab w:val="num" w:pos="4320"/>
        </w:tabs>
        <w:ind w:left="4320" w:hanging="360"/>
      </w:pPr>
      <w:rPr>
        <w:rFonts w:ascii="Wingdings" w:hAnsi="Wingdings" w:hint="default"/>
      </w:rPr>
    </w:lvl>
    <w:lvl w:ilvl="6" w:tplc="5ACCA17E" w:tentative="1">
      <w:start w:val="1"/>
      <w:numFmt w:val="bullet"/>
      <w:lvlText w:val=""/>
      <w:lvlJc w:val="left"/>
      <w:pPr>
        <w:tabs>
          <w:tab w:val="num" w:pos="5040"/>
        </w:tabs>
        <w:ind w:left="5040" w:hanging="360"/>
      </w:pPr>
      <w:rPr>
        <w:rFonts w:ascii="Symbol" w:hAnsi="Symbol" w:hint="default"/>
      </w:rPr>
    </w:lvl>
    <w:lvl w:ilvl="7" w:tplc="FBFEC138" w:tentative="1">
      <w:start w:val="1"/>
      <w:numFmt w:val="bullet"/>
      <w:lvlText w:val="o"/>
      <w:lvlJc w:val="left"/>
      <w:pPr>
        <w:tabs>
          <w:tab w:val="num" w:pos="5760"/>
        </w:tabs>
        <w:ind w:left="5760" w:hanging="360"/>
      </w:pPr>
      <w:rPr>
        <w:rFonts w:ascii="Courier New" w:hAnsi="Courier New" w:hint="default"/>
      </w:rPr>
    </w:lvl>
    <w:lvl w:ilvl="8" w:tplc="0D54A99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B77DB"/>
    <w:multiLevelType w:val="singleLevel"/>
    <w:tmpl w:val="103E64B2"/>
    <w:lvl w:ilvl="0">
      <w:start w:val="10"/>
      <w:numFmt w:val="bullet"/>
      <w:pStyle w:val="Liste1"/>
      <w:lvlText w:val="-"/>
      <w:lvlJc w:val="left"/>
      <w:pPr>
        <w:tabs>
          <w:tab w:val="num" w:pos="711"/>
        </w:tabs>
        <w:ind w:left="711" w:hanging="360"/>
      </w:pPr>
      <w:rPr>
        <w:rFonts w:hint="default"/>
      </w:rPr>
    </w:lvl>
  </w:abstractNum>
  <w:abstractNum w:abstractNumId="31" w15:restartNumberingAfterBreak="0">
    <w:nsid w:val="54EF0D50"/>
    <w:multiLevelType w:val="hybridMultilevel"/>
    <w:tmpl w:val="B9E62DCE"/>
    <w:lvl w:ilvl="0" w:tplc="A7ACDF4A">
      <w:start w:val="1"/>
      <w:numFmt w:val="bullet"/>
      <w:pStyle w:val="Fleche4"/>
      <w:lvlText w:val=""/>
      <w:lvlJc w:val="left"/>
      <w:pPr>
        <w:tabs>
          <w:tab w:val="num" w:pos="1495"/>
        </w:tabs>
        <w:ind w:left="1495" w:hanging="360"/>
      </w:pPr>
      <w:rPr>
        <w:rFonts w:ascii="Wingdings" w:hAnsi="Wingdings" w:hint="default"/>
        <w:b w:val="0"/>
        <w:i w:val="0"/>
        <w:color w:val="0000FF"/>
        <w:sz w:val="22"/>
      </w:rPr>
    </w:lvl>
    <w:lvl w:ilvl="1" w:tplc="9C5CDF28" w:tentative="1">
      <w:start w:val="1"/>
      <w:numFmt w:val="bullet"/>
      <w:lvlText w:val="o"/>
      <w:lvlJc w:val="left"/>
      <w:pPr>
        <w:tabs>
          <w:tab w:val="num" w:pos="2575"/>
        </w:tabs>
        <w:ind w:left="2575" w:hanging="360"/>
      </w:pPr>
      <w:rPr>
        <w:rFonts w:ascii="Courier New" w:hAnsi="Courier New" w:hint="default"/>
      </w:rPr>
    </w:lvl>
    <w:lvl w:ilvl="2" w:tplc="A0D6AC5C" w:tentative="1">
      <w:start w:val="1"/>
      <w:numFmt w:val="bullet"/>
      <w:lvlText w:val=""/>
      <w:lvlJc w:val="left"/>
      <w:pPr>
        <w:tabs>
          <w:tab w:val="num" w:pos="3295"/>
        </w:tabs>
        <w:ind w:left="3295" w:hanging="360"/>
      </w:pPr>
      <w:rPr>
        <w:rFonts w:ascii="Wingdings" w:hAnsi="Wingdings" w:hint="default"/>
      </w:rPr>
    </w:lvl>
    <w:lvl w:ilvl="3" w:tplc="D716EF7E" w:tentative="1">
      <w:start w:val="1"/>
      <w:numFmt w:val="bullet"/>
      <w:lvlText w:val=""/>
      <w:lvlJc w:val="left"/>
      <w:pPr>
        <w:tabs>
          <w:tab w:val="num" w:pos="4015"/>
        </w:tabs>
        <w:ind w:left="4015" w:hanging="360"/>
      </w:pPr>
      <w:rPr>
        <w:rFonts w:ascii="Symbol" w:hAnsi="Symbol" w:hint="default"/>
      </w:rPr>
    </w:lvl>
    <w:lvl w:ilvl="4" w:tplc="4866DBD4" w:tentative="1">
      <w:start w:val="1"/>
      <w:numFmt w:val="bullet"/>
      <w:lvlText w:val="o"/>
      <w:lvlJc w:val="left"/>
      <w:pPr>
        <w:tabs>
          <w:tab w:val="num" w:pos="4735"/>
        </w:tabs>
        <w:ind w:left="4735" w:hanging="360"/>
      </w:pPr>
      <w:rPr>
        <w:rFonts w:ascii="Courier New" w:hAnsi="Courier New" w:hint="default"/>
      </w:rPr>
    </w:lvl>
    <w:lvl w:ilvl="5" w:tplc="ECF28122" w:tentative="1">
      <w:start w:val="1"/>
      <w:numFmt w:val="bullet"/>
      <w:lvlText w:val=""/>
      <w:lvlJc w:val="left"/>
      <w:pPr>
        <w:tabs>
          <w:tab w:val="num" w:pos="5455"/>
        </w:tabs>
        <w:ind w:left="5455" w:hanging="360"/>
      </w:pPr>
      <w:rPr>
        <w:rFonts w:ascii="Wingdings" w:hAnsi="Wingdings" w:hint="default"/>
      </w:rPr>
    </w:lvl>
    <w:lvl w:ilvl="6" w:tplc="74E4AC86" w:tentative="1">
      <w:start w:val="1"/>
      <w:numFmt w:val="bullet"/>
      <w:lvlText w:val=""/>
      <w:lvlJc w:val="left"/>
      <w:pPr>
        <w:tabs>
          <w:tab w:val="num" w:pos="6175"/>
        </w:tabs>
        <w:ind w:left="6175" w:hanging="360"/>
      </w:pPr>
      <w:rPr>
        <w:rFonts w:ascii="Symbol" w:hAnsi="Symbol" w:hint="default"/>
      </w:rPr>
    </w:lvl>
    <w:lvl w:ilvl="7" w:tplc="093A7120" w:tentative="1">
      <w:start w:val="1"/>
      <w:numFmt w:val="bullet"/>
      <w:lvlText w:val="o"/>
      <w:lvlJc w:val="left"/>
      <w:pPr>
        <w:tabs>
          <w:tab w:val="num" w:pos="6895"/>
        </w:tabs>
        <w:ind w:left="6895" w:hanging="360"/>
      </w:pPr>
      <w:rPr>
        <w:rFonts w:ascii="Courier New" w:hAnsi="Courier New" w:hint="default"/>
      </w:rPr>
    </w:lvl>
    <w:lvl w:ilvl="8" w:tplc="4614D202" w:tentative="1">
      <w:start w:val="1"/>
      <w:numFmt w:val="bullet"/>
      <w:lvlText w:val=""/>
      <w:lvlJc w:val="left"/>
      <w:pPr>
        <w:tabs>
          <w:tab w:val="num" w:pos="7615"/>
        </w:tabs>
        <w:ind w:left="7615" w:hanging="360"/>
      </w:pPr>
      <w:rPr>
        <w:rFonts w:ascii="Wingdings" w:hAnsi="Wingdings" w:hint="default"/>
      </w:rPr>
    </w:lvl>
  </w:abstractNum>
  <w:abstractNum w:abstractNumId="32" w15:restartNumberingAfterBreak="0">
    <w:nsid w:val="60072854"/>
    <w:multiLevelType w:val="singleLevel"/>
    <w:tmpl w:val="B9F8F932"/>
    <w:lvl w:ilvl="0">
      <w:start w:val="1"/>
      <w:numFmt w:val="decimal"/>
      <w:pStyle w:val="Tir4"/>
      <w:lvlText w:val="%1"/>
      <w:legacy w:legacy="1" w:legacySpace="0" w:legacyIndent="283"/>
      <w:lvlJc w:val="left"/>
      <w:pPr>
        <w:ind w:left="283" w:hanging="283"/>
      </w:pPr>
    </w:lvl>
  </w:abstractNum>
  <w:abstractNum w:abstractNumId="33" w15:restartNumberingAfterBreak="0">
    <w:nsid w:val="617176D0"/>
    <w:multiLevelType w:val="hybridMultilevel"/>
    <w:tmpl w:val="BB145D82"/>
    <w:lvl w:ilvl="0" w:tplc="779030D4">
      <w:start w:val="1"/>
      <w:numFmt w:val="bullet"/>
      <w:pStyle w:val="Fleche3"/>
      <w:lvlText w:val=""/>
      <w:lvlJc w:val="left"/>
      <w:pPr>
        <w:tabs>
          <w:tab w:val="num" w:pos="1211"/>
        </w:tabs>
        <w:ind w:left="1211" w:hanging="360"/>
      </w:pPr>
      <w:rPr>
        <w:rFonts w:ascii="Wingdings" w:hAnsi="Wingdings" w:hint="default"/>
        <w:b w:val="0"/>
        <w:i w:val="0"/>
        <w:color w:val="0000FF"/>
        <w:sz w:val="22"/>
      </w:rPr>
    </w:lvl>
    <w:lvl w:ilvl="1" w:tplc="B282D062" w:tentative="1">
      <w:start w:val="1"/>
      <w:numFmt w:val="bullet"/>
      <w:lvlText w:val="o"/>
      <w:lvlJc w:val="left"/>
      <w:pPr>
        <w:tabs>
          <w:tab w:val="num" w:pos="2291"/>
        </w:tabs>
        <w:ind w:left="2291" w:hanging="360"/>
      </w:pPr>
      <w:rPr>
        <w:rFonts w:ascii="Courier New" w:hAnsi="Courier New" w:hint="default"/>
      </w:rPr>
    </w:lvl>
    <w:lvl w:ilvl="2" w:tplc="B5B69A0C" w:tentative="1">
      <w:start w:val="1"/>
      <w:numFmt w:val="bullet"/>
      <w:lvlText w:val=""/>
      <w:lvlJc w:val="left"/>
      <w:pPr>
        <w:tabs>
          <w:tab w:val="num" w:pos="3011"/>
        </w:tabs>
        <w:ind w:left="3011" w:hanging="360"/>
      </w:pPr>
      <w:rPr>
        <w:rFonts w:ascii="Wingdings" w:hAnsi="Wingdings" w:hint="default"/>
      </w:rPr>
    </w:lvl>
    <w:lvl w:ilvl="3" w:tplc="50229042" w:tentative="1">
      <w:start w:val="1"/>
      <w:numFmt w:val="bullet"/>
      <w:lvlText w:val=""/>
      <w:lvlJc w:val="left"/>
      <w:pPr>
        <w:tabs>
          <w:tab w:val="num" w:pos="3731"/>
        </w:tabs>
        <w:ind w:left="3731" w:hanging="360"/>
      </w:pPr>
      <w:rPr>
        <w:rFonts w:ascii="Symbol" w:hAnsi="Symbol" w:hint="default"/>
      </w:rPr>
    </w:lvl>
    <w:lvl w:ilvl="4" w:tplc="C352CABC" w:tentative="1">
      <w:start w:val="1"/>
      <w:numFmt w:val="bullet"/>
      <w:lvlText w:val="o"/>
      <w:lvlJc w:val="left"/>
      <w:pPr>
        <w:tabs>
          <w:tab w:val="num" w:pos="4451"/>
        </w:tabs>
        <w:ind w:left="4451" w:hanging="360"/>
      </w:pPr>
      <w:rPr>
        <w:rFonts w:ascii="Courier New" w:hAnsi="Courier New" w:hint="default"/>
      </w:rPr>
    </w:lvl>
    <w:lvl w:ilvl="5" w:tplc="2168E2BC" w:tentative="1">
      <w:start w:val="1"/>
      <w:numFmt w:val="bullet"/>
      <w:lvlText w:val=""/>
      <w:lvlJc w:val="left"/>
      <w:pPr>
        <w:tabs>
          <w:tab w:val="num" w:pos="5171"/>
        </w:tabs>
        <w:ind w:left="5171" w:hanging="360"/>
      </w:pPr>
      <w:rPr>
        <w:rFonts w:ascii="Wingdings" w:hAnsi="Wingdings" w:hint="default"/>
      </w:rPr>
    </w:lvl>
    <w:lvl w:ilvl="6" w:tplc="CD7C982A" w:tentative="1">
      <w:start w:val="1"/>
      <w:numFmt w:val="bullet"/>
      <w:lvlText w:val=""/>
      <w:lvlJc w:val="left"/>
      <w:pPr>
        <w:tabs>
          <w:tab w:val="num" w:pos="5891"/>
        </w:tabs>
        <w:ind w:left="5891" w:hanging="360"/>
      </w:pPr>
      <w:rPr>
        <w:rFonts w:ascii="Symbol" w:hAnsi="Symbol" w:hint="default"/>
      </w:rPr>
    </w:lvl>
    <w:lvl w:ilvl="7" w:tplc="224AB264" w:tentative="1">
      <w:start w:val="1"/>
      <w:numFmt w:val="bullet"/>
      <w:lvlText w:val="o"/>
      <w:lvlJc w:val="left"/>
      <w:pPr>
        <w:tabs>
          <w:tab w:val="num" w:pos="6611"/>
        </w:tabs>
        <w:ind w:left="6611" w:hanging="360"/>
      </w:pPr>
      <w:rPr>
        <w:rFonts w:ascii="Courier New" w:hAnsi="Courier New" w:hint="default"/>
      </w:rPr>
    </w:lvl>
    <w:lvl w:ilvl="8" w:tplc="46EA1618" w:tentative="1">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6353387F"/>
    <w:multiLevelType w:val="multilevel"/>
    <w:tmpl w:val="4F4C8758"/>
    <w:lvl w:ilvl="0">
      <w:start w:val="1"/>
      <w:numFmt w:val="decimal"/>
      <w:pStyle w:val="Titre1"/>
      <w:lvlText w:val="%1"/>
      <w:lvlJc w:val="left"/>
      <w:pPr>
        <w:tabs>
          <w:tab w:val="num" w:pos="787"/>
        </w:tabs>
        <w:ind w:left="787" w:hanging="432"/>
      </w:pPr>
    </w:lvl>
    <w:lvl w:ilvl="1">
      <w:start w:val="1"/>
      <w:numFmt w:val="decimal"/>
      <w:pStyle w:val="Titre2"/>
      <w:lvlText w:val="%1.%2"/>
      <w:lvlJc w:val="left"/>
      <w:pPr>
        <w:tabs>
          <w:tab w:val="num" w:pos="931"/>
        </w:tabs>
        <w:ind w:left="931"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219"/>
        </w:tabs>
        <w:ind w:left="1219" w:hanging="864"/>
      </w:pPr>
    </w:lvl>
    <w:lvl w:ilvl="4">
      <w:start w:val="1"/>
      <w:numFmt w:val="decimal"/>
      <w:pStyle w:val="Titre5"/>
      <w:lvlText w:val="%1.%2.%3.%4.%5"/>
      <w:lvlJc w:val="left"/>
      <w:pPr>
        <w:tabs>
          <w:tab w:val="num" w:pos="1363"/>
        </w:tabs>
        <w:ind w:left="1363" w:hanging="1008"/>
      </w:pPr>
    </w:lvl>
    <w:lvl w:ilvl="5">
      <w:start w:val="1"/>
      <w:numFmt w:val="decimal"/>
      <w:pStyle w:val="Titre6"/>
      <w:lvlText w:val="%1.%2.%3.%4.%5.%6"/>
      <w:lvlJc w:val="left"/>
      <w:pPr>
        <w:tabs>
          <w:tab w:val="num" w:pos="1507"/>
        </w:tabs>
        <w:ind w:left="1507" w:hanging="1152"/>
      </w:pPr>
    </w:lvl>
    <w:lvl w:ilvl="6">
      <w:start w:val="1"/>
      <w:numFmt w:val="decimal"/>
      <w:pStyle w:val="Titre7"/>
      <w:lvlText w:val="%1.%2.%3.%4.%5.%6.%7"/>
      <w:lvlJc w:val="left"/>
      <w:pPr>
        <w:tabs>
          <w:tab w:val="num" w:pos="1651"/>
        </w:tabs>
        <w:ind w:left="1651" w:hanging="1296"/>
      </w:pPr>
    </w:lvl>
    <w:lvl w:ilvl="7">
      <w:start w:val="1"/>
      <w:numFmt w:val="decimal"/>
      <w:pStyle w:val="Titre8"/>
      <w:lvlText w:val="%1.%2.%3.%4.%5.%6.%7.%8"/>
      <w:lvlJc w:val="left"/>
      <w:pPr>
        <w:tabs>
          <w:tab w:val="num" w:pos="1795"/>
        </w:tabs>
        <w:ind w:left="1795" w:hanging="1440"/>
      </w:pPr>
    </w:lvl>
    <w:lvl w:ilvl="8">
      <w:start w:val="1"/>
      <w:numFmt w:val="decimal"/>
      <w:pStyle w:val="Titre9"/>
      <w:lvlText w:val="%1.%2.%3.%4.%5.%6.%7.%8.%9"/>
      <w:lvlJc w:val="left"/>
      <w:pPr>
        <w:tabs>
          <w:tab w:val="num" w:pos="1939"/>
        </w:tabs>
        <w:ind w:left="1939" w:hanging="1584"/>
      </w:pPr>
    </w:lvl>
  </w:abstractNum>
  <w:abstractNum w:abstractNumId="35" w15:restartNumberingAfterBreak="0">
    <w:nsid w:val="68EA2586"/>
    <w:multiLevelType w:val="hybridMultilevel"/>
    <w:tmpl w:val="2D9407A4"/>
    <w:lvl w:ilvl="0" w:tplc="74D8DE8C">
      <w:start w:val="1"/>
      <w:numFmt w:val="bullet"/>
      <w:pStyle w:val="Listepuces"/>
      <w:lvlText w:val=""/>
      <w:lvlJc w:val="left"/>
      <w:pPr>
        <w:tabs>
          <w:tab w:val="num" w:pos="3479"/>
        </w:tabs>
        <w:ind w:left="3479" w:hanging="360"/>
      </w:pPr>
      <w:rPr>
        <w:rFonts w:ascii="Symbol" w:hAnsi="Symbol" w:hint="default"/>
        <w:color w:val="FF0000"/>
      </w:rPr>
    </w:lvl>
    <w:lvl w:ilvl="1" w:tplc="4B8A4D96">
      <w:start w:val="1"/>
      <w:numFmt w:val="decimal"/>
      <w:lvlText w:val="%2."/>
      <w:lvlJc w:val="left"/>
      <w:pPr>
        <w:tabs>
          <w:tab w:val="num" w:pos="2574"/>
        </w:tabs>
        <w:ind w:left="2574" w:hanging="360"/>
      </w:pPr>
    </w:lvl>
    <w:lvl w:ilvl="2" w:tplc="FE9C42C8">
      <w:start w:val="1"/>
      <w:numFmt w:val="bullet"/>
      <w:lvlText w:val=""/>
      <w:lvlJc w:val="left"/>
      <w:pPr>
        <w:tabs>
          <w:tab w:val="num" w:pos="3294"/>
        </w:tabs>
        <w:ind w:left="3294" w:hanging="360"/>
      </w:pPr>
      <w:rPr>
        <w:rFonts w:ascii="Wingdings" w:hAnsi="Wingdings" w:hint="default"/>
      </w:rPr>
    </w:lvl>
    <w:lvl w:ilvl="3" w:tplc="6EBA42C6" w:tentative="1">
      <w:start w:val="1"/>
      <w:numFmt w:val="bullet"/>
      <w:lvlText w:val=""/>
      <w:lvlJc w:val="left"/>
      <w:pPr>
        <w:tabs>
          <w:tab w:val="num" w:pos="4014"/>
        </w:tabs>
        <w:ind w:left="4014" w:hanging="360"/>
      </w:pPr>
      <w:rPr>
        <w:rFonts w:ascii="Symbol" w:hAnsi="Symbol" w:hint="default"/>
      </w:rPr>
    </w:lvl>
    <w:lvl w:ilvl="4" w:tplc="1DF24128" w:tentative="1">
      <w:start w:val="1"/>
      <w:numFmt w:val="bullet"/>
      <w:lvlText w:val="o"/>
      <w:lvlJc w:val="left"/>
      <w:pPr>
        <w:tabs>
          <w:tab w:val="num" w:pos="4734"/>
        </w:tabs>
        <w:ind w:left="4734" w:hanging="360"/>
      </w:pPr>
      <w:rPr>
        <w:rFonts w:ascii="Courier New" w:hAnsi="Courier New" w:hint="default"/>
      </w:rPr>
    </w:lvl>
    <w:lvl w:ilvl="5" w:tplc="30F2259E" w:tentative="1">
      <w:start w:val="1"/>
      <w:numFmt w:val="bullet"/>
      <w:lvlText w:val=""/>
      <w:lvlJc w:val="left"/>
      <w:pPr>
        <w:tabs>
          <w:tab w:val="num" w:pos="5454"/>
        </w:tabs>
        <w:ind w:left="5454" w:hanging="360"/>
      </w:pPr>
      <w:rPr>
        <w:rFonts w:ascii="Wingdings" w:hAnsi="Wingdings" w:hint="default"/>
      </w:rPr>
    </w:lvl>
    <w:lvl w:ilvl="6" w:tplc="AB205432" w:tentative="1">
      <w:start w:val="1"/>
      <w:numFmt w:val="bullet"/>
      <w:lvlText w:val=""/>
      <w:lvlJc w:val="left"/>
      <w:pPr>
        <w:tabs>
          <w:tab w:val="num" w:pos="6174"/>
        </w:tabs>
        <w:ind w:left="6174" w:hanging="360"/>
      </w:pPr>
      <w:rPr>
        <w:rFonts w:ascii="Symbol" w:hAnsi="Symbol" w:hint="default"/>
      </w:rPr>
    </w:lvl>
    <w:lvl w:ilvl="7" w:tplc="5492C108" w:tentative="1">
      <w:start w:val="1"/>
      <w:numFmt w:val="bullet"/>
      <w:lvlText w:val="o"/>
      <w:lvlJc w:val="left"/>
      <w:pPr>
        <w:tabs>
          <w:tab w:val="num" w:pos="6894"/>
        </w:tabs>
        <w:ind w:left="6894" w:hanging="360"/>
      </w:pPr>
      <w:rPr>
        <w:rFonts w:ascii="Courier New" w:hAnsi="Courier New" w:hint="default"/>
      </w:rPr>
    </w:lvl>
    <w:lvl w:ilvl="8" w:tplc="D124D29E"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6AAA44AB"/>
    <w:multiLevelType w:val="singleLevel"/>
    <w:tmpl w:val="E4F06072"/>
    <w:lvl w:ilvl="0">
      <w:start w:val="1"/>
      <w:numFmt w:val="bullet"/>
      <w:pStyle w:val="para4traitpuce"/>
      <w:lvlText w:val=""/>
      <w:lvlJc w:val="left"/>
      <w:pPr>
        <w:tabs>
          <w:tab w:val="num" w:pos="360"/>
        </w:tabs>
        <w:ind w:left="360" w:hanging="360"/>
      </w:pPr>
      <w:rPr>
        <w:rFonts w:ascii="Symbol" w:hAnsi="Symbol" w:hint="default"/>
      </w:rPr>
    </w:lvl>
  </w:abstractNum>
  <w:abstractNum w:abstractNumId="37" w15:restartNumberingAfterBreak="0">
    <w:nsid w:val="6B6B4671"/>
    <w:multiLevelType w:val="hybridMultilevel"/>
    <w:tmpl w:val="8818AC4E"/>
    <w:lvl w:ilvl="0" w:tplc="200A6AD8">
      <w:start w:val="1"/>
      <w:numFmt w:val="bullet"/>
      <w:pStyle w:val="Point3"/>
      <w:lvlText w:val=""/>
      <w:lvlJc w:val="left"/>
      <w:pPr>
        <w:tabs>
          <w:tab w:val="num" w:pos="1854"/>
        </w:tabs>
        <w:ind w:left="1854" w:hanging="360"/>
      </w:pPr>
      <w:rPr>
        <w:rFonts w:ascii="Symbol" w:hAnsi="Symbol" w:hint="default"/>
        <w:color w:val="0000FF"/>
      </w:rPr>
    </w:lvl>
    <w:lvl w:ilvl="1" w:tplc="4DFAE748" w:tentative="1">
      <w:start w:val="1"/>
      <w:numFmt w:val="bullet"/>
      <w:lvlText w:val="o"/>
      <w:lvlJc w:val="left"/>
      <w:pPr>
        <w:tabs>
          <w:tab w:val="num" w:pos="2291"/>
        </w:tabs>
        <w:ind w:left="2291" w:hanging="360"/>
      </w:pPr>
      <w:rPr>
        <w:rFonts w:ascii="Courier New" w:hAnsi="Courier New" w:hint="default"/>
      </w:rPr>
    </w:lvl>
    <w:lvl w:ilvl="2" w:tplc="6896C4AA" w:tentative="1">
      <w:start w:val="1"/>
      <w:numFmt w:val="bullet"/>
      <w:lvlText w:val=""/>
      <w:lvlJc w:val="left"/>
      <w:pPr>
        <w:tabs>
          <w:tab w:val="num" w:pos="3011"/>
        </w:tabs>
        <w:ind w:left="3011" w:hanging="360"/>
      </w:pPr>
      <w:rPr>
        <w:rFonts w:ascii="Wingdings" w:hAnsi="Wingdings" w:hint="default"/>
      </w:rPr>
    </w:lvl>
    <w:lvl w:ilvl="3" w:tplc="55C838B4" w:tentative="1">
      <w:start w:val="1"/>
      <w:numFmt w:val="bullet"/>
      <w:lvlText w:val=""/>
      <w:lvlJc w:val="left"/>
      <w:pPr>
        <w:tabs>
          <w:tab w:val="num" w:pos="3731"/>
        </w:tabs>
        <w:ind w:left="3731" w:hanging="360"/>
      </w:pPr>
      <w:rPr>
        <w:rFonts w:ascii="Symbol" w:hAnsi="Symbol" w:hint="default"/>
      </w:rPr>
    </w:lvl>
    <w:lvl w:ilvl="4" w:tplc="A29255CE" w:tentative="1">
      <w:start w:val="1"/>
      <w:numFmt w:val="bullet"/>
      <w:lvlText w:val="o"/>
      <w:lvlJc w:val="left"/>
      <w:pPr>
        <w:tabs>
          <w:tab w:val="num" w:pos="4451"/>
        </w:tabs>
        <w:ind w:left="4451" w:hanging="360"/>
      </w:pPr>
      <w:rPr>
        <w:rFonts w:ascii="Courier New" w:hAnsi="Courier New" w:hint="default"/>
      </w:rPr>
    </w:lvl>
    <w:lvl w:ilvl="5" w:tplc="3CCA7328" w:tentative="1">
      <w:start w:val="1"/>
      <w:numFmt w:val="bullet"/>
      <w:lvlText w:val=""/>
      <w:lvlJc w:val="left"/>
      <w:pPr>
        <w:tabs>
          <w:tab w:val="num" w:pos="5171"/>
        </w:tabs>
        <w:ind w:left="5171" w:hanging="360"/>
      </w:pPr>
      <w:rPr>
        <w:rFonts w:ascii="Wingdings" w:hAnsi="Wingdings" w:hint="default"/>
      </w:rPr>
    </w:lvl>
    <w:lvl w:ilvl="6" w:tplc="57FCDF2C" w:tentative="1">
      <w:start w:val="1"/>
      <w:numFmt w:val="bullet"/>
      <w:lvlText w:val=""/>
      <w:lvlJc w:val="left"/>
      <w:pPr>
        <w:tabs>
          <w:tab w:val="num" w:pos="5891"/>
        </w:tabs>
        <w:ind w:left="5891" w:hanging="360"/>
      </w:pPr>
      <w:rPr>
        <w:rFonts w:ascii="Symbol" w:hAnsi="Symbol" w:hint="default"/>
      </w:rPr>
    </w:lvl>
    <w:lvl w:ilvl="7" w:tplc="3668952A" w:tentative="1">
      <w:start w:val="1"/>
      <w:numFmt w:val="bullet"/>
      <w:lvlText w:val="o"/>
      <w:lvlJc w:val="left"/>
      <w:pPr>
        <w:tabs>
          <w:tab w:val="num" w:pos="6611"/>
        </w:tabs>
        <w:ind w:left="6611" w:hanging="360"/>
      </w:pPr>
      <w:rPr>
        <w:rFonts w:ascii="Courier New" w:hAnsi="Courier New" w:hint="default"/>
      </w:rPr>
    </w:lvl>
    <w:lvl w:ilvl="8" w:tplc="0882B068" w:tentative="1">
      <w:start w:val="1"/>
      <w:numFmt w:val="bullet"/>
      <w:lvlText w:val=""/>
      <w:lvlJc w:val="left"/>
      <w:pPr>
        <w:tabs>
          <w:tab w:val="num" w:pos="7331"/>
        </w:tabs>
        <w:ind w:left="7331" w:hanging="360"/>
      </w:pPr>
      <w:rPr>
        <w:rFonts w:ascii="Wingdings" w:hAnsi="Wingdings" w:hint="default"/>
      </w:rPr>
    </w:lvl>
  </w:abstractNum>
  <w:abstractNum w:abstractNumId="38" w15:restartNumberingAfterBreak="0">
    <w:nsid w:val="6C391FCE"/>
    <w:multiLevelType w:val="hybridMultilevel"/>
    <w:tmpl w:val="6F52204A"/>
    <w:lvl w:ilvl="0" w:tplc="BC4AFABA">
      <w:start w:val="1"/>
      <w:numFmt w:val="bullet"/>
      <w:lvlText w:val="-"/>
      <w:lvlJc w:val="left"/>
      <w:pPr>
        <w:tabs>
          <w:tab w:val="num" w:pos="825"/>
        </w:tabs>
        <w:ind w:left="825" w:hanging="465"/>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35B6C"/>
    <w:multiLevelType w:val="singleLevel"/>
    <w:tmpl w:val="7646EAF6"/>
    <w:lvl w:ilvl="0">
      <w:start w:val="1"/>
      <w:numFmt w:val="decimal"/>
      <w:lvlText w:val="%1."/>
      <w:lvlJc w:val="left"/>
      <w:pPr>
        <w:tabs>
          <w:tab w:val="num" w:pos="510"/>
        </w:tabs>
        <w:ind w:left="510" w:hanging="510"/>
      </w:pPr>
      <w:rPr>
        <w:rFonts w:ascii="Tahoma" w:hAnsi="Tahoma" w:hint="default"/>
        <w:b/>
        <w:i w:val="0"/>
        <w:color w:val="FF6600"/>
        <w:sz w:val="22"/>
      </w:rPr>
    </w:lvl>
  </w:abstractNum>
  <w:abstractNum w:abstractNumId="40" w15:restartNumberingAfterBreak="0">
    <w:nsid w:val="72C66B4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9D652CB"/>
    <w:multiLevelType w:val="hybridMultilevel"/>
    <w:tmpl w:val="F2F6532C"/>
    <w:lvl w:ilvl="0" w:tplc="0DD4D0C4">
      <w:start w:val="1"/>
      <w:numFmt w:val="bullet"/>
      <w:pStyle w:val="11-NormalPuceD"/>
      <w:lvlText w:val=""/>
      <w:lvlJc w:val="left"/>
      <w:pPr>
        <w:tabs>
          <w:tab w:val="num" w:pos="3563"/>
        </w:tabs>
        <w:ind w:left="3563" w:hanging="360"/>
      </w:pPr>
      <w:rPr>
        <w:rFonts w:ascii="Wingdings 2" w:hAnsi="Wingdings 2" w:hint="default"/>
        <w:color w:val="FF9900"/>
      </w:rPr>
    </w:lvl>
    <w:lvl w:ilvl="1" w:tplc="7B724D00" w:tentative="1">
      <w:start w:val="1"/>
      <w:numFmt w:val="bullet"/>
      <w:lvlText w:val="o"/>
      <w:lvlJc w:val="left"/>
      <w:pPr>
        <w:tabs>
          <w:tab w:val="num" w:pos="1440"/>
        </w:tabs>
        <w:ind w:left="1440" w:hanging="360"/>
      </w:pPr>
      <w:rPr>
        <w:rFonts w:ascii="Courier New" w:hAnsi="Courier New" w:hint="default"/>
      </w:rPr>
    </w:lvl>
    <w:lvl w:ilvl="2" w:tplc="637E4878" w:tentative="1">
      <w:start w:val="1"/>
      <w:numFmt w:val="bullet"/>
      <w:lvlText w:val=""/>
      <w:lvlJc w:val="left"/>
      <w:pPr>
        <w:tabs>
          <w:tab w:val="num" w:pos="2160"/>
        </w:tabs>
        <w:ind w:left="2160" w:hanging="360"/>
      </w:pPr>
      <w:rPr>
        <w:rFonts w:ascii="Wingdings" w:hAnsi="Wingdings" w:hint="default"/>
      </w:rPr>
    </w:lvl>
    <w:lvl w:ilvl="3" w:tplc="7024A6E2" w:tentative="1">
      <w:start w:val="1"/>
      <w:numFmt w:val="bullet"/>
      <w:lvlText w:val=""/>
      <w:lvlJc w:val="left"/>
      <w:pPr>
        <w:tabs>
          <w:tab w:val="num" w:pos="2880"/>
        </w:tabs>
        <w:ind w:left="2880" w:hanging="360"/>
      </w:pPr>
      <w:rPr>
        <w:rFonts w:ascii="Symbol" w:hAnsi="Symbol" w:hint="default"/>
      </w:rPr>
    </w:lvl>
    <w:lvl w:ilvl="4" w:tplc="B0180BBC" w:tentative="1">
      <w:start w:val="1"/>
      <w:numFmt w:val="bullet"/>
      <w:lvlText w:val="o"/>
      <w:lvlJc w:val="left"/>
      <w:pPr>
        <w:tabs>
          <w:tab w:val="num" w:pos="3600"/>
        </w:tabs>
        <w:ind w:left="3600" w:hanging="360"/>
      </w:pPr>
      <w:rPr>
        <w:rFonts w:ascii="Courier New" w:hAnsi="Courier New" w:hint="default"/>
      </w:rPr>
    </w:lvl>
    <w:lvl w:ilvl="5" w:tplc="97CE69EA" w:tentative="1">
      <w:start w:val="1"/>
      <w:numFmt w:val="bullet"/>
      <w:lvlText w:val=""/>
      <w:lvlJc w:val="left"/>
      <w:pPr>
        <w:tabs>
          <w:tab w:val="num" w:pos="4320"/>
        </w:tabs>
        <w:ind w:left="4320" w:hanging="360"/>
      </w:pPr>
      <w:rPr>
        <w:rFonts w:ascii="Wingdings" w:hAnsi="Wingdings" w:hint="default"/>
      </w:rPr>
    </w:lvl>
    <w:lvl w:ilvl="6" w:tplc="A88685B6" w:tentative="1">
      <w:start w:val="1"/>
      <w:numFmt w:val="bullet"/>
      <w:lvlText w:val=""/>
      <w:lvlJc w:val="left"/>
      <w:pPr>
        <w:tabs>
          <w:tab w:val="num" w:pos="5040"/>
        </w:tabs>
        <w:ind w:left="5040" w:hanging="360"/>
      </w:pPr>
      <w:rPr>
        <w:rFonts w:ascii="Symbol" w:hAnsi="Symbol" w:hint="default"/>
      </w:rPr>
    </w:lvl>
    <w:lvl w:ilvl="7" w:tplc="0E122630" w:tentative="1">
      <w:start w:val="1"/>
      <w:numFmt w:val="bullet"/>
      <w:lvlText w:val="o"/>
      <w:lvlJc w:val="left"/>
      <w:pPr>
        <w:tabs>
          <w:tab w:val="num" w:pos="5760"/>
        </w:tabs>
        <w:ind w:left="5760" w:hanging="360"/>
      </w:pPr>
      <w:rPr>
        <w:rFonts w:ascii="Courier New" w:hAnsi="Courier New" w:hint="default"/>
      </w:rPr>
    </w:lvl>
    <w:lvl w:ilvl="8" w:tplc="5AD4DFC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2E3214"/>
    <w:multiLevelType w:val="hybridMultilevel"/>
    <w:tmpl w:val="48C2CF14"/>
    <w:lvl w:ilvl="0" w:tplc="FF94731E">
      <w:start w:val="1"/>
      <w:numFmt w:val="bullet"/>
      <w:pStyle w:val="11-NormalPuce0"/>
      <w:lvlText w:val=""/>
      <w:lvlJc w:val="left"/>
      <w:pPr>
        <w:tabs>
          <w:tab w:val="num" w:pos="1636"/>
        </w:tabs>
        <w:ind w:left="1636" w:hanging="360"/>
      </w:pPr>
      <w:rPr>
        <w:rFonts w:ascii="Symbol" w:hAnsi="Symbol" w:hint="default"/>
        <w:color w:val="FF6600"/>
      </w:rPr>
    </w:lvl>
    <w:lvl w:ilvl="1" w:tplc="DD48988C">
      <w:numFmt w:val="bullet"/>
      <w:lvlText w:val="-"/>
      <w:lvlJc w:val="left"/>
      <w:pPr>
        <w:tabs>
          <w:tab w:val="num" w:pos="1902"/>
        </w:tabs>
        <w:ind w:left="1902" w:hanging="360"/>
      </w:pPr>
      <w:rPr>
        <w:rFonts w:ascii="Times New Roman" w:eastAsia="Times New Roman" w:hAnsi="Times New Roman" w:cs="Times New Roman" w:hint="default"/>
      </w:rPr>
    </w:lvl>
    <w:lvl w:ilvl="2" w:tplc="C7BC1EEE">
      <w:start w:val="1"/>
      <w:numFmt w:val="bullet"/>
      <w:lvlText w:val=""/>
      <w:lvlJc w:val="left"/>
      <w:pPr>
        <w:tabs>
          <w:tab w:val="num" w:pos="2622"/>
        </w:tabs>
        <w:ind w:left="2622" w:hanging="360"/>
      </w:pPr>
      <w:rPr>
        <w:rFonts w:ascii="Wingdings" w:hAnsi="Wingdings" w:hint="default"/>
      </w:rPr>
    </w:lvl>
    <w:lvl w:ilvl="3" w:tplc="140679B4" w:tentative="1">
      <w:start w:val="1"/>
      <w:numFmt w:val="bullet"/>
      <w:lvlText w:val=""/>
      <w:lvlJc w:val="left"/>
      <w:pPr>
        <w:tabs>
          <w:tab w:val="num" w:pos="3342"/>
        </w:tabs>
        <w:ind w:left="3342" w:hanging="360"/>
      </w:pPr>
      <w:rPr>
        <w:rFonts w:ascii="Symbol" w:hAnsi="Symbol" w:hint="default"/>
      </w:rPr>
    </w:lvl>
    <w:lvl w:ilvl="4" w:tplc="4E7C535A" w:tentative="1">
      <w:start w:val="1"/>
      <w:numFmt w:val="bullet"/>
      <w:lvlText w:val="o"/>
      <w:lvlJc w:val="left"/>
      <w:pPr>
        <w:tabs>
          <w:tab w:val="num" w:pos="4062"/>
        </w:tabs>
        <w:ind w:left="4062" w:hanging="360"/>
      </w:pPr>
      <w:rPr>
        <w:rFonts w:ascii="Courier New" w:hAnsi="Courier New" w:hint="default"/>
      </w:rPr>
    </w:lvl>
    <w:lvl w:ilvl="5" w:tplc="1400881C" w:tentative="1">
      <w:start w:val="1"/>
      <w:numFmt w:val="bullet"/>
      <w:lvlText w:val=""/>
      <w:lvlJc w:val="left"/>
      <w:pPr>
        <w:tabs>
          <w:tab w:val="num" w:pos="4782"/>
        </w:tabs>
        <w:ind w:left="4782" w:hanging="360"/>
      </w:pPr>
      <w:rPr>
        <w:rFonts w:ascii="Wingdings" w:hAnsi="Wingdings" w:hint="default"/>
      </w:rPr>
    </w:lvl>
    <w:lvl w:ilvl="6" w:tplc="13FCF436" w:tentative="1">
      <w:start w:val="1"/>
      <w:numFmt w:val="bullet"/>
      <w:lvlText w:val=""/>
      <w:lvlJc w:val="left"/>
      <w:pPr>
        <w:tabs>
          <w:tab w:val="num" w:pos="5502"/>
        </w:tabs>
        <w:ind w:left="5502" w:hanging="360"/>
      </w:pPr>
      <w:rPr>
        <w:rFonts w:ascii="Symbol" w:hAnsi="Symbol" w:hint="default"/>
      </w:rPr>
    </w:lvl>
    <w:lvl w:ilvl="7" w:tplc="3C3C333E" w:tentative="1">
      <w:start w:val="1"/>
      <w:numFmt w:val="bullet"/>
      <w:lvlText w:val="o"/>
      <w:lvlJc w:val="left"/>
      <w:pPr>
        <w:tabs>
          <w:tab w:val="num" w:pos="6222"/>
        </w:tabs>
        <w:ind w:left="6222" w:hanging="360"/>
      </w:pPr>
      <w:rPr>
        <w:rFonts w:ascii="Courier New" w:hAnsi="Courier New" w:hint="default"/>
      </w:rPr>
    </w:lvl>
    <w:lvl w:ilvl="8" w:tplc="3AA0669C" w:tentative="1">
      <w:start w:val="1"/>
      <w:numFmt w:val="bullet"/>
      <w:lvlText w:val=""/>
      <w:lvlJc w:val="left"/>
      <w:pPr>
        <w:tabs>
          <w:tab w:val="num" w:pos="6942"/>
        </w:tabs>
        <w:ind w:left="6942" w:hanging="360"/>
      </w:pPr>
      <w:rPr>
        <w:rFonts w:ascii="Wingdings" w:hAnsi="Wingdings" w:hint="default"/>
      </w:rPr>
    </w:lvl>
  </w:abstractNum>
  <w:num w:numId="1">
    <w:abstractNumId w:val="35"/>
  </w:num>
  <w:num w:numId="2">
    <w:abstractNumId w:val="1"/>
  </w:num>
  <w:num w:numId="3">
    <w:abstractNumId w:val="30"/>
  </w:num>
  <w:num w:numId="4">
    <w:abstractNumId w:val="23"/>
  </w:num>
  <w:num w:numId="5">
    <w:abstractNumId w:val="40"/>
  </w:num>
  <w:num w:numId="6">
    <w:abstractNumId w:val="0"/>
  </w:num>
  <w:num w:numId="7">
    <w:abstractNumId w:val="8"/>
  </w:num>
  <w:num w:numId="8">
    <w:abstractNumId w:val="20"/>
  </w:num>
  <w:num w:numId="9">
    <w:abstractNumId w:val="14"/>
  </w:num>
  <w:num w:numId="10">
    <w:abstractNumId w:val="15"/>
  </w:num>
  <w:num w:numId="11">
    <w:abstractNumId w:val="32"/>
  </w:num>
  <w:num w:numId="12">
    <w:abstractNumId w:val="22"/>
  </w:num>
  <w:num w:numId="13">
    <w:abstractNumId w:val="27"/>
  </w:num>
  <w:num w:numId="14">
    <w:abstractNumId w:val="9"/>
  </w:num>
  <w:num w:numId="15">
    <w:abstractNumId w:val="42"/>
  </w:num>
  <w:num w:numId="16">
    <w:abstractNumId w:val="16"/>
  </w:num>
  <w:num w:numId="17">
    <w:abstractNumId w:val="33"/>
  </w:num>
  <w:num w:numId="18">
    <w:abstractNumId w:val="31"/>
  </w:num>
  <w:num w:numId="19">
    <w:abstractNumId w:val="37"/>
  </w:num>
  <w:num w:numId="20">
    <w:abstractNumId w:val="34"/>
  </w:num>
  <w:num w:numId="21">
    <w:abstractNumId w:val="19"/>
  </w:num>
  <w:num w:numId="22">
    <w:abstractNumId w:val="21"/>
  </w:num>
  <w:num w:numId="23">
    <w:abstractNumId w:val="2"/>
    <w:lvlOverride w:ilvl="0">
      <w:lvl w:ilvl="0">
        <w:start w:val="1"/>
        <w:numFmt w:val="bullet"/>
        <w:pStyle w:val="111-NormalPuceA"/>
        <w:lvlText w:val=""/>
        <w:lvlJc w:val="left"/>
        <w:pPr>
          <w:tabs>
            <w:tab w:val="num" w:pos="1071"/>
          </w:tabs>
          <w:ind w:left="634" w:hanging="283"/>
        </w:pPr>
        <w:rPr>
          <w:rFonts w:ascii="Wingdings 2" w:hAnsi="Wingdings 2" w:hint="default"/>
          <w:color w:val="FF9900"/>
        </w:rPr>
      </w:lvl>
    </w:lvlOverride>
  </w:num>
  <w:num w:numId="24">
    <w:abstractNumId w:val="41"/>
  </w:num>
  <w:num w:numId="25">
    <w:abstractNumId w:val="28"/>
  </w:num>
  <w:num w:numId="26">
    <w:abstractNumId w:val="12"/>
  </w:num>
  <w:num w:numId="27">
    <w:abstractNumId w:val="24"/>
  </w:num>
  <w:num w:numId="28">
    <w:abstractNumId w:val="25"/>
  </w:num>
  <w:num w:numId="29">
    <w:abstractNumId w:val="7"/>
  </w:num>
  <w:num w:numId="30">
    <w:abstractNumId w:val="36"/>
  </w:num>
  <w:num w:numId="31">
    <w:abstractNumId w:val="17"/>
  </w:num>
  <w:num w:numId="32">
    <w:abstractNumId w:val="29"/>
  </w:num>
  <w:num w:numId="33">
    <w:abstractNumId w:val="18"/>
  </w:num>
  <w:num w:numId="34">
    <w:abstractNumId w:val="26"/>
    <w:lvlOverride w:ilvl="0">
      <w:startOverride w:val="1"/>
    </w:lvlOverride>
  </w:num>
  <w:num w:numId="35">
    <w:abstractNumId w:val="8"/>
  </w:num>
  <w:num w:numId="36">
    <w:abstractNumId w:val="38"/>
  </w:num>
  <w:num w:numId="37">
    <w:abstractNumId w:val="39"/>
  </w:num>
  <w:num w:numId="38">
    <w:abstractNumId w:val="13"/>
  </w:num>
  <w:num w:numId="39">
    <w:abstractNumId w:val="10"/>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num>
  <w:num w:numId="51">
    <w:abstractNumId w:val="34"/>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num>
  <w:num w:numId="54">
    <w:abstractNumId w:val="34"/>
  </w:num>
  <w:num w:numId="55">
    <w:abstractNumId w:val="34"/>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num>
  <w:num w:numId="59">
    <w:abstractNumId w:val="34"/>
  </w:num>
  <w:num w:numId="60">
    <w:abstractNumId w:val="34"/>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PE MONTFORT">
    <w15:presenceInfo w15:providerId="Windows Live" w15:userId="8ae36e12f3120ae1"/>
  </w15:person>
  <w15:person w15:author="Annick MONTFORT">
    <w15:presenceInfo w15:providerId="None" w15:userId="Annick MONTFO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F40"/>
    <w:rsid w:val="00032412"/>
    <w:rsid w:val="000472A8"/>
    <w:rsid w:val="00050149"/>
    <w:rsid w:val="00053613"/>
    <w:rsid w:val="00077599"/>
    <w:rsid w:val="000E4133"/>
    <w:rsid w:val="00117C25"/>
    <w:rsid w:val="0018512B"/>
    <w:rsid w:val="001B1B3A"/>
    <w:rsid w:val="001C1F15"/>
    <w:rsid w:val="00207198"/>
    <w:rsid w:val="0022724B"/>
    <w:rsid w:val="00241353"/>
    <w:rsid w:val="00244C96"/>
    <w:rsid w:val="00246E4E"/>
    <w:rsid w:val="002A6C80"/>
    <w:rsid w:val="002B3CF8"/>
    <w:rsid w:val="002C0FB9"/>
    <w:rsid w:val="002C155C"/>
    <w:rsid w:val="002C4F57"/>
    <w:rsid w:val="002E3A1B"/>
    <w:rsid w:val="0031026B"/>
    <w:rsid w:val="00310513"/>
    <w:rsid w:val="003A5944"/>
    <w:rsid w:val="003C3ADF"/>
    <w:rsid w:val="003D6B47"/>
    <w:rsid w:val="003F6BC6"/>
    <w:rsid w:val="00453E8C"/>
    <w:rsid w:val="004C022A"/>
    <w:rsid w:val="004D306F"/>
    <w:rsid w:val="004D604F"/>
    <w:rsid w:val="004F3F3A"/>
    <w:rsid w:val="00546BC5"/>
    <w:rsid w:val="005577B0"/>
    <w:rsid w:val="00590B1B"/>
    <w:rsid w:val="005B2566"/>
    <w:rsid w:val="005B29BB"/>
    <w:rsid w:val="005C3648"/>
    <w:rsid w:val="005E2231"/>
    <w:rsid w:val="005F62C6"/>
    <w:rsid w:val="005F7057"/>
    <w:rsid w:val="00642E0C"/>
    <w:rsid w:val="0066599D"/>
    <w:rsid w:val="00675D85"/>
    <w:rsid w:val="0069479D"/>
    <w:rsid w:val="006C2F40"/>
    <w:rsid w:val="006D6564"/>
    <w:rsid w:val="006F6E38"/>
    <w:rsid w:val="0071006B"/>
    <w:rsid w:val="007130A2"/>
    <w:rsid w:val="00762CCF"/>
    <w:rsid w:val="00766FFE"/>
    <w:rsid w:val="007675F1"/>
    <w:rsid w:val="0077309B"/>
    <w:rsid w:val="00775BD3"/>
    <w:rsid w:val="007A721F"/>
    <w:rsid w:val="007B027B"/>
    <w:rsid w:val="007B6C8C"/>
    <w:rsid w:val="007D3858"/>
    <w:rsid w:val="00861F2C"/>
    <w:rsid w:val="008C25B6"/>
    <w:rsid w:val="008D33CE"/>
    <w:rsid w:val="00917C38"/>
    <w:rsid w:val="0092636D"/>
    <w:rsid w:val="00955475"/>
    <w:rsid w:val="00967A9D"/>
    <w:rsid w:val="0098419B"/>
    <w:rsid w:val="009C118D"/>
    <w:rsid w:val="009D0323"/>
    <w:rsid w:val="00A026AC"/>
    <w:rsid w:val="00A55A1E"/>
    <w:rsid w:val="00A63685"/>
    <w:rsid w:val="00A76A4E"/>
    <w:rsid w:val="00AD007F"/>
    <w:rsid w:val="00AE7CCC"/>
    <w:rsid w:val="00B01DA4"/>
    <w:rsid w:val="00B020C6"/>
    <w:rsid w:val="00B1635B"/>
    <w:rsid w:val="00B24063"/>
    <w:rsid w:val="00B25995"/>
    <w:rsid w:val="00B42D8B"/>
    <w:rsid w:val="00B54D36"/>
    <w:rsid w:val="00B72C3A"/>
    <w:rsid w:val="00B83C1B"/>
    <w:rsid w:val="00B8486F"/>
    <w:rsid w:val="00BA52BD"/>
    <w:rsid w:val="00BB0060"/>
    <w:rsid w:val="00BB2693"/>
    <w:rsid w:val="00BC01B7"/>
    <w:rsid w:val="00BD0CFC"/>
    <w:rsid w:val="00BF1E1D"/>
    <w:rsid w:val="00BF3F31"/>
    <w:rsid w:val="00C72B1E"/>
    <w:rsid w:val="00CC4FDC"/>
    <w:rsid w:val="00CD5A89"/>
    <w:rsid w:val="00CE63DD"/>
    <w:rsid w:val="00CE712D"/>
    <w:rsid w:val="00CF0025"/>
    <w:rsid w:val="00CF57BF"/>
    <w:rsid w:val="00D261F1"/>
    <w:rsid w:val="00D52283"/>
    <w:rsid w:val="00D536F0"/>
    <w:rsid w:val="00D6535F"/>
    <w:rsid w:val="00D675D4"/>
    <w:rsid w:val="00DA7A62"/>
    <w:rsid w:val="00DB624E"/>
    <w:rsid w:val="00DE40C0"/>
    <w:rsid w:val="00DF6ECD"/>
    <w:rsid w:val="00E03B9A"/>
    <w:rsid w:val="00E03EC3"/>
    <w:rsid w:val="00E8144F"/>
    <w:rsid w:val="00EB72E2"/>
    <w:rsid w:val="00EC1A67"/>
    <w:rsid w:val="00F10F44"/>
    <w:rsid w:val="00F375EC"/>
    <w:rsid w:val="00F42B82"/>
    <w:rsid w:val="00F557EB"/>
    <w:rsid w:val="00FB44CF"/>
    <w:rsid w:val="00FB5D91"/>
    <w:rsid w:val="00FF31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28783A1"/>
  <w15:docId w15:val="{51410567-6C7A-4764-8AAB-F034C92B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412"/>
    <w:pPr>
      <w:spacing w:before="60" w:after="60"/>
      <w:jc w:val="both"/>
    </w:pPr>
    <w:rPr>
      <w:sz w:val="22"/>
    </w:rPr>
  </w:style>
  <w:style w:type="paragraph" w:styleId="Titre1">
    <w:name w:val="heading 1"/>
    <w:aliases w:val="ChapterTitle,Heading 1,Titre 11,t1.T1.Titre 1,t1,t1.T1,Titre 1I,h1,Message,Section Heading,stydde,1,Titre : normal+police 18 points,gras,1titre,1titre1,1titre2,1titre3,1titre4,1titre5,1titre6,GSA1,Section Heading1,stydde1,11,gras1,1titre7,GSA11"/>
    <w:basedOn w:val="Normal"/>
    <w:next w:val="Normal"/>
    <w:qFormat/>
    <w:rsid w:val="00032412"/>
    <w:pPr>
      <w:keepNext/>
      <w:pageBreakBefore/>
      <w:numPr>
        <w:numId w:val="20"/>
      </w:numPr>
      <w:pBdr>
        <w:left w:val="dotted" w:sz="6" w:space="4" w:color="auto"/>
        <w:bottom w:val="dotted" w:sz="6" w:space="1" w:color="auto"/>
      </w:pBdr>
      <w:shd w:val="clear" w:color="auto" w:fill="E6E6E6"/>
      <w:spacing w:after="240"/>
      <w:jc w:val="left"/>
      <w:outlineLvl w:val="0"/>
    </w:pPr>
    <w:rPr>
      <w:rFonts w:ascii="Trebuchet MS" w:hAnsi="Trebuchet MS"/>
      <w:b/>
      <w:smallCaps/>
      <w:spacing w:val="40"/>
      <w:sz w:val="36"/>
    </w:rPr>
  </w:style>
  <w:style w:type="paragraph" w:styleId="Titre2">
    <w:name w:val="heading 2"/>
    <w:aliases w:val="Heading 2,Titre 21,t2.T2,l2,I2,Titre Parag,h2,MainSection,Carré,Titre 2 times,Reset numbering,chapitre,InterTitre,2,2nd level,Header 2,T2,Titre 2 SQ,GSA2,H21,Reset numbering1,l21,I21,chapitre1,InterTitre1,21,2nd level1,h21,Header 21,T21,GSA21,t2"/>
    <w:basedOn w:val="Normal"/>
    <w:next w:val="Normal"/>
    <w:qFormat/>
    <w:rsid w:val="00032412"/>
    <w:pPr>
      <w:keepNext/>
      <w:numPr>
        <w:ilvl w:val="1"/>
        <w:numId w:val="20"/>
      </w:numPr>
      <w:pBdr>
        <w:bottom w:val="dotted" w:sz="6" w:space="1" w:color="auto"/>
      </w:pBdr>
      <w:spacing w:before="360" w:after="240"/>
      <w:jc w:val="left"/>
      <w:outlineLvl w:val="1"/>
    </w:pPr>
    <w:rPr>
      <w:rFonts w:ascii="Trebuchet MS" w:eastAsia="MS Mincho" w:hAnsi="Trebuchet MS"/>
      <w:smallCaps/>
      <w:spacing w:val="30"/>
      <w:sz w:val="32"/>
    </w:rPr>
  </w:style>
  <w:style w:type="paragraph" w:styleId="Titre3">
    <w:name w:val="heading 3"/>
    <w:aliases w:val="Heading 3,Titre 31,t3.T3,l3,CT,3,SubSect,Point,Titre 3 times,Level 1 - 1,t3,3rd level,heading 3,Titre 3 SQ,T3,Heading 31,Heading 32,Heading 33,Heading 311,Heading 321,GSA3,h3,Level 1 - 11,l31,CT1,31,t31,3rd level1,H31,heading 31,Titre 3 SQ1,T31"/>
    <w:basedOn w:val="Normal"/>
    <w:next w:val="Normal"/>
    <w:qFormat/>
    <w:rsid w:val="00032412"/>
    <w:pPr>
      <w:keepNext/>
      <w:numPr>
        <w:ilvl w:val="2"/>
        <w:numId w:val="20"/>
      </w:numPr>
      <w:spacing w:before="200" w:after="200"/>
      <w:jc w:val="left"/>
      <w:outlineLvl w:val="2"/>
    </w:pPr>
    <w:rPr>
      <w:rFonts w:ascii="Trebuchet MS" w:hAnsi="Trebuchet MS"/>
      <w:b/>
      <w:i/>
      <w:smallCaps/>
      <w:spacing w:val="20"/>
      <w:sz w:val="28"/>
    </w:rPr>
  </w:style>
  <w:style w:type="paragraph" w:styleId="Titre4">
    <w:name w:val="heading 4"/>
    <w:aliases w:val="Sub-Minor,Level 2 - a,l4,I4,H1,4th level,H4,T4,Map Title,C_4,Propale Titre 4,h4,chapitre 1.1.1.1,dash,d,Titre niveau 4,Titre 41,t4.T4,niveau 2,(Shift Ctrl 4),Contrat 4,t4,Titre 4 SQ,t4.T4.Titre 4,Ref Heading 1,rh1,Heading sql,First Subheading,L4"/>
    <w:basedOn w:val="Normal"/>
    <w:next w:val="Normal"/>
    <w:qFormat/>
    <w:rsid w:val="00032412"/>
    <w:pPr>
      <w:keepNext/>
      <w:numPr>
        <w:ilvl w:val="3"/>
        <w:numId w:val="20"/>
      </w:numPr>
      <w:spacing w:before="240" w:after="240"/>
      <w:ind w:hanging="862"/>
      <w:outlineLvl w:val="3"/>
    </w:pPr>
    <w:rPr>
      <w:rFonts w:ascii="Trebuchet MS" w:hAnsi="Trebuchet MS"/>
      <w:b/>
      <w:i/>
      <w:smallCaps/>
    </w:rPr>
  </w:style>
  <w:style w:type="paragraph" w:styleId="Titre5">
    <w:name w:val="heading 5"/>
    <w:aliases w:val="Article,Roman list,Level 3 - i,H5,Level 3 - i1,H51,Level 3 - i2,H52,Block Label,C_5"/>
    <w:basedOn w:val="Normal"/>
    <w:next w:val="Normal"/>
    <w:qFormat/>
    <w:rsid w:val="00032412"/>
    <w:pPr>
      <w:numPr>
        <w:ilvl w:val="4"/>
        <w:numId w:val="20"/>
      </w:numPr>
      <w:spacing w:before="240" w:after="120"/>
      <w:ind w:left="1366" w:hanging="1009"/>
      <w:outlineLvl w:val="4"/>
    </w:pPr>
    <w:rPr>
      <w:b/>
      <w:i/>
    </w:rPr>
  </w:style>
  <w:style w:type="paragraph" w:styleId="Titre6">
    <w:name w:val="heading 6"/>
    <w:aliases w:val="Annexe 1,Legal Level 1.,H6,Annexe,Ref Heading 3,rh3,Ref Heading 31,rh31,H61,h6,Third Subheading,Bullet list,Alinéa"/>
    <w:basedOn w:val="Normal"/>
    <w:next w:val="Normal"/>
    <w:qFormat/>
    <w:rsid w:val="00032412"/>
    <w:pPr>
      <w:numPr>
        <w:ilvl w:val="5"/>
        <w:numId w:val="20"/>
      </w:numPr>
      <w:spacing w:before="240"/>
      <w:outlineLvl w:val="5"/>
    </w:pPr>
    <w:rPr>
      <w:b/>
    </w:rPr>
  </w:style>
  <w:style w:type="paragraph" w:styleId="Titre7">
    <w:name w:val="heading 7"/>
    <w:aliases w:val="Legal Level 1.1.,H7,Heading 7,letter list,lettered list"/>
    <w:basedOn w:val="Normal"/>
    <w:next w:val="Normal"/>
    <w:qFormat/>
    <w:rsid w:val="00032412"/>
    <w:pPr>
      <w:numPr>
        <w:ilvl w:val="6"/>
        <w:numId w:val="20"/>
      </w:numPr>
      <w:spacing w:before="240"/>
      <w:outlineLvl w:val="6"/>
    </w:pPr>
  </w:style>
  <w:style w:type="paragraph" w:styleId="Titre8">
    <w:name w:val="heading 8"/>
    <w:aliases w:val="Annexe3"/>
    <w:basedOn w:val="Normal"/>
    <w:next w:val="Normal"/>
    <w:qFormat/>
    <w:rsid w:val="00032412"/>
    <w:pPr>
      <w:numPr>
        <w:ilvl w:val="7"/>
        <w:numId w:val="20"/>
      </w:numPr>
      <w:spacing w:before="240"/>
      <w:outlineLvl w:val="7"/>
    </w:pPr>
    <w:rPr>
      <w:i/>
    </w:rPr>
  </w:style>
  <w:style w:type="paragraph" w:styleId="Titre9">
    <w:name w:val="heading 9"/>
    <w:aliases w:val="Annexe4,Legal Level 1.1.1.1.,Titre 10,Heading 9,Annexe 3"/>
    <w:basedOn w:val="Normal"/>
    <w:next w:val="Normal"/>
    <w:qFormat/>
    <w:rsid w:val="00032412"/>
    <w:pPr>
      <w:numPr>
        <w:ilvl w:val="8"/>
        <w:numId w:val="20"/>
      </w:numPr>
      <w:spacing w:before="24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t pied de page"/>
    <w:basedOn w:val="Normal"/>
    <w:rsid w:val="00032412"/>
    <w:pPr>
      <w:tabs>
        <w:tab w:val="center" w:pos="4536"/>
        <w:tab w:val="right" w:pos="9072"/>
      </w:tabs>
    </w:pPr>
  </w:style>
  <w:style w:type="paragraph" w:styleId="Pieddepage">
    <w:name w:val="footer"/>
    <w:basedOn w:val="Normal"/>
    <w:rsid w:val="00032412"/>
    <w:pPr>
      <w:tabs>
        <w:tab w:val="center" w:pos="4536"/>
        <w:tab w:val="right" w:pos="9072"/>
      </w:tabs>
    </w:pPr>
  </w:style>
  <w:style w:type="character" w:styleId="Numrodepage">
    <w:name w:val="page number"/>
    <w:basedOn w:val="Policepardfaut"/>
    <w:rsid w:val="00032412"/>
  </w:style>
  <w:style w:type="paragraph" w:styleId="Textebrut">
    <w:name w:val="Plain Text"/>
    <w:basedOn w:val="Normal"/>
    <w:rsid w:val="00032412"/>
    <w:rPr>
      <w:rFonts w:ascii="Courier New" w:hAnsi="Courier New"/>
    </w:rPr>
  </w:style>
  <w:style w:type="paragraph" w:styleId="Retraitcorpsdetexte">
    <w:name w:val="Body Text Indent"/>
    <w:basedOn w:val="Normal"/>
    <w:rsid w:val="00032412"/>
    <w:rPr>
      <w:rFonts w:eastAsia="MS Mincho"/>
    </w:rPr>
  </w:style>
  <w:style w:type="paragraph" w:styleId="Listepuces">
    <w:name w:val="List Bullet"/>
    <w:basedOn w:val="Normal"/>
    <w:rsid w:val="00032412"/>
    <w:pPr>
      <w:numPr>
        <w:numId w:val="1"/>
      </w:numPr>
      <w:tabs>
        <w:tab w:val="clear" w:pos="3479"/>
        <w:tab w:val="left" w:pos="1276"/>
      </w:tabs>
      <w:ind w:left="1276" w:hanging="425"/>
    </w:pPr>
    <w:rPr>
      <w:rFonts w:eastAsia="MS Mincho"/>
    </w:rPr>
  </w:style>
  <w:style w:type="paragraph" w:customStyle="1" w:styleId="111-NormalPuceA">
    <w:name w:val="111 - NormalPuce A"/>
    <w:basedOn w:val="Listecontinue5"/>
    <w:autoRedefine/>
    <w:rsid w:val="00032412"/>
    <w:pPr>
      <w:numPr>
        <w:numId w:val="23"/>
      </w:numPr>
      <w:autoSpaceDE w:val="0"/>
      <w:autoSpaceDN w:val="0"/>
      <w:spacing w:after="60"/>
      <w:ind w:left="1418" w:hanging="454"/>
    </w:pPr>
  </w:style>
  <w:style w:type="paragraph" w:styleId="Listecontinue5">
    <w:name w:val="List Continue 5"/>
    <w:basedOn w:val="Normal"/>
    <w:rsid w:val="00032412"/>
    <w:pPr>
      <w:spacing w:after="120"/>
      <w:ind w:left="1415"/>
    </w:pPr>
  </w:style>
  <w:style w:type="paragraph" w:styleId="NormalWeb">
    <w:name w:val="Normal (Web)"/>
    <w:basedOn w:val="Normal"/>
    <w:rsid w:val="00032412"/>
    <w:pPr>
      <w:spacing w:before="100" w:beforeAutospacing="1" w:after="100" w:afterAutospacing="1"/>
      <w:jc w:val="left"/>
    </w:pPr>
    <w:rPr>
      <w:color w:val="000000"/>
    </w:rPr>
  </w:style>
  <w:style w:type="character" w:customStyle="1" w:styleId="lettrine1">
    <w:name w:val="lettrine1"/>
    <w:basedOn w:val="Policepardfaut"/>
    <w:rsid w:val="00032412"/>
    <w:rPr>
      <w:rFonts w:ascii="Verdana" w:hAnsi="Verdana" w:hint="default"/>
      <w:i w:val="0"/>
      <w:color w:val="FF0066"/>
      <w:spacing w:val="419"/>
      <w:sz w:val="45"/>
    </w:rPr>
  </w:style>
  <w:style w:type="character" w:customStyle="1" w:styleId="verdtxtref1">
    <w:name w:val="verdtxtref1"/>
    <w:basedOn w:val="Policepardfaut"/>
    <w:rsid w:val="00032412"/>
    <w:rPr>
      <w:rFonts w:ascii="Verdana" w:hAnsi="Verdana" w:hint="default"/>
      <w:spacing w:val="240"/>
      <w:sz w:val="20"/>
    </w:rPr>
  </w:style>
  <w:style w:type="paragraph" w:customStyle="1" w:styleId="Enum1">
    <w:name w:val="Enum 1"/>
    <w:basedOn w:val="Normal"/>
    <w:autoRedefine/>
    <w:rsid w:val="00032412"/>
    <w:pPr>
      <w:keepNext/>
      <w:spacing w:before="240" w:after="0"/>
      <w:ind w:left="993"/>
      <w:jc w:val="left"/>
    </w:pPr>
    <w:rPr>
      <w:rFonts w:ascii="Palatino Linotype" w:hAnsi="Palatino Linotype"/>
      <w:color w:val="FF6600"/>
      <w:u w:val="single"/>
    </w:rPr>
  </w:style>
  <w:style w:type="paragraph" w:styleId="Normalcentr">
    <w:name w:val="Block Text"/>
    <w:basedOn w:val="Normal"/>
    <w:rsid w:val="00032412"/>
    <w:pPr>
      <w:ind w:left="1774" w:right="-2"/>
      <w:jc w:val="left"/>
    </w:pPr>
  </w:style>
  <w:style w:type="character" w:styleId="Lienhypertexte">
    <w:name w:val="Hyperlink"/>
    <w:basedOn w:val="Policepardfaut"/>
    <w:uiPriority w:val="99"/>
    <w:rsid w:val="00032412"/>
    <w:rPr>
      <w:color w:val="0000FF"/>
      <w:u w:val="single"/>
    </w:rPr>
  </w:style>
  <w:style w:type="paragraph" w:customStyle="1" w:styleId="cr">
    <w:name w:val="cr"/>
    <w:basedOn w:val="Normal"/>
    <w:rsid w:val="00032412"/>
    <w:pPr>
      <w:spacing w:after="240" w:line="240" w:lineRule="atLeast"/>
      <w:ind w:left="352"/>
    </w:pPr>
  </w:style>
  <w:style w:type="paragraph" w:styleId="TM1">
    <w:name w:val="toc 1"/>
    <w:basedOn w:val="Normal"/>
    <w:next w:val="Normal"/>
    <w:autoRedefine/>
    <w:uiPriority w:val="39"/>
    <w:rsid w:val="002B3CF8"/>
    <w:pPr>
      <w:tabs>
        <w:tab w:val="left" w:pos="330"/>
        <w:tab w:val="right" w:leader="dot" w:pos="10478"/>
      </w:tabs>
      <w:spacing w:before="200" w:after="200"/>
      <w:jc w:val="left"/>
    </w:pPr>
    <w:rPr>
      <w:b/>
      <w:caps/>
      <w:u w:val="single"/>
    </w:rPr>
  </w:style>
  <w:style w:type="paragraph" w:styleId="TM2">
    <w:name w:val="toc 2"/>
    <w:basedOn w:val="Normal"/>
    <w:next w:val="Normal"/>
    <w:autoRedefine/>
    <w:uiPriority w:val="39"/>
    <w:rsid w:val="00032412"/>
    <w:pPr>
      <w:spacing w:before="0" w:after="0"/>
      <w:jc w:val="left"/>
    </w:pPr>
    <w:rPr>
      <w:b/>
      <w:smallCaps/>
    </w:rPr>
  </w:style>
  <w:style w:type="paragraph" w:styleId="TM3">
    <w:name w:val="toc 3"/>
    <w:basedOn w:val="Normal"/>
    <w:next w:val="Normal"/>
    <w:autoRedefine/>
    <w:uiPriority w:val="39"/>
    <w:rsid w:val="00032412"/>
    <w:pPr>
      <w:spacing w:before="0" w:after="0"/>
      <w:jc w:val="left"/>
    </w:pPr>
    <w:rPr>
      <w:smallCaps/>
    </w:rPr>
  </w:style>
  <w:style w:type="paragraph" w:styleId="TM4">
    <w:name w:val="toc 4"/>
    <w:basedOn w:val="Normal"/>
    <w:next w:val="Normal"/>
    <w:autoRedefine/>
    <w:uiPriority w:val="39"/>
    <w:rsid w:val="00032412"/>
    <w:pPr>
      <w:spacing w:before="0" w:after="0"/>
      <w:jc w:val="left"/>
    </w:pPr>
  </w:style>
  <w:style w:type="paragraph" w:styleId="TM5">
    <w:name w:val="toc 5"/>
    <w:basedOn w:val="Normal"/>
    <w:next w:val="Normal"/>
    <w:autoRedefine/>
    <w:semiHidden/>
    <w:rsid w:val="00032412"/>
    <w:pPr>
      <w:spacing w:before="0" w:after="0"/>
      <w:jc w:val="left"/>
    </w:pPr>
  </w:style>
  <w:style w:type="paragraph" w:styleId="TM6">
    <w:name w:val="toc 6"/>
    <w:basedOn w:val="Normal"/>
    <w:next w:val="Normal"/>
    <w:autoRedefine/>
    <w:semiHidden/>
    <w:rsid w:val="00032412"/>
    <w:pPr>
      <w:spacing w:before="0" w:after="0"/>
      <w:jc w:val="left"/>
    </w:pPr>
  </w:style>
  <w:style w:type="paragraph" w:styleId="TM7">
    <w:name w:val="toc 7"/>
    <w:basedOn w:val="Normal"/>
    <w:next w:val="Normal"/>
    <w:autoRedefine/>
    <w:semiHidden/>
    <w:rsid w:val="00032412"/>
    <w:pPr>
      <w:spacing w:before="0" w:after="0"/>
      <w:jc w:val="left"/>
    </w:pPr>
  </w:style>
  <w:style w:type="paragraph" w:styleId="TM8">
    <w:name w:val="toc 8"/>
    <w:basedOn w:val="Normal"/>
    <w:next w:val="Normal"/>
    <w:autoRedefine/>
    <w:semiHidden/>
    <w:rsid w:val="00032412"/>
    <w:pPr>
      <w:spacing w:before="0" w:after="0"/>
      <w:jc w:val="left"/>
    </w:pPr>
  </w:style>
  <w:style w:type="paragraph" w:styleId="TM9">
    <w:name w:val="toc 9"/>
    <w:basedOn w:val="Normal"/>
    <w:next w:val="Normal"/>
    <w:autoRedefine/>
    <w:semiHidden/>
    <w:rsid w:val="00032412"/>
    <w:pPr>
      <w:spacing w:before="0" w:after="0"/>
      <w:jc w:val="left"/>
    </w:pPr>
  </w:style>
  <w:style w:type="paragraph" w:customStyle="1" w:styleId="Lettre">
    <w:name w:val="Lettre"/>
    <w:basedOn w:val="Normal"/>
    <w:rsid w:val="00032412"/>
    <w:pPr>
      <w:spacing w:before="120" w:after="40" w:line="280" w:lineRule="atLeast"/>
      <w:ind w:left="561"/>
      <w:jc w:val="left"/>
    </w:pPr>
    <w:rPr>
      <w:rFonts w:ascii="Berkeley-Book" w:hAnsi="Berkeley-Book"/>
      <w:sz w:val="20"/>
    </w:rPr>
  </w:style>
  <w:style w:type="paragraph" w:styleId="Corpsdetexte2">
    <w:name w:val="Body Text 2"/>
    <w:basedOn w:val="Normal"/>
    <w:rsid w:val="00032412"/>
    <w:pPr>
      <w:autoSpaceDE w:val="0"/>
      <w:autoSpaceDN w:val="0"/>
      <w:spacing w:before="40" w:after="80"/>
      <w:ind w:left="567"/>
      <w:jc w:val="left"/>
    </w:pPr>
    <w:rPr>
      <w:rFonts w:ascii="Tahoma" w:hAnsi="Tahoma"/>
      <w:sz w:val="20"/>
    </w:rPr>
  </w:style>
  <w:style w:type="paragraph" w:customStyle="1" w:styleId="111-Normal">
    <w:name w:val="111 - Normal"/>
    <w:basedOn w:val="Normal"/>
    <w:autoRedefine/>
    <w:rsid w:val="00032412"/>
    <w:pPr>
      <w:autoSpaceDE w:val="0"/>
      <w:autoSpaceDN w:val="0"/>
      <w:spacing w:before="40" w:after="40"/>
      <w:ind w:left="992"/>
    </w:pPr>
  </w:style>
  <w:style w:type="paragraph" w:customStyle="1" w:styleId="11-Normal">
    <w:name w:val="11 - Normal"/>
    <w:basedOn w:val="Normal"/>
    <w:autoRedefine/>
    <w:rsid w:val="00032412"/>
    <w:pPr>
      <w:autoSpaceDE w:val="0"/>
      <w:autoSpaceDN w:val="0"/>
      <w:spacing w:before="40" w:after="40"/>
      <w:ind w:left="454"/>
    </w:pPr>
  </w:style>
  <w:style w:type="character" w:styleId="lev">
    <w:name w:val="Strong"/>
    <w:basedOn w:val="Policepardfaut"/>
    <w:qFormat/>
    <w:rsid w:val="00032412"/>
    <w:rPr>
      <w:b/>
    </w:rPr>
  </w:style>
  <w:style w:type="paragraph" w:customStyle="1" w:styleId="Paragraphe">
    <w:name w:val="Paragraphe"/>
    <w:basedOn w:val="Normal"/>
    <w:rsid w:val="00032412"/>
    <w:pPr>
      <w:spacing w:before="120" w:after="0"/>
    </w:pPr>
  </w:style>
  <w:style w:type="paragraph" w:styleId="Notedebasdepage">
    <w:name w:val="footnote text"/>
    <w:basedOn w:val="Normal"/>
    <w:semiHidden/>
    <w:rsid w:val="00032412"/>
    <w:rPr>
      <w:sz w:val="20"/>
    </w:rPr>
  </w:style>
  <w:style w:type="character" w:styleId="Appelnotedebasdep">
    <w:name w:val="footnote reference"/>
    <w:basedOn w:val="Policepardfaut"/>
    <w:semiHidden/>
    <w:rsid w:val="00032412"/>
    <w:rPr>
      <w:vertAlign w:val="superscript"/>
    </w:rPr>
  </w:style>
  <w:style w:type="paragraph" w:styleId="Index1">
    <w:name w:val="index 1"/>
    <w:basedOn w:val="Normal"/>
    <w:next w:val="Normal"/>
    <w:autoRedefine/>
    <w:semiHidden/>
    <w:rsid w:val="00032412"/>
    <w:pPr>
      <w:ind w:left="220" w:hanging="220"/>
    </w:pPr>
  </w:style>
  <w:style w:type="paragraph" w:styleId="Titreindex">
    <w:name w:val="index heading"/>
    <w:basedOn w:val="Normal"/>
    <w:next w:val="Index1"/>
    <w:semiHidden/>
    <w:rsid w:val="00032412"/>
    <w:pPr>
      <w:spacing w:after="240"/>
      <w:ind w:left="352"/>
    </w:pPr>
    <w:rPr>
      <w:sz w:val="24"/>
    </w:rPr>
  </w:style>
  <w:style w:type="paragraph" w:styleId="Sous-titre">
    <w:name w:val="Subtitle"/>
    <w:basedOn w:val="Normal"/>
    <w:next w:val="Normal"/>
    <w:qFormat/>
    <w:rsid w:val="00032412"/>
    <w:pPr>
      <w:spacing w:before="160" w:after="160"/>
      <w:jc w:val="left"/>
      <w:outlineLvl w:val="1"/>
    </w:pPr>
    <w:rPr>
      <w:b/>
      <w:i/>
    </w:rPr>
  </w:style>
  <w:style w:type="paragraph" w:customStyle="1" w:styleId="1-Normal">
    <w:name w:val="1 - Normal"/>
    <w:basedOn w:val="Normal"/>
    <w:rsid w:val="00032412"/>
    <w:pPr>
      <w:autoSpaceDE w:val="0"/>
      <w:autoSpaceDN w:val="0"/>
      <w:spacing w:before="40" w:after="40"/>
      <w:ind w:left="227"/>
    </w:pPr>
    <w:rPr>
      <w:rFonts w:eastAsia="MS Mincho"/>
    </w:rPr>
  </w:style>
  <w:style w:type="paragraph" w:customStyle="1" w:styleId="1-NormalPuceD">
    <w:name w:val="1 - NormalPuce D"/>
    <w:basedOn w:val="Listecontinue2"/>
    <w:rsid w:val="00032412"/>
    <w:pPr>
      <w:numPr>
        <w:numId w:val="35"/>
      </w:numPr>
      <w:autoSpaceDE w:val="0"/>
      <w:autoSpaceDN w:val="0"/>
      <w:spacing w:before="80" w:after="80"/>
    </w:pPr>
  </w:style>
  <w:style w:type="paragraph" w:styleId="Listecontinue2">
    <w:name w:val="List Continue 2"/>
    <w:basedOn w:val="Normal"/>
    <w:rsid w:val="00032412"/>
    <w:pPr>
      <w:spacing w:after="120"/>
      <w:ind w:left="566"/>
    </w:pPr>
  </w:style>
  <w:style w:type="paragraph" w:customStyle="1" w:styleId="11-NormalPuce">
    <w:name w:val="11 - NormalPuce"/>
    <w:basedOn w:val="Liste2"/>
    <w:rsid w:val="00032412"/>
    <w:pPr>
      <w:numPr>
        <w:numId w:val="8"/>
      </w:numPr>
      <w:tabs>
        <w:tab w:val="left" w:pos="709"/>
      </w:tabs>
      <w:autoSpaceDE w:val="0"/>
      <w:autoSpaceDN w:val="0"/>
      <w:spacing w:before="120" w:after="120"/>
    </w:pPr>
  </w:style>
  <w:style w:type="paragraph" w:styleId="Liste2">
    <w:name w:val="List 2"/>
    <w:basedOn w:val="Normal"/>
    <w:autoRedefine/>
    <w:rsid w:val="00032412"/>
    <w:pPr>
      <w:numPr>
        <w:numId w:val="9"/>
      </w:numPr>
    </w:pPr>
    <w:rPr>
      <w:b/>
    </w:rPr>
  </w:style>
  <w:style w:type="paragraph" w:customStyle="1" w:styleId="Liste20">
    <w:name w:val="Liste2"/>
    <w:basedOn w:val="Normal"/>
    <w:rsid w:val="00032412"/>
    <w:pPr>
      <w:keepLines/>
      <w:numPr>
        <w:numId w:val="10"/>
      </w:numPr>
      <w:spacing w:after="120"/>
    </w:pPr>
    <w:rPr>
      <w:rFonts w:ascii="Arial" w:hAnsi="Arial"/>
    </w:rPr>
  </w:style>
  <w:style w:type="paragraph" w:customStyle="1" w:styleId="Listenum">
    <w:name w:val="Liste num"/>
    <w:basedOn w:val="Normal"/>
    <w:rsid w:val="00032412"/>
    <w:pPr>
      <w:numPr>
        <w:numId w:val="12"/>
      </w:numPr>
    </w:pPr>
  </w:style>
  <w:style w:type="paragraph" w:styleId="Explorateurdedocuments">
    <w:name w:val="Document Map"/>
    <w:basedOn w:val="Normal"/>
    <w:semiHidden/>
    <w:rsid w:val="00032412"/>
    <w:pPr>
      <w:shd w:val="clear" w:color="auto" w:fill="000080"/>
      <w:ind w:left="600"/>
    </w:pPr>
    <w:rPr>
      <w:rFonts w:ascii="Tahoma" w:hAnsi="Tahoma"/>
    </w:rPr>
  </w:style>
  <w:style w:type="paragraph" w:customStyle="1" w:styleId="lettre0">
    <w:name w:val="lettre"/>
    <w:basedOn w:val="Normal"/>
    <w:autoRedefine/>
    <w:rsid w:val="00032412"/>
    <w:pPr>
      <w:overflowPunct w:val="0"/>
      <w:autoSpaceDE w:val="0"/>
      <w:autoSpaceDN w:val="0"/>
      <w:adjustRightInd w:val="0"/>
      <w:spacing w:after="40"/>
      <w:ind w:left="113" w:right="113"/>
      <w:jc w:val="center"/>
      <w:textAlignment w:val="baseline"/>
    </w:pPr>
    <w:rPr>
      <w:rFonts w:ascii="CG Times (E1)" w:hAnsi="CG Times (E1)"/>
    </w:rPr>
  </w:style>
  <w:style w:type="character" w:styleId="Lienhypertextesuivivisit">
    <w:name w:val="FollowedHyperlink"/>
    <w:basedOn w:val="Policepardfaut"/>
    <w:rsid w:val="00032412"/>
    <w:rPr>
      <w:color w:val="800080"/>
      <w:u w:val="single"/>
    </w:rPr>
  </w:style>
  <w:style w:type="paragraph" w:styleId="Notedefin">
    <w:name w:val="endnote text"/>
    <w:basedOn w:val="Normal"/>
    <w:semiHidden/>
    <w:rsid w:val="00032412"/>
    <w:pPr>
      <w:overflowPunct w:val="0"/>
      <w:autoSpaceDE w:val="0"/>
      <w:autoSpaceDN w:val="0"/>
      <w:adjustRightInd w:val="0"/>
      <w:spacing w:after="120" w:line="280" w:lineRule="atLeast"/>
      <w:textAlignment w:val="baseline"/>
    </w:pPr>
    <w:rPr>
      <w:rFonts w:ascii="Arial" w:hAnsi="Arial"/>
      <w:sz w:val="20"/>
    </w:rPr>
  </w:style>
  <w:style w:type="paragraph" w:customStyle="1" w:styleId="Listepucessuite">
    <w:name w:val="Liste à puces suite"/>
    <w:basedOn w:val="Listecontinue2"/>
    <w:rsid w:val="00032412"/>
    <w:pPr>
      <w:ind w:left="1276"/>
    </w:pPr>
  </w:style>
  <w:style w:type="paragraph" w:customStyle="1" w:styleId="PR">
    <w:name w:val="PR"/>
    <w:rsid w:val="00032412"/>
    <w:pPr>
      <w:overflowPunct w:val="0"/>
      <w:autoSpaceDE w:val="0"/>
      <w:autoSpaceDN w:val="0"/>
      <w:adjustRightInd w:val="0"/>
      <w:spacing w:after="240" w:line="288" w:lineRule="exact"/>
      <w:ind w:left="1134" w:hanging="170"/>
      <w:jc w:val="both"/>
      <w:textAlignment w:val="baseline"/>
    </w:pPr>
    <w:rPr>
      <w:sz w:val="24"/>
    </w:rPr>
  </w:style>
  <w:style w:type="paragraph" w:customStyle="1" w:styleId="gnj4">
    <w:name w:val="gnj4"/>
    <w:basedOn w:val="Normal"/>
    <w:rsid w:val="00032412"/>
    <w:pPr>
      <w:keepLines/>
      <w:widowControl w:val="0"/>
      <w:spacing w:before="240" w:after="0"/>
      <w:ind w:left="1701"/>
      <w:jc w:val="left"/>
    </w:pPr>
    <w:rPr>
      <w:rFonts w:ascii="Garamond" w:hAnsi="Garamond"/>
    </w:rPr>
  </w:style>
  <w:style w:type="paragraph" w:customStyle="1" w:styleId="tpr1">
    <w:name w:val="tpr1"/>
    <w:basedOn w:val="Normal"/>
    <w:next w:val="Normal"/>
    <w:rsid w:val="00032412"/>
    <w:pPr>
      <w:numPr>
        <w:numId w:val="4"/>
      </w:numPr>
      <w:pBdr>
        <w:top w:val="single" w:sz="8" w:space="1" w:color="auto" w:shadow="1"/>
        <w:left w:val="single" w:sz="8" w:space="4" w:color="auto" w:shadow="1"/>
        <w:bottom w:val="single" w:sz="8" w:space="1" w:color="auto" w:shadow="1"/>
        <w:right w:val="single" w:sz="8" w:space="4" w:color="auto" w:shadow="1"/>
      </w:pBdr>
      <w:spacing w:before="240" w:after="120"/>
      <w:ind w:left="431" w:hanging="431"/>
      <w:jc w:val="left"/>
    </w:pPr>
    <w:rPr>
      <w:rFonts w:ascii="Arial" w:hAnsi="Arial"/>
      <w:b/>
      <w:caps/>
    </w:rPr>
  </w:style>
  <w:style w:type="paragraph" w:customStyle="1" w:styleId="tpr2">
    <w:name w:val="tpr2"/>
    <w:basedOn w:val="Normal"/>
    <w:next w:val="Normal"/>
    <w:autoRedefine/>
    <w:rsid w:val="00032412"/>
    <w:pPr>
      <w:spacing w:before="120" w:after="120"/>
      <w:jc w:val="left"/>
    </w:pPr>
    <w:rPr>
      <w:rFonts w:ascii="Arial" w:hAnsi="Arial"/>
      <w:b/>
      <w:caps/>
    </w:rPr>
  </w:style>
  <w:style w:type="paragraph" w:customStyle="1" w:styleId="tpr3">
    <w:name w:val="tpr3"/>
    <w:basedOn w:val="Normal"/>
    <w:rsid w:val="00032412"/>
    <w:pPr>
      <w:tabs>
        <w:tab w:val="num" w:pos="360"/>
      </w:tabs>
      <w:spacing w:before="120" w:after="120"/>
      <w:ind w:left="360" w:hanging="360"/>
      <w:jc w:val="left"/>
    </w:pPr>
    <w:rPr>
      <w:rFonts w:ascii="Arial" w:hAnsi="Arial"/>
      <w:u w:val="single"/>
    </w:rPr>
  </w:style>
  <w:style w:type="paragraph" w:customStyle="1" w:styleId="tpr4">
    <w:name w:val="tpr4"/>
    <w:basedOn w:val="Normal"/>
    <w:next w:val="Normal"/>
    <w:rsid w:val="00032412"/>
    <w:pPr>
      <w:spacing w:before="120" w:after="0"/>
      <w:jc w:val="left"/>
    </w:pPr>
    <w:rPr>
      <w:rFonts w:ascii="Arial" w:hAnsi="Arial"/>
      <w:i/>
      <w:u w:val="single"/>
    </w:rPr>
  </w:style>
  <w:style w:type="paragraph" w:customStyle="1" w:styleId="11-NormalPuceBcheck">
    <w:name w:val="11 - NormalPuceB (check)"/>
    <w:basedOn w:val="Listepuces3"/>
    <w:autoRedefine/>
    <w:rsid w:val="00032412"/>
    <w:pPr>
      <w:numPr>
        <w:numId w:val="0"/>
      </w:numPr>
      <w:tabs>
        <w:tab w:val="num" w:pos="1418"/>
      </w:tabs>
      <w:autoSpaceDE w:val="0"/>
      <w:autoSpaceDN w:val="0"/>
      <w:spacing w:before="40" w:after="40"/>
      <w:ind w:left="1418" w:hanging="425"/>
    </w:pPr>
    <w:rPr>
      <w:i/>
    </w:rPr>
  </w:style>
  <w:style w:type="paragraph" w:styleId="Listepuces3">
    <w:name w:val="List Bullet 3"/>
    <w:basedOn w:val="Normal"/>
    <w:autoRedefine/>
    <w:rsid w:val="00032412"/>
    <w:pPr>
      <w:numPr>
        <w:numId w:val="2"/>
      </w:numPr>
    </w:pPr>
  </w:style>
  <w:style w:type="paragraph" w:customStyle="1" w:styleId="111-NormalPuceB">
    <w:name w:val="111 - NormalPuce B"/>
    <w:basedOn w:val="Listepuces2"/>
    <w:autoRedefine/>
    <w:rsid w:val="00032412"/>
    <w:pPr>
      <w:numPr>
        <w:numId w:val="13"/>
      </w:numPr>
      <w:tabs>
        <w:tab w:val="clear" w:pos="2592"/>
        <w:tab w:val="left" w:pos="1560"/>
      </w:tabs>
    </w:pPr>
    <w:rPr>
      <w:rFonts w:ascii="Tahoma" w:hAnsi="Tahoma"/>
      <w:sz w:val="20"/>
    </w:rPr>
  </w:style>
  <w:style w:type="paragraph" w:styleId="Listepuces2">
    <w:name w:val="List Bullet 2"/>
    <w:basedOn w:val="Normal"/>
    <w:autoRedefine/>
    <w:rsid w:val="00032412"/>
    <w:pPr>
      <w:keepLines/>
      <w:tabs>
        <w:tab w:val="left" w:pos="709"/>
      </w:tabs>
      <w:overflowPunct w:val="0"/>
      <w:autoSpaceDE w:val="0"/>
      <w:autoSpaceDN w:val="0"/>
      <w:adjustRightInd w:val="0"/>
      <w:spacing w:after="120" w:line="280" w:lineRule="atLeast"/>
      <w:ind w:left="566" w:hanging="283"/>
      <w:textAlignment w:val="baseline"/>
    </w:pPr>
    <w:rPr>
      <w:rFonts w:ascii="Arial" w:hAnsi="Arial"/>
    </w:rPr>
  </w:style>
  <w:style w:type="paragraph" w:styleId="Retraitnormal">
    <w:name w:val="Normal Indent"/>
    <w:basedOn w:val="Normal"/>
    <w:rsid w:val="00032412"/>
    <w:pPr>
      <w:tabs>
        <w:tab w:val="left" w:pos="709"/>
      </w:tabs>
      <w:overflowPunct w:val="0"/>
      <w:autoSpaceDE w:val="0"/>
      <w:autoSpaceDN w:val="0"/>
      <w:adjustRightInd w:val="0"/>
      <w:spacing w:after="120" w:line="280" w:lineRule="atLeast"/>
      <w:ind w:left="708"/>
      <w:textAlignment w:val="baseline"/>
    </w:pPr>
    <w:rPr>
      <w:rFonts w:ascii="Arial" w:hAnsi="Arial"/>
    </w:rPr>
  </w:style>
  <w:style w:type="paragraph" w:customStyle="1" w:styleId="NormalPuce">
    <w:name w:val="Normal Puce"/>
    <w:autoRedefine/>
    <w:rsid w:val="00032412"/>
    <w:pPr>
      <w:tabs>
        <w:tab w:val="left" w:pos="454"/>
      </w:tabs>
      <w:ind w:left="113"/>
    </w:pPr>
    <w:rPr>
      <w:rFonts w:ascii="Tahoma" w:hAnsi="Tahoma"/>
    </w:rPr>
  </w:style>
  <w:style w:type="paragraph" w:customStyle="1" w:styleId="11-NormalPuce0">
    <w:name w:val="11 - Normal Puce"/>
    <w:basedOn w:val="11-Normal"/>
    <w:rsid w:val="00032412"/>
    <w:pPr>
      <w:numPr>
        <w:numId w:val="15"/>
      </w:numPr>
    </w:pPr>
  </w:style>
  <w:style w:type="paragraph" w:customStyle="1" w:styleId="111-NormalPuce">
    <w:name w:val="111-Normal Puce"/>
    <w:basedOn w:val="111-Normal"/>
    <w:autoRedefine/>
    <w:rsid w:val="00032412"/>
    <w:pPr>
      <w:numPr>
        <w:numId w:val="14"/>
      </w:numPr>
      <w:tabs>
        <w:tab w:val="left" w:pos="709"/>
        <w:tab w:val="left" w:pos="1418"/>
      </w:tabs>
    </w:pPr>
  </w:style>
  <w:style w:type="character" w:styleId="Appeldenotedefin">
    <w:name w:val="endnote reference"/>
    <w:basedOn w:val="Policepardfaut"/>
    <w:semiHidden/>
    <w:rsid w:val="00032412"/>
    <w:rPr>
      <w:vertAlign w:val="superscript"/>
    </w:rPr>
  </w:style>
  <w:style w:type="character" w:styleId="Numrodeligne">
    <w:name w:val="line number"/>
    <w:basedOn w:val="Policepardfaut"/>
    <w:rsid w:val="00032412"/>
  </w:style>
  <w:style w:type="paragraph" w:customStyle="1" w:styleId="titrebas">
    <w:name w:val="titre bas"/>
    <w:basedOn w:val="Normal"/>
    <w:rsid w:val="00032412"/>
    <w:pPr>
      <w:keepLines/>
      <w:framePr w:hSpace="142" w:vSpace="142" w:wrap="auto" w:hAnchor="text" w:xAlign="right" w:yAlign="bottom"/>
      <w:tabs>
        <w:tab w:val="left" w:pos="709"/>
      </w:tabs>
      <w:overflowPunct w:val="0"/>
      <w:autoSpaceDE w:val="0"/>
      <w:autoSpaceDN w:val="0"/>
      <w:adjustRightInd w:val="0"/>
      <w:spacing w:after="120" w:line="280" w:lineRule="atLeast"/>
      <w:ind w:left="1134"/>
      <w:jc w:val="right"/>
      <w:textAlignment w:val="baseline"/>
    </w:pPr>
    <w:rPr>
      <w:rFonts w:ascii="Arial" w:hAnsi="Arial"/>
      <w:b/>
    </w:rPr>
  </w:style>
  <w:style w:type="paragraph" w:styleId="Listecontinue">
    <w:name w:val="List Continue"/>
    <w:basedOn w:val="Normal"/>
    <w:rsid w:val="00032412"/>
    <w:pPr>
      <w:keepLines/>
      <w:tabs>
        <w:tab w:val="left" w:pos="709"/>
      </w:tabs>
      <w:overflowPunct w:val="0"/>
      <w:autoSpaceDE w:val="0"/>
      <w:autoSpaceDN w:val="0"/>
      <w:adjustRightInd w:val="0"/>
      <w:spacing w:after="120" w:line="280" w:lineRule="atLeast"/>
      <w:ind w:left="283"/>
      <w:textAlignment w:val="baseline"/>
    </w:pPr>
    <w:rPr>
      <w:rFonts w:ascii="Arial" w:hAnsi="Arial"/>
    </w:rPr>
  </w:style>
  <w:style w:type="paragraph" w:customStyle="1" w:styleId="Image">
    <w:name w:val="Image"/>
    <w:basedOn w:val="Normal"/>
    <w:rsid w:val="00032412"/>
    <w:pPr>
      <w:keepLines/>
      <w:tabs>
        <w:tab w:val="left" w:pos="709"/>
      </w:tabs>
      <w:overflowPunct w:val="0"/>
      <w:autoSpaceDE w:val="0"/>
      <w:autoSpaceDN w:val="0"/>
      <w:adjustRightInd w:val="0"/>
      <w:spacing w:after="120" w:line="280" w:lineRule="atLeast"/>
      <w:textAlignment w:val="baseline"/>
    </w:pPr>
    <w:rPr>
      <w:rFonts w:ascii="Bookman" w:hAnsi="Bookman"/>
    </w:rPr>
  </w:style>
  <w:style w:type="paragraph" w:customStyle="1" w:styleId="1-NormalPuceCcarr">
    <w:name w:val="1 - NormalPuce C (carré)"/>
    <w:basedOn w:val="Listepuces2"/>
    <w:autoRedefine/>
    <w:rsid w:val="00032412"/>
    <w:pPr>
      <w:keepLines w:val="0"/>
      <w:numPr>
        <w:numId w:val="16"/>
      </w:numPr>
      <w:tabs>
        <w:tab w:val="clear" w:pos="709"/>
      </w:tabs>
      <w:overflowPunct/>
      <w:adjustRightInd/>
      <w:spacing w:before="40" w:after="40" w:line="240" w:lineRule="auto"/>
      <w:textAlignment w:val="auto"/>
    </w:pPr>
    <w:rPr>
      <w:rFonts w:ascii="Times New Roman" w:hAnsi="Times New Roman"/>
      <w:i/>
      <w:noProof/>
      <w:sz w:val="24"/>
    </w:rPr>
  </w:style>
  <w:style w:type="paragraph" w:customStyle="1" w:styleId="1-NormalPuce">
    <w:name w:val="1 - Normal Puce"/>
    <w:autoRedefine/>
    <w:rsid w:val="00B42D8B"/>
    <w:pPr>
      <w:numPr>
        <w:ilvl w:val="1"/>
        <w:numId w:val="7"/>
      </w:numPr>
    </w:pPr>
    <w:rPr>
      <w:sz w:val="22"/>
    </w:rPr>
  </w:style>
  <w:style w:type="character" w:customStyle="1" w:styleId="textesitegras">
    <w:name w:val="textesitegras"/>
    <w:basedOn w:val="Policepardfaut"/>
    <w:rsid w:val="00032412"/>
  </w:style>
  <w:style w:type="character" w:customStyle="1" w:styleId="textesite">
    <w:name w:val="textesite"/>
    <w:basedOn w:val="Policepardfaut"/>
    <w:rsid w:val="00032412"/>
  </w:style>
  <w:style w:type="paragraph" w:customStyle="1" w:styleId="Propos">
    <w:name w:val="Propos"/>
    <w:basedOn w:val="Normal"/>
    <w:rsid w:val="00032412"/>
    <w:pPr>
      <w:overflowPunct w:val="0"/>
      <w:autoSpaceDE w:val="0"/>
      <w:autoSpaceDN w:val="0"/>
      <w:adjustRightInd w:val="0"/>
      <w:spacing w:before="120" w:after="0"/>
      <w:textAlignment w:val="baseline"/>
    </w:pPr>
    <w:rPr>
      <w:rFonts w:ascii="Verdana" w:hAnsi="Verdana"/>
      <w:sz w:val="20"/>
    </w:rPr>
  </w:style>
  <w:style w:type="paragraph" w:customStyle="1" w:styleId="Propos2">
    <w:name w:val="Propos2"/>
    <w:basedOn w:val="Propos"/>
    <w:rsid w:val="00032412"/>
    <w:pPr>
      <w:ind w:left="851"/>
    </w:pPr>
  </w:style>
  <w:style w:type="paragraph" w:customStyle="1" w:styleId="Propos4">
    <w:name w:val="Propos4"/>
    <w:basedOn w:val="Propos"/>
    <w:rsid w:val="00032412"/>
    <w:pPr>
      <w:ind w:left="1276"/>
    </w:pPr>
  </w:style>
  <w:style w:type="paragraph" w:customStyle="1" w:styleId="Fleche4">
    <w:name w:val="Fleche4"/>
    <w:basedOn w:val="Propos4"/>
    <w:rsid w:val="00032412"/>
    <w:pPr>
      <w:numPr>
        <w:numId w:val="18"/>
      </w:numPr>
      <w:spacing w:before="0"/>
      <w:jc w:val="left"/>
    </w:pPr>
  </w:style>
  <w:style w:type="paragraph" w:customStyle="1" w:styleId="Fleche3">
    <w:name w:val="Fleche3"/>
    <w:basedOn w:val="Normal"/>
    <w:rsid w:val="00032412"/>
    <w:pPr>
      <w:numPr>
        <w:numId w:val="17"/>
      </w:numPr>
      <w:overflowPunct w:val="0"/>
      <w:autoSpaceDE w:val="0"/>
      <w:autoSpaceDN w:val="0"/>
      <w:adjustRightInd w:val="0"/>
      <w:spacing w:before="120" w:after="0"/>
      <w:textAlignment w:val="baseline"/>
    </w:pPr>
    <w:rPr>
      <w:rFonts w:ascii="Verdana" w:hAnsi="Verdana"/>
      <w:sz w:val="20"/>
    </w:rPr>
  </w:style>
  <w:style w:type="paragraph" w:customStyle="1" w:styleId="Point3">
    <w:name w:val="Point3"/>
    <w:basedOn w:val="Normal"/>
    <w:rsid w:val="00032412"/>
    <w:pPr>
      <w:numPr>
        <w:numId w:val="19"/>
      </w:numPr>
      <w:overflowPunct w:val="0"/>
      <w:autoSpaceDE w:val="0"/>
      <w:autoSpaceDN w:val="0"/>
      <w:adjustRightInd w:val="0"/>
      <w:spacing w:before="120" w:after="0"/>
      <w:textAlignment w:val="baseline"/>
    </w:pPr>
    <w:rPr>
      <w:rFonts w:ascii="Verdana" w:hAnsi="Verdana"/>
      <w:sz w:val="20"/>
    </w:rPr>
  </w:style>
  <w:style w:type="paragraph" w:customStyle="1" w:styleId="ListeTableau">
    <w:name w:val="ListeTableau"/>
    <w:basedOn w:val="Normal"/>
    <w:rsid w:val="00032412"/>
    <w:pPr>
      <w:numPr>
        <w:ilvl w:val="3"/>
        <w:numId w:val="9"/>
      </w:numPr>
    </w:pPr>
    <w:rPr>
      <w:sz w:val="20"/>
    </w:rPr>
  </w:style>
  <w:style w:type="paragraph" w:customStyle="1" w:styleId="Cons">
    <w:name w:val="Cons"/>
    <w:basedOn w:val="Normal"/>
    <w:rsid w:val="00032412"/>
    <w:pPr>
      <w:numPr>
        <w:numId w:val="21"/>
      </w:numPr>
      <w:pBdr>
        <w:top w:val="dashed" w:sz="4" w:space="1" w:color="auto"/>
        <w:left w:val="dashed" w:sz="4" w:space="4" w:color="auto"/>
        <w:bottom w:val="dashed" w:sz="4" w:space="1" w:color="auto"/>
        <w:right w:val="dashed" w:sz="4" w:space="4" w:color="auto"/>
      </w:pBdr>
      <w:tabs>
        <w:tab w:val="clear" w:pos="360"/>
        <w:tab w:val="num" w:pos="2061"/>
      </w:tabs>
      <w:spacing w:before="180" w:after="180"/>
      <w:ind w:left="1985" w:right="567"/>
      <w:jc w:val="left"/>
    </w:pPr>
    <w:rPr>
      <w:i/>
    </w:rPr>
  </w:style>
  <w:style w:type="paragraph" w:styleId="Formuledepolitesse">
    <w:name w:val="Closing"/>
    <w:basedOn w:val="Normal"/>
    <w:rsid w:val="00032412"/>
    <w:pPr>
      <w:tabs>
        <w:tab w:val="left" w:pos="70"/>
        <w:tab w:val="left" w:pos="1204"/>
        <w:tab w:val="left" w:pos="1771"/>
        <w:tab w:val="left" w:pos="2268"/>
        <w:tab w:val="left" w:pos="2835"/>
        <w:tab w:val="left" w:pos="3402"/>
        <w:tab w:val="left" w:pos="3969"/>
        <w:tab w:val="left" w:pos="4536"/>
        <w:tab w:val="left" w:pos="5103"/>
        <w:tab w:val="left" w:pos="5670"/>
        <w:tab w:val="left" w:pos="6237"/>
        <w:tab w:val="left" w:pos="6804"/>
        <w:tab w:val="left" w:pos="9498"/>
      </w:tabs>
      <w:spacing w:before="0" w:after="120" w:line="340" w:lineRule="atLeast"/>
      <w:ind w:left="4252"/>
    </w:pPr>
    <w:rPr>
      <w:rFonts w:ascii="Arial" w:hAnsi="Arial"/>
    </w:rPr>
  </w:style>
  <w:style w:type="paragraph" w:customStyle="1" w:styleId="11-NormalD">
    <w:name w:val="11 - Normal D"/>
    <w:basedOn w:val="Normal"/>
    <w:autoRedefine/>
    <w:rsid w:val="00032412"/>
    <w:pPr>
      <w:numPr>
        <w:numId w:val="22"/>
      </w:numPr>
      <w:autoSpaceDE w:val="0"/>
      <w:autoSpaceDN w:val="0"/>
      <w:spacing w:before="40" w:after="40"/>
    </w:pPr>
    <w:rPr>
      <w:snapToGrid w:val="0"/>
    </w:rPr>
  </w:style>
  <w:style w:type="paragraph" w:styleId="Lgende">
    <w:name w:val="caption"/>
    <w:basedOn w:val="Normal"/>
    <w:next w:val="Normal"/>
    <w:qFormat/>
    <w:rsid w:val="00032412"/>
    <w:pPr>
      <w:keepLines/>
      <w:spacing w:before="120" w:after="120" w:line="240" w:lineRule="atLeast"/>
      <w:jc w:val="center"/>
    </w:pPr>
    <w:rPr>
      <w:rFonts w:ascii="Arial" w:hAnsi="Arial"/>
      <w:b/>
    </w:rPr>
  </w:style>
  <w:style w:type="paragraph" w:styleId="Retraitcorpsdetexte2">
    <w:name w:val="Body Text Indent 2"/>
    <w:basedOn w:val="Normal"/>
    <w:rsid w:val="00032412"/>
    <w:pPr>
      <w:ind w:left="227"/>
    </w:pPr>
  </w:style>
  <w:style w:type="paragraph" w:styleId="Retraitcorpsdetexte3">
    <w:name w:val="Body Text Indent 3"/>
    <w:basedOn w:val="Normal"/>
    <w:rsid w:val="00032412"/>
    <w:rPr>
      <w:i/>
      <w:sz w:val="20"/>
    </w:rPr>
  </w:style>
  <w:style w:type="paragraph" w:customStyle="1" w:styleId="11-NormalPuceD">
    <w:name w:val="11 - NormalPuce D"/>
    <w:basedOn w:val="Liste5"/>
    <w:autoRedefine/>
    <w:rsid w:val="00032412"/>
    <w:pPr>
      <w:numPr>
        <w:numId w:val="24"/>
      </w:numPr>
      <w:tabs>
        <w:tab w:val="left" w:pos="1701"/>
      </w:tabs>
      <w:autoSpaceDE w:val="0"/>
      <w:autoSpaceDN w:val="0"/>
      <w:spacing w:before="40" w:after="40"/>
      <w:jc w:val="left"/>
    </w:pPr>
  </w:style>
  <w:style w:type="paragraph" w:styleId="Liste5">
    <w:name w:val="List 5"/>
    <w:basedOn w:val="Normal"/>
    <w:rsid w:val="00032412"/>
    <w:pPr>
      <w:ind w:left="1415" w:hanging="283"/>
    </w:pPr>
  </w:style>
  <w:style w:type="paragraph" w:customStyle="1" w:styleId="111-NormalPuceA0">
    <w:name w:val="111 - NormalPuce A'"/>
    <w:basedOn w:val="Listecontinue5"/>
    <w:autoRedefine/>
    <w:rsid w:val="00032412"/>
    <w:pPr>
      <w:autoSpaceDE w:val="0"/>
      <w:autoSpaceDN w:val="0"/>
      <w:spacing w:after="60"/>
      <w:ind w:left="993" w:hanging="29"/>
      <w:jc w:val="left"/>
    </w:pPr>
  </w:style>
  <w:style w:type="paragraph" w:customStyle="1" w:styleId="1111-NormalPuceA">
    <w:name w:val="1111 - NormalPuce A"/>
    <w:basedOn w:val="Liste4"/>
    <w:rsid w:val="00032412"/>
    <w:pPr>
      <w:numPr>
        <w:numId w:val="25"/>
      </w:numPr>
      <w:tabs>
        <w:tab w:val="left" w:pos="1758"/>
      </w:tabs>
      <w:autoSpaceDE w:val="0"/>
      <w:autoSpaceDN w:val="0"/>
      <w:spacing w:before="40" w:after="40"/>
      <w:ind w:left="1775" w:hanging="357"/>
      <w:jc w:val="left"/>
    </w:pPr>
    <w:rPr>
      <w:rFonts w:ascii="Tahoma" w:hAnsi="Tahoma"/>
      <w:sz w:val="20"/>
    </w:rPr>
  </w:style>
  <w:style w:type="paragraph" w:styleId="Liste4">
    <w:name w:val="List 4"/>
    <w:basedOn w:val="Normal"/>
    <w:rsid w:val="00032412"/>
    <w:pPr>
      <w:ind w:left="1132" w:hanging="283"/>
    </w:pPr>
  </w:style>
  <w:style w:type="paragraph" w:customStyle="1" w:styleId="1-NormalPuceE">
    <w:name w:val="1 - NormalPuce E"/>
    <w:basedOn w:val="Listenumros4"/>
    <w:autoRedefine/>
    <w:rsid w:val="00032412"/>
    <w:pPr>
      <w:numPr>
        <w:numId w:val="26"/>
      </w:numPr>
      <w:tabs>
        <w:tab w:val="clear" w:pos="1684"/>
        <w:tab w:val="num" w:pos="1418"/>
      </w:tabs>
      <w:autoSpaceDE w:val="0"/>
      <w:autoSpaceDN w:val="0"/>
      <w:spacing w:before="40" w:after="40"/>
      <w:ind w:left="1418" w:hanging="454"/>
      <w:jc w:val="left"/>
    </w:pPr>
  </w:style>
  <w:style w:type="paragraph" w:styleId="Listenumros4">
    <w:name w:val="List Number 4"/>
    <w:basedOn w:val="Normal"/>
    <w:rsid w:val="00032412"/>
    <w:pPr>
      <w:numPr>
        <w:numId w:val="6"/>
      </w:numPr>
    </w:pPr>
  </w:style>
  <w:style w:type="paragraph" w:customStyle="1" w:styleId="1111-Normal">
    <w:name w:val="1111- Normal"/>
    <w:basedOn w:val="Normal"/>
    <w:autoRedefine/>
    <w:rsid w:val="00032412"/>
    <w:pPr>
      <w:autoSpaceDE w:val="0"/>
      <w:autoSpaceDN w:val="0"/>
      <w:spacing w:before="40" w:after="40"/>
      <w:ind w:left="1418"/>
    </w:pPr>
  </w:style>
  <w:style w:type="paragraph" w:customStyle="1" w:styleId="Pointcarr">
    <w:name w:val="Point carré"/>
    <w:basedOn w:val="Corpsdetexte3"/>
    <w:next w:val="111-Normal"/>
    <w:autoRedefine/>
    <w:rsid w:val="00032412"/>
    <w:pPr>
      <w:autoSpaceDE w:val="0"/>
      <w:autoSpaceDN w:val="0"/>
      <w:spacing w:after="40" w:line="340" w:lineRule="atLeast"/>
      <w:ind w:left="851"/>
      <w:jc w:val="left"/>
    </w:pPr>
    <w:rPr>
      <w:rFonts w:ascii="Letter Gothic MT" w:hAnsi="Letter Gothic MT"/>
      <w:i/>
      <w:color w:val="333333"/>
      <w:sz w:val="24"/>
      <w:u w:val="single"/>
    </w:rPr>
  </w:style>
  <w:style w:type="paragraph" w:styleId="Corpsdetexte3">
    <w:name w:val="Body Text 3"/>
    <w:basedOn w:val="Normal"/>
    <w:rsid w:val="00032412"/>
    <w:pPr>
      <w:spacing w:after="120"/>
    </w:pPr>
    <w:rPr>
      <w:sz w:val="16"/>
    </w:rPr>
  </w:style>
  <w:style w:type="paragraph" w:customStyle="1" w:styleId="111">
    <w:name w:val="111"/>
    <w:basedOn w:val="Normal"/>
    <w:rsid w:val="00032412"/>
  </w:style>
  <w:style w:type="paragraph" w:styleId="Commentaire">
    <w:name w:val="annotation text"/>
    <w:basedOn w:val="Normal"/>
    <w:semiHidden/>
    <w:rsid w:val="00032412"/>
    <w:pPr>
      <w:spacing w:before="120" w:after="0"/>
    </w:pPr>
    <w:rPr>
      <w:rFonts w:ascii="Tahoma" w:hAnsi="Tahoma"/>
      <w:lang w:val="en-US"/>
    </w:rPr>
  </w:style>
  <w:style w:type="paragraph" w:customStyle="1" w:styleId="Style2">
    <w:name w:val="Style2"/>
    <w:basedOn w:val="Normal"/>
    <w:autoRedefine/>
    <w:rsid w:val="00032412"/>
    <w:pPr>
      <w:numPr>
        <w:numId w:val="39"/>
      </w:numPr>
      <w:tabs>
        <w:tab w:val="num" w:pos="360"/>
      </w:tabs>
      <w:spacing w:before="120" w:after="0"/>
    </w:pPr>
  </w:style>
  <w:style w:type="paragraph" w:styleId="Corpsdetexte">
    <w:name w:val="Body Text"/>
    <w:basedOn w:val="Normal"/>
    <w:rsid w:val="00032412"/>
  </w:style>
  <w:style w:type="paragraph" w:customStyle="1" w:styleId="Fleche1">
    <w:name w:val="Fleche1"/>
    <w:basedOn w:val="Normal"/>
    <w:rsid w:val="00032412"/>
    <w:pPr>
      <w:keepNext/>
      <w:tabs>
        <w:tab w:val="left" w:pos="709"/>
      </w:tabs>
      <w:autoSpaceDE w:val="0"/>
      <w:autoSpaceDN w:val="0"/>
      <w:spacing w:before="240"/>
      <w:ind w:left="566" w:hanging="283"/>
    </w:pPr>
    <w:rPr>
      <w:rFonts w:ascii="Verdana" w:hAnsi="Verdana"/>
      <w:b/>
      <w:color w:val="0000FF"/>
      <w:sz w:val="20"/>
    </w:rPr>
  </w:style>
  <w:style w:type="paragraph" w:customStyle="1" w:styleId="Fleche2">
    <w:name w:val="Fleche2"/>
    <w:basedOn w:val="Propos2"/>
    <w:rsid w:val="00032412"/>
    <w:pPr>
      <w:numPr>
        <w:numId w:val="27"/>
      </w:numPr>
      <w:tabs>
        <w:tab w:val="left" w:pos="709"/>
      </w:tabs>
      <w:spacing w:after="40"/>
      <w:jc w:val="left"/>
    </w:pPr>
  </w:style>
  <w:style w:type="paragraph" w:customStyle="1" w:styleId="Fleche5">
    <w:name w:val="Fleche5"/>
    <w:basedOn w:val="Normal"/>
    <w:rsid w:val="00032412"/>
    <w:pPr>
      <w:numPr>
        <w:numId w:val="28"/>
      </w:numPr>
      <w:autoSpaceDE w:val="0"/>
      <w:autoSpaceDN w:val="0"/>
      <w:spacing w:before="120" w:after="40"/>
    </w:pPr>
    <w:rPr>
      <w:rFonts w:ascii="Verdana" w:hAnsi="Verdana"/>
      <w:sz w:val="20"/>
    </w:rPr>
  </w:style>
  <w:style w:type="paragraph" w:customStyle="1" w:styleId="Liste1">
    <w:name w:val="Liste1"/>
    <w:basedOn w:val="Normal"/>
    <w:rsid w:val="00032412"/>
    <w:pPr>
      <w:keepLines/>
      <w:numPr>
        <w:numId w:val="3"/>
      </w:numPr>
      <w:tabs>
        <w:tab w:val="clear" w:pos="711"/>
        <w:tab w:val="num" w:pos="426"/>
      </w:tabs>
      <w:autoSpaceDE w:val="0"/>
      <w:autoSpaceDN w:val="0"/>
      <w:spacing w:line="240" w:lineRule="atLeast"/>
      <w:ind w:left="425" w:hanging="357"/>
    </w:pPr>
    <w:rPr>
      <w:rFonts w:ascii="Arial" w:hAnsi="Arial"/>
      <w:sz w:val="20"/>
    </w:rPr>
  </w:style>
  <w:style w:type="paragraph" w:customStyle="1" w:styleId="NormalIIPuce">
    <w:name w:val="Normal II Puce"/>
    <w:next w:val="11-NormalPuce0"/>
    <w:autoRedefine/>
    <w:rsid w:val="00032412"/>
    <w:pPr>
      <w:numPr>
        <w:numId w:val="29"/>
      </w:numPr>
      <w:spacing w:before="120" w:after="60"/>
      <w:ind w:left="714" w:hanging="357"/>
    </w:pPr>
    <w:rPr>
      <w:color w:val="FF6600"/>
      <w:sz w:val="22"/>
    </w:rPr>
  </w:style>
  <w:style w:type="paragraph" w:customStyle="1" w:styleId="para4traitpuce">
    <w:name w:val="para4 trait puce"/>
    <w:basedOn w:val="Normal"/>
    <w:autoRedefine/>
    <w:rsid w:val="00032412"/>
    <w:pPr>
      <w:numPr>
        <w:numId w:val="30"/>
      </w:numPr>
      <w:spacing w:before="0" w:after="0"/>
      <w:ind w:right="109"/>
    </w:pPr>
    <w:rPr>
      <w:lang w:val="fr-BE"/>
    </w:rPr>
  </w:style>
  <w:style w:type="paragraph" w:customStyle="1" w:styleId="Tir4">
    <w:name w:val="Tir4"/>
    <w:basedOn w:val="Normal"/>
    <w:rsid w:val="00032412"/>
    <w:pPr>
      <w:numPr>
        <w:numId w:val="11"/>
      </w:numPr>
      <w:spacing w:before="120" w:after="0"/>
      <w:ind w:left="1418" w:hanging="284"/>
    </w:pPr>
    <w:rPr>
      <w:rFonts w:ascii="Verdana" w:hAnsi="Verdana"/>
      <w:sz w:val="20"/>
    </w:rPr>
  </w:style>
  <w:style w:type="paragraph" w:customStyle="1" w:styleId="Default">
    <w:name w:val="Default"/>
    <w:rsid w:val="00032412"/>
    <w:pPr>
      <w:autoSpaceDE w:val="0"/>
      <w:autoSpaceDN w:val="0"/>
      <w:adjustRightInd w:val="0"/>
    </w:pPr>
    <w:rPr>
      <w:rFonts w:ascii="TimesNewRoman" w:hAnsi="TimesNewRoman"/>
    </w:rPr>
  </w:style>
  <w:style w:type="paragraph" w:customStyle="1" w:styleId="Retrait">
    <w:name w:val="Retrait +"/>
    <w:basedOn w:val="Normal"/>
    <w:rsid w:val="00032412"/>
    <w:pPr>
      <w:numPr>
        <w:numId w:val="31"/>
      </w:numPr>
      <w:overflowPunct w:val="0"/>
      <w:autoSpaceDE w:val="0"/>
      <w:autoSpaceDN w:val="0"/>
      <w:adjustRightInd w:val="0"/>
      <w:spacing w:before="0" w:after="0"/>
      <w:ind w:left="720"/>
      <w:textAlignment w:val="baseline"/>
    </w:pPr>
    <w:rPr>
      <w:rFonts w:ascii="Palatino" w:hAnsi="Palatino"/>
    </w:rPr>
  </w:style>
  <w:style w:type="paragraph" w:customStyle="1" w:styleId="Retrait0">
    <w:name w:val="Retrait ++"/>
    <w:basedOn w:val="Normal"/>
    <w:rsid w:val="00032412"/>
    <w:pPr>
      <w:numPr>
        <w:numId w:val="32"/>
      </w:numPr>
      <w:tabs>
        <w:tab w:val="clear" w:pos="1494"/>
        <w:tab w:val="num" w:pos="1080"/>
      </w:tabs>
      <w:overflowPunct w:val="0"/>
      <w:autoSpaceDE w:val="0"/>
      <w:autoSpaceDN w:val="0"/>
      <w:adjustRightInd w:val="0"/>
      <w:spacing w:before="0" w:after="0"/>
      <w:ind w:left="1080"/>
      <w:textAlignment w:val="baseline"/>
    </w:pPr>
    <w:rPr>
      <w:rFonts w:ascii="Palatino" w:hAnsi="Palatino"/>
    </w:rPr>
  </w:style>
  <w:style w:type="paragraph" w:customStyle="1" w:styleId="Normal-Retrait1">
    <w:name w:val="Normal - Retrait 1"/>
    <w:basedOn w:val="Normal"/>
    <w:rsid w:val="00032412"/>
    <w:pPr>
      <w:spacing w:before="120" w:after="0"/>
      <w:ind w:left="709"/>
      <w:jc w:val="left"/>
    </w:pPr>
    <w:rPr>
      <w:szCs w:val="24"/>
    </w:rPr>
  </w:style>
  <w:style w:type="paragraph" w:customStyle="1" w:styleId="Puces-Retrait1">
    <w:name w:val="Puces - Retrait 1"/>
    <w:basedOn w:val="Normal-Retrait1"/>
    <w:rsid w:val="00032412"/>
    <w:pPr>
      <w:numPr>
        <w:numId w:val="33"/>
      </w:numPr>
      <w:spacing w:before="0"/>
    </w:pPr>
  </w:style>
  <w:style w:type="paragraph" w:customStyle="1" w:styleId="Infodoc">
    <w:name w:val="Infodoc"/>
    <w:basedOn w:val="Normal"/>
    <w:rsid w:val="00032412"/>
    <w:pPr>
      <w:tabs>
        <w:tab w:val="left" w:pos="3119"/>
        <w:tab w:val="left" w:pos="3402"/>
      </w:tabs>
      <w:spacing w:before="0" w:after="0"/>
      <w:ind w:right="113"/>
      <w:jc w:val="left"/>
    </w:pPr>
    <w:rPr>
      <w:rFonts w:ascii="Arial" w:hAnsi="Arial"/>
      <w:b/>
      <w:sz w:val="24"/>
    </w:rPr>
  </w:style>
  <w:style w:type="paragraph" w:customStyle="1" w:styleId="Texte">
    <w:name w:val="Texte"/>
    <w:basedOn w:val="Normal"/>
    <w:rsid w:val="00032412"/>
    <w:pPr>
      <w:spacing w:before="0" w:after="0"/>
    </w:pPr>
    <w:rPr>
      <w:rFonts w:ascii="Palatino Linotype" w:hAnsi="Palatino Linotype"/>
      <w:sz w:val="24"/>
    </w:rPr>
  </w:style>
  <w:style w:type="paragraph" w:customStyle="1" w:styleId="Normal-Retrait2">
    <w:name w:val="Normal - Retrait 2"/>
    <w:basedOn w:val="Normal"/>
    <w:rsid w:val="00032412"/>
    <w:pPr>
      <w:spacing w:before="0" w:after="0"/>
      <w:ind w:left="1134"/>
      <w:jc w:val="left"/>
    </w:pPr>
    <w:rPr>
      <w:szCs w:val="24"/>
    </w:rPr>
  </w:style>
  <w:style w:type="paragraph" w:styleId="Textedebulles">
    <w:name w:val="Balloon Text"/>
    <w:basedOn w:val="Normal"/>
    <w:semiHidden/>
    <w:rsid w:val="006C2F40"/>
    <w:rPr>
      <w:rFonts w:ascii="Tahoma" w:hAnsi="Tahoma" w:cs="Tahoma"/>
      <w:sz w:val="16"/>
      <w:szCs w:val="16"/>
    </w:rPr>
  </w:style>
  <w:style w:type="character" w:customStyle="1" w:styleId="bold">
    <w:name w:val="bold"/>
    <w:rsid w:val="00917C38"/>
  </w:style>
  <w:style w:type="paragraph" w:styleId="Rvision">
    <w:name w:val="Revision"/>
    <w:hidden/>
    <w:uiPriority w:val="99"/>
    <w:semiHidden/>
    <w:rsid w:val="00BF1E1D"/>
    <w:rPr>
      <w:sz w:val="22"/>
    </w:rPr>
  </w:style>
  <w:style w:type="table" w:styleId="Grilledutableau">
    <w:name w:val="Table Grid"/>
    <w:basedOn w:val="TableauNormal"/>
    <w:uiPriority w:val="59"/>
    <w:rsid w:val="005B29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7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oleObject" Target="embeddings/oleObject1.bin"/><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oleObject" Target="embeddings/oleObject3.bin"/><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3956</Words>
  <Characters>21762</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Spécifications fonctionnelles détaillées</vt:lpstr>
    </vt:vector>
  </TitlesOfParts>
  <Company>Klee Group</Company>
  <LinksUpToDate>false</LinksUpToDate>
  <CharactersWithSpaces>25667</CharactersWithSpaces>
  <SharedDoc>false</SharedDoc>
  <HLinks>
    <vt:vector size="270" baseType="variant">
      <vt:variant>
        <vt:i4>1114171</vt:i4>
      </vt:variant>
      <vt:variant>
        <vt:i4>266</vt:i4>
      </vt:variant>
      <vt:variant>
        <vt:i4>0</vt:i4>
      </vt:variant>
      <vt:variant>
        <vt:i4>5</vt:i4>
      </vt:variant>
      <vt:variant>
        <vt:lpwstr/>
      </vt:variant>
      <vt:variant>
        <vt:lpwstr>_Toc348520272</vt:lpwstr>
      </vt:variant>
      <vt:variant>
        <vt:i4>1114171</vt:i4>
      </vt:variant>
      <vt:variant>
        <vt:i4>260</vt:i4>
      </vt:variant>
      <vt:variant>
        <vt:i4>0</vt:i4>
      </vt:variant>
      <vt:variant>
        <vt:i4>5</vt:i4>
      </vt:variant>
      <vt:variant>
        <vt:lpwstr/>
      </vt:variant>
      <vt:variant>
        <vt:lpwstr>_Toc348520271</vt:lpwstr>
      </vt:variant>
      <vt:variant>
        <vt:i4>1114171</vt:i4>
      </vt:variant>
      <vt:variant>
        <vt:i4>254</vt:i4>
      </vt:variant>
      <vt:variant>
        <vt:i4>0</vt:i4>
      </vt:variant>
      <vt:variant>
        <vt:i4>5</vt:i4>
      </vt:variant>
      <vt:variant>
        <vt:lpwstr/>
      </vt:variant>
      <vt:variant>
        <vt:lpwstr>_Toc348520270</vt:lpwstr>
      </vt:variant>
      <vt:variant>
        <vt:i4>1048635</vt:i4>
      </vt:variant>
      <vt:variant>
        <vt:i4>248</vt:i4>
      </vt:variant>
      <vt:variant>
        <vt:i4>0</vt:i4>
      </vt:variant>
      <vt:variant>
        <vt:i4>5</vt:i4>
      </vt:variant>
      <vt:variant>
        <vt:lpwstr/>
      </vt:variant>
      <vt:variant>
        <vt:lpwstr>_Toc348520269</vt:lpwstr>
      </vt:variant>
      <vt:variant>
        <vt:i4>1048635</vt:i4>
      </vt:variant>
      <vt:variant>
        <vt:i4>242</vt:i4>
      </vt:variant>
      <vt:variant>
        <vt:i4>0</vt:i4>
      </vt:variant>
      <vt:variant>
        <vt:i4>5</vt:i4>
      </vt:variant>
      <vt:variant>
        <vt:lpwstr/>
      </vt:variant>
      <vt:variant>
        <vt:lpwstr>_Toc348520268</vt:lpwstr>
      </vt:variant>
      <vt:variant>
        <vt:i4>1048635</vt:i4>
      </vt:variant>
      <vt:variant>
        <vt:i4>236</vt:i4>
      </vt:variant>
      <vt:variant>
        <vt:i4>0</vt:i4>
      </vt:variant>
      <vt:variant>
        <vt:i4>5</vt:i4>
      </vt:variant>
      <vt:variant>
        <vt:lpwstr/>
      </vt:variant>
      <vt:variant>
        <vt:lpwstr>_Toc348520267</vt:lpwstr>
      </vt:variant>
      <vt:variant>
        <vt:i4>1048635</vt:i4>
      </vt:variant>
      <vt:variant>
        <vt:i4>230</vt:i4>
      </vt:variant>
      <vt:variant>
        <vt:i4>0</vt:i4>
      </vt:variant>
      <vt:variant>
        <vt:i4>5</vt:i4>
      </vt:variant>
      <vt:variant>
        <vt:lpwstr/>
      </vt:variant>
      <vt:variant>
        <vt:lpwstr>_Toc348520266</vt:lpwstr>
      </vt:variant>
      <vt:variant>
        <vt:i4>1048635</vt:i4>
      </vt:variant>
      <vt:variant>
        <vt:i4>224</vt:i4>
      </vt:variant>
      <vt:variant>
        <vt:i4>0</vt:i4>
      </vt:variant>
      <vt:variant>
        <vt:i4>5</vt:i4>
      </vt:variant>
      <vt:variant>
        <vt:lpwstr/>
      </vt:variant>
      <vt:variant>
        <vt:lpwstr>_Toc348520265</vt:lpwstr>
      </vt:variant>
      <vt:variant>
        <vt:i4>1048635</vt:i4>
      </vt:variant>
      <vt:variant>
        <vt:i4>218</vt:i4>
      </vt:variant>
      <vt:variant>
        <vt:i4>0</vt:i4>
      </vt:variant>
      <vt:variant>
        <vt:i4>5</vt:i4>
      </vt:variant>
      <vt:variant>
        <vt:lpwstr/>
      </vt:variant>
      <vt:variant>
        <vt:lpwstr>_Toc348520264</vt:lpwstr>
      </vt:variant>
      <vt:variant>
        <vt:i4>1048635</vt:i4>
      </vt:variant>
      <vt:variant>
        <vt:i4>212</vt:i4>
      </vt:variant>
      <vt:variant>
        <vt:i4>0</vt:i4>
      </vt:variant>
      <vt:variant>
        <vt:i4>5</vt:i4>
      </vt:variant>
      <vt:variant>
        <vt:lpwstr/>
      </vt:variant>
      <vt:variant>
        <vt:lpwstr>_Toc348520263</vt:lpwstr>
      </vt:variant>
      <vt:variant>
        <vt:i4>1507391</vt:i4>
      </vt:variant>
      <vt:variant>
        <vt:i4>206</vt:i4>
      </vt:variant>
      <vt:variant>
        <vt:i4>0</vt:i4>
      </vt:variant>
      <vt:variant>
        <vt:i4>5</vt:i4>
      </vt:variant>
      <vt:variant>
        <vt:lpwstr/>
      </vt:variant>
      <vt:variant>
        <vt:lpwstr>_Toc348518597</vt:lpwstr>
      </vt:variant>
      <vt:variant>
        <vt:i4>1441855</vt:i4>
      </vt:variant>
      <vt:variant>
        <vt:i4>200</vt:i4>
      </vt:variant>
      <vt:variant>
        <vt:i4>0</vt:i4>
      </vt:variant>
      <vt:variant>
        <vt:i4>5</vt:i4>
      </vt:variant>
      <vt:variant>
        <vt:lpwstr/>
      </vt:variant>
      <vt:variant>
        <vt:lpwstr>_Toc348518582</vt:lpwstr>
      </vt:variant>
      <vt:variant>
        <vt:i4>1638463</vt:i4>
      </vt:variant>
      <vt:variant>
        <vt:i4>194</vt:i4>
      </vt:variant>
      <vt:variant>
        <vt:i4>0</vt:i4>
      </vt:variant>
      <vt:variant>
        <vt:i4>5</vt:i4>
      </vt:variant>
      <vt:variant>
        <vt:lpwstr/>
      </vt:variant>
      <vt:variant>
        <vt:lpwstr>_Toc348518576</vt:lpwstr>
      </vt:variant>
      <vt:variant>
        <vt:i4>1638463</vt:i4>
      </vt:variant>
      <vt:variant>
        <vt:i4>188</vt:i4>
      </vt:variant>
      <vt:variant>
        <vt:i4>0</vt:i4>
      </vt:variant>
      <vt:variant>
        <vt:i4>5</vt:i4>
      </vt:variant>
      <vt:variant>
        <vt:lpwstr/>
      </vt:variant>
      <vt:variant>
        <vt:lpwstr>_Toc348518575</vt:lpwstr>
      </vt:variant>
      <vt:variant>
        <vt:i4>1638463</vt:i4>
      </vt:variant>
      <vt:variant>
        <vt:i4>182</vt:i4>
      </vt:variant>
      <vt:variant>
        <vt:i4>0</vt:i4>
      </vt:variant>
      <vt:variant>
        <vt:i4>5</vt:i4>
      </vt:variant>
      <vt:variant>
        <vt:lpwstr/>
      </vt:variant>
      <vt:variant>
        <vt:lpwstr>_Toc348518573</vt:lpwstr>
      </vt:variant>
      <vt:variant>
        <vt:i4>1572927</vt:i4>
      </vt:variant>
      <vt:variant>
        <vt:i4>176</vt:i4>
      </vt:variant>
      <vt:variant>
        <vt:i4>0</vt:i4>
      </vt:variant>
      <vt:variant>
        <vt:i4>5</vt:i4>
      </vt:variant>
      <vt:variant>
        <vt:lpwstr/>
      </vt:variant>
      <vt:variant>
        <vt:lpwstr>_Toc348518565</vt:lpwstr>
      </vt:variant>
      <vt:variant>
        <vt:i4>1900600</vt:i4>
      </vt:variant>
      <vt:variant>
        <vt:i4>170</vt:i4>
      </vt:variant>
      <vt:variant>
        <vt:i4>0</vt:i4>
      </vt:variant>
      <vt:variant>
        <vt:i4>5</vt:i4>
      </vt:variant>
      <vt:variant>
        <vt:lpwstr/>
      </vt:variant>
      <vt:variant>
        <vt:lpwstr>_Toc348518231</vt:lpwstr>
      </vt:variant>
      <vt:variant>
        <vt:i4>1900600</vt:i4>
      </vt:variant>
      <vt:variant>
        <vt:i4>164</vt:i4>
      </vt:variant>
      <vt:variant>
        <vt:i4>0</vt:i4>
      </vt:variant>
      <vt:variant>
        <vt:i4>5</vt:i4>
      </vt:variant>
      <vt:variant>
        <vt:lpwstr/>
      </vt:variant>
      <vt:variant>
        <vt:lpwstr>_Toc348518230</vt:lpwstr>
      </vt:variant>
      <vt:variant>
        <vt:i4>1835064</vt:i4>
      </vt:variant>
      <vt:variant>
        <vt:i4>158</vt:i4>
      </vt:variant>
      <vt:variant>
        <vt:i4>0</vt:i4>
      </vt:variant>
      <vt:variant>
        <vt:i4>5</vt:i4>
      </vt:variant>
      <vt:variant>
        <vt:lpwstr/>
      </vt:variant>
      <vt:variant>
        <vt:lpwstr>_Toc348518229</vt:lpwstr>
      </vt:variant>
      <vt:variant>
        <vt:i4>1835064</vt:i4>
      </vt:variant>
      <vt:variant>
        <vt:i4>152</vt:i4>
      </vt:variant>
      <vt:variant>
        <vt:i4>0</vt:i4>
      </vt:variant>
      <vt:variant>
        <vt:i4>5</vt:i4>
      </vt:variant>
      <vt:variant>
        <vt:lpwstr/>
      </vt:variant>
      <vt:variant>
        <vt:lpwstr>_Toc348518228</vt:lpwstr>
      </vt:variant>
      <vt:variant>
        <vt:i4>1835064</vt:i4>
      </vt:variant>
      <vt:variant>
        <vt:i4>146</vt:i4>
      </vt:variant>
      <vt:variant>
        <vt:i4>0</vt:i4>
      </vt:variant>
      <vt:variant>
        <vt:i4>5</vt:i4>
      </vt:variant>
      <vt:variant>
        <vt:lpwstr/>
      </vt:variant>
      <vt:variant>
        <vt:lpwstr>_Toc348518227</vt:lpwstr>
      </vt:variant>
      <vt:variant>
        <vt:i4>1835064</vt:i4>
      </vt:variant>
      <vt:variant>
        <vt:i4>140</vt:i4>
      </vt:variant>
      <vt:variant>
        <vt:i4>0</vt:i4>
      </vt:variant>
      <vt:variant>
        <vt:i4>5</vt:i4>
      </vt:variant>
      <vt:variant>
        <vt:lpwstr/>
      </vt:variant>
      <vt:variant>
        <vt:lpwstr>_Toc348518226</vt:lpwstr>
      </vt:variant>
      <vt:variant>
        <vt:i4>1835064</vt:i4>
      </vt:variant>
      <vt:variant>
        <vt:i4>134</vt:i4>
      </vt:variant>
      <vt:variant>
        <vt:i4>0</vt:i4>
      </vt:variant>
      <vt:variant>
        <vt:i4>5</vt:i4>
      </vt:variant>
      <vt:variant>
        <vt:lpwstr/>
      </vt:variant>
      <vt:variant>
        <vt:lpwstr>_Toc348518225</vt:lpwstr>
      </vt:variant>
      <vt:variant>
        <vt:i4>1835064</vt:i4>
      </vt:variant>
      <vt:variant>
        <vt:i4>128</vt:i4>
      </vt:variant>
      <vt:variant>
        <vt:i4>0</vt:i4>
      </vt:variant>
      <vt:variant>
        <vt:i4>5</vt:i4>
      </vt:variant>
      <vt:variant>
        <vt:lpwstr/>
      </vt:variant>
      <vt:variant>
        <vt:lpwstr>_Toc348518224</vt:lpwstr>
      </vt:variant>
      <vt:variant>
        <vt:i4>1835064</vt:i4>
      </vt:variant>
      <vt:variant>
        <vt:i4>122</vt:i4>
      </vt:variant>
      <vt:variant>
        <vt:i4>0</vt:i4>
      </vt:variant>
      <vt:variant>
        <vt:i4>5</vt:i4>
      </vt:variant>
      <vt:variant>
        <vt:lpwstr/>
      </vt:variant>
      <vt:variant>
        <vt:lpwstr>_Toc348518223</vt:lpwstr>
      </vt:variant>
      <vt:variant>
        <vt:i4>1835064</vt:i4>
      </vt:variant>
      <vt:variant>
        <vt:i4>116</vt:i4>
      </vt:variant>
      <vt:variant>
        <vt:i4>0</vt:i4>
      </vt:variant>
      <vt:variant>
        <vt:i4>5</vt:i4>
      </vt:variant>
      <vt:variant>
        <vt:lpwstr/>
      </vt:variant>
      <vt:variant>
        <vt:lpwstr>_Toc348518222</vt:lpwstr>
      </vt:variant>
      <vt:variant>
        <vt:i4>1835064</vt:i4>
      </vt:variant>
      <vt:variant>
        <vt:i4>110</vt:i4>
      </vt:variant>
      <vt:variant>
        <vt:i4>0</vt:i4>
      </vt:variant>
      <vt:variant>
        <vt:i4>5</vt:i4>
      </vt:variant>
      <vt:variant>
        <vt:lpwstr/>
      </vt:variant>
      <vt:variant>
        <vt:lpwstr>_Toc348518221</vt:lpwstr>
      </vt:variant>
      <vt:variant>
        <vt:i4>1835064</vt:i4>
      </vt:variant>
      <vt:variant>
        <vt:i4>104</vt:i4>
      </vt:variant>
      <vt:variant>
        <vt:i4>0</vt:i4>
      </vt:variant>
      <vt:variant>
        <vt:i4>5</vt:i4>
      </vt:variant>
      <vt:variant>
        <vt:lpwstr/>
      </vt:variant>
      <vt:variant>
        <vt:lpwstr>_Toc348518220</vt:lpwstr>
      </vt:variant>
      <vt:variant>
        <vt:i4>1769531</vt:i4>
      </vt:variant>
      <vt:variant>
        <vt:i4>98</vt:i4>
      </vt:variant>
      <vt:variant>
        <vt:i4>0</vt:i4>
      </vt:variant>
      <vt:variant>
        <vt:i4>5</vt:i4>
      </vt:variant>
      <vt:variant>
        <vt:lpwstr/>
      </vt:variant>
      <vt:variant>
        <vt:lpwstr>_Toc348518154</vt:lpwstr>
      </vt:variant>
      <vt:variant>
        <vt:i4>1769531</vt:i4>
      </vt:variant>
      <vt:variant>
        <vt:i4>92</vt:i4>
      </vt:variant>
      <vt:variant>
        <vt:i4>0</vt:i4>
      </vt:variant>
      <vt:variant>
        <vt:i4>5</vt:i4>
      </vt:variant>
      <vt:variant>
        <vt:lpwstr/>
      </vt:variant>
      <vt:variant>
        <vt:lpwstr>_Toc348518153</vt:lpwstr>
      </vt:variant>
      <vt:variant>
        <vt:i4>1769531</vt:i4>
      </vt:variant>
      <vt:variant>
        <vt:i4>86</vt:i4>
      </vt:variant>
      <vt:variant>
        <vt:i4>0</vt:i4>
      </vt:variant>
      <vt:variant>
        <vt:i4>5</vt:i4>
      </vt:variant>
      <vt:variant>
        <vt:lpwstr/>
      </vt:variant>
      <vt:variant>
        <vt:lpwstr>_Toc348518152</vt:lpwstr>
      </vt:variant>
      <vt:variant>
        <vt:i4>1769531</vt:i4>
      </vt:variant>
      <vt:variant>
        <vt:i4>80</vt:i4>
      </vt:variant>
      <vt:variant>
        <vt:i4>0</vt:i4>
      </vt:variant>
      <vt:variant>
        <vt:i4>5</vt:i4>
      </vt:variant>
      <vt:variant>
        <vt:lpwstr/>
      </vt:variant>
      <vt:variant>
        <vt:lpwstr>_Toc348518151</vt:lpwstr>
      </vt:variant>
      <vt:variant>
        <vt:i4>1769531</vt:i4>
      </vt:variant>
      <vt:variant>
        <vt:i4>74</vt:i4>
      </vt:variant>
      <vt:variant>
        <vt:i4>0</vt:i4>
      </vt:variant>
      <vt:variant>
        <vt:i4>5</vt:i4>
      </vt:variant>
      <vt:variant>
        <vt:lpwstr/>
      </vt:variant>
      <vt:variant>
        <vt:lpwstr>_Toc348518150</vt:lpwstr>
      </vt:variant>
      <vt:variant>
        <vt:i4>1703995</vt:i4>
      </vt:variant>
      <vt:variant>
        <vt:i4>68</vt:i4>
      </vt:variant>
      <vt:variant>
        <vt:i4>0</vt:i4>
      </vt:variant>
      <vt:variant>
        <vt:i4>5</vt:i4>
      </vt:variant>
      <vt:variant>
        <vt:lpwstr/>
      </vt:variant>
      <vt:variant>
        <vt:lpwstr>_Toc348518149</vt:lpwstr>
      </vt:variant>
      <vt:variant>
        <vt:i4>1376307</vt:i4>
      </vt:variant>
      <vt:variant>
        <vt:i4>62</vt:i4>
      </vt:variant>
      <vt:variant>
        <vt:i4>0</vt:i4>
      </vt:variant>
      <vt:variant>
        <vt:i4>5</vt:i4>
      </vt:variant>
      <vt:variant>
        <vt:lpwstr/>
      </vt:variant>
      <vt:variant>
        <vt:lpwstr>_Toc348517946</vt:lpwstr>
      </vt:variant>
      <vt:variant>
        <vt:i4>1376307</vt:i4>
      </vt:variant>
      <vt:variant>
        <vt:i4>56</vt:i4>
      </vt:variant>
      <vt:variant>
        <vt:i4>0</vt:i4>
      </vt:variant>
      <vt:variant>
        <vt:i4>5</vt:i4>
      </vt:variant>
      <vt:variant>
        <vt:lpwstr/>
      </vt:variant>
      <vt:variant>
        <vt:lpwstr>_Toc348517943</vt:lpwstr>
      </vt:variant>
      <vt:variant>
        <vt:i4>1376307</vt:i4>
      </vt:variant>
      <vt:variant>
        <vt:i4>50</vt:i4>
      </vt:variant>
      <vt:variant>
        <vt:i4>0</vt:i4>
      </vt:variant>
      <vt:variant>
        <vt:i4>5</vt:i4>
      </vt:variant>
      <vt:variant>
        <vt:lpwstr/>
      </vt:variant>
      <vt:variant>
        <vt:lpwstr>_Toc348517942</vt:lpwstr>
      </vt:variant>
      <vt:variant>
        <vt:i4>1245234</vt:i4>
      </vt:variant>
      <vt:variant>
        <vt:i4>44</vt:i4>
      </vt:variant>
      <vt:variant>
        <vt:i4>0</vt:i4>
      </vt:variant>
      <vt:variant>
        <vt:i4>5</vt:i4>
      </vt:variant>
      <vt:variant>
        <vt:lpwstr/>
      </vt:variant>
      <vt:variant>
        <vt:lpwstr>_Toc348517825</vt:lpwstr>
      </vt:variant>
      <vt:variant>
        <vt:i4>1245234</vt:i4>
      </vt:variant>
      <vt:variant>
        <vt:i4>38</vt:i4>
      </vt:variant>
      <vt:variant>
        <vt:i4>0</vt:i4>
      </vt:variant>
      <vt:variant>
        <vt:i4>5</vt:i4>
      </vt:variant>
      <vt:variant>
        <vt:lpwstr/>
      </vt:variant>
      <vt:variant>
        <vt:lpwstr>_Toc348517820</vt:lpwstr>
      </vt:variant>
      <vt:variant>
        <vt:i4>1048626</vt:i4>
      </vt:variant>
      <vt:variant>
        <vt:i4>32</vt:i4>
      </vt:variant>
      <vt:variant>
        <vt:i4>0</vt:i4>
      </vt:variant>
      <vt:variant>
        <vt:i4>5</vt:i4>
      </vt:variant>
      <vt:variant>
        <vt:lpwstr/>
      </vt:variant>
      <vt:variant>
        <vt:lpwstr>_Toc348517819</vt:lpwstr>
      </vt:variant>
      <vt:variant>
        <vt:i4>1048626</vt:i4>
      </vt:variant>
      <vt:variant>
        <vt:i4>26</vt:i4>
      </vt:variant>
      <vt:variant>
        <vt:i4>0</vt:i4>
      </vt:variant>
      <vt:variant>
        <vt:i4>5</vt:i4>
      </vt:variant>
      <vt:variant>
        <vt:lpwstr/>
      </vt:variant>
      <vt:variant>
        <vt:lpwstr>_Toc348517811</vt:lpwstr>
      </vt:variant>
      <vt:variant>
        <vt:i4>1048626</vt:i4>
      </vt:variant>
      <vt:variant>
        <vt:i4>20</vt:i4>
      </vt:variant>
      <vt:variant>
        <vt:i4>0</vt:i4>
      </vt:variant>
      <vt:variant>
        <vt:i4>5</vt:i4>
      </vt:variant>
      <vt:variant>
        <vt:lpwstr/>
      </vt:variant>
      <vt:variant>
        <vt:lpwstr>_Toc348517810</vt:lpwstr>
      </vt:variant>
      <vt:variant>
        <vt:i4>1114162</vt:i4>
      </vt:variant>
      <vt:variant>
        <vt:i4>14</vt:i4>
      </vt:variant>
      <vt:variant>
        <vt:i4>0</vt:i4>
      </vt:variant>
      <vt:variant>
        <vt:i4>5</vt:i4>
      </vt:variant>
      <vt:variant>
        <vt:lpwstr/>
      </vt:variant>
      <vt:variant>
        <vt:lpwstr>_Toc348517809</vt:lpwstr>
      </vt:variant>
      <vt:variant>
        <vt:i4>1114162</vt:i4>
      </vt:variant>
      <vt:variant>
        <vt:i4>8</vt:i4>
      </vt:variant>
      <vt:variant>
        <vt:i4>0</vt:i4>
      </vt:variant>
      <vt:variant>
        <vt:i4>5</vt:i4>
      </vt:variant>
      <vt:variant>
        <vt:lpwstr/>
      </vt:variant>
      <vt:variant>
        <vt:lpwstr>_Toc348517808</vt:lpwstr>
      </vt:variant>
      <vt:variant>
        <vt:i4>1114162</vt:i4>
      </vt:variant>
      <vt:variant>
        <vt:i4>2</vt:i4>
      </vt:variant>
      <vt:variant>
        <vt:i4>0</vt:i4>
      </vt:variant>
      <vt:variant>
        <vt:i4>5</vt:i4>
      </vt:variant>
      <vt:variant>
        <vt:lpwstr/>
      </vt:variant>
      <vt:variant>
        <vt:lpwstr>_Toc348517807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 détaillées</dc:title>
  <dc:subject>DSFS  - Projet OPUS DRAC</dc:subject>
  <dc:creator>Mathilde Guillarme</dc:creator>
  <cp:lastModifiedBy>Annick MONTFORT</cp:lastModifiedBy>
  <cp:revision>2</cp:revision>
  <cp:lastPrinted>2014-02-11T13:08:00Z</cp:lastPrinted>
  <dcterms:created xsi:type="dcterms:W3CDTF">2018-01-09T13:11:00Z</dcterms:created>
  <dcterms:modified xsi:type="dcterms:W3CDTF">2018-01-09T13:11:00Z</dcterms:modified>
</cp:coreProperties>
</file>